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B844A" w14:textId="3D883AF7" w:rsidR="00B02B93" w:rsidRPr="00713E05" w:rsidRDefault="00A0137D" w:rsidP="00682F26">
      <w:pPr>
        <w:spacing w:before="100" w:beforeAutospacing="1" w:after="100" w:afterAutospacing="1" w:line="240" w:lineRule="auto"/>
      </w:pPr>
      <w:r>
        <w:rPr>
          <w:noProof/>
        </w:rPr>
        <mc:AlternateContent>
          <mc:Choice Requires="wps">
            <w:drawing>
              <wp:anchor distT="4294967294" distB="4294967294" distL="114300" distR="114300" simplePos="0" relativeHeight="251659264" behindDoc="0" locked="0" layoutInCell="0" allowOverlap="1" wp14:anchorId="08A96BBE" wp14:editId="710A91CC">
                <wp:simplePos x="0" y="0"/>
                <wp:positionH relativeFrom="column">
                  <wp:posOffset>0</wp:posOffset>
                </wp:positionH>
                <wp:positionV relativeFrom="paragraph">
                  <wp:posOffset>160019</wp:posOffset>
                </wp:positionV>
                <wp:extent cx="5943600" cy="0"/>
                <wp:effectExtent l="0" t="0" r="1905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3DE6FE" id="Line 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2.6pt" to="468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" o:allowincell="f" strokeweight="2pt"/>
            </w:pict>
          </mc:Fallback>
        </mc:AlternateContent>
      </w:r>
    </w:p>
    <w:p w14:paraId="344EB18C" w14:textId="77777777" w:rsidR="00B02B93" w:rsidRPr="00713E05" w:rsidRDefault="00B02B93" w:rsidP="00682F26">
      <w:pPr>
        <w:spacing w:before="100" w:beforeAutospacing="1" w:after="100" w:afterAutospacing="1" w:line="240" w:lineRule="auto"/>
      </w:pPr>
    </w:p>
    <w:p w14:paraId="49FE1735" w14:textId="77777777" w:rsidR="00B02B93" w:rsidRPr="00713E05" w:rsidRDefault="00B02B93" w:rsidP="00682F26">
      <w:pPr>
        <w:pStyle w:val="BodyText"/>
        <w:spacing w:before="100" w:beforeAutospacing="1" w:after="100" w:afterAutospacing="1"/>
        <w:rPr>
          <w:rFonts w:ascii="Times New Roman" w:hAnsi="Times New Roman"/>
          <w:sz w:val="44"/>
        </w:rPr>
      </w:pPr>
      <w:bookmarkStart w:id="0" w:name="_Toc73441350"/>
      <w:r>
        <w:rPr>
          <w:rFonts w:ascii="Times New Roman" w:hAnsi="Times New Roman"/>
          <w:sz w:val="44"/>
        </w:rPr>
        <w:t>Oregon Statewide Integrated Model</w:t>
      </w:r>
    </w:p>
    <w:p w14:paraId="33CD33CE" w14:textId="552C649D" w:rsidR="00B02B93" w:rsidRPr="00713E05" w:rsidRDefault="00A0137D" w:rsidP="00682F26">
      <w:pPr>
        <w:pStyle w:val="BodyText"/>
        <w:spacing w:before="100" w:beforeAutospacing="1" w:after="100" w:afterAutospacing="1"/>
        <w:rPr>
          <w:rFonts w:ascii="Times New Roman" w:hAnsi="Times New Roman"/>
        </w:rPr>
      </w:pPr>
      <w:r>
        <w:rPr>
          <w:rFonts w:ascii="Times New Roman" w:hAnsi="Times New Roman"/>
          <w:noProof/>
        </w:rPr>
        <mc:AlternateContent>
          <mc:Choice Requires="wps">
            <w:drawing>
              <wp:anchor distT="4294967294" distB="4294967294" distL="114300" distR="114300" simplePos="0" relativeHeight="251660288" behindDoc="0" locked="0" layoutInCell="1" allowOverlap="1" wp14:anchorId="6697202D" wp14:editId="08E50639">
                <wp:simplePos x="0" y="0"/>
                <wp:positionH relativeFrom="column">
                  <wp:posOffset>39370</wp:posOffset>
                </wp:positionH>
                <wp:positionV relativeFrom="paragraph">
                  <wp:posOffset>200659</wp:posOffset>
                </wp:positionV>
                <wp:extent cx="5943600" cy="0"/>
                <wp:effectExtent l="0" t="0" r="19050" b="190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C591F" id="Line 3"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1pt,15.8pt" to="471.1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" strokeweight="2pt"/>
            </w:pict>
          </mc:Fallback>
        </mc:AlternateContent>
      </w:r>
      <w:bookmarkEnd w:id="0"/>
    </w:p>
    <w:p w14:paraId="624940B9" w14:textId="77777777" w:rsidR="00B02B93" w:rsidRPr="00713E05" w:rsidRDefault="00B02B93" w:rsidP="00682F26">
      <w:pPr>
        <w:pStyle w:val="BodyText"/>
        <w:spacing w:before="100" w:beforeAutospacing="1" w:after="100" w:afterAutospacing="1"/>
        <w:rPr>
          <w:rFonts w:ascii="Times New Roman" w:hAnsi="Times New Roman"/>
        </w:rPr>
      </w:pPr>
    </w:p>
    <w:p w14:paraId="2F44DFB6" w14:textId="77777777" w:rsidR="00B02B93" w:rsidRPr="00713E05" w:rsidRDefault="003C765A" w:rsidP="00682F26">
      <w:pPr>
        <w:pStyle w:val="BodyText"/>
        <w:spacing w:before="100" w:beforeAutospacing="1" w:after="100" w:afterAutospacing="1"/>
      </w:pPr>
      <w:r>
        <w:rPr>
          <w:rFonts w:ascii="Times New Roman" w:hAnsi="Times New Roman"/>
          <w:sz w:val="44"/>
        </w:rPr>
        <w:t>SWIM2 Users Guide v.13</w:t>
      </w:r>
    </w:p>
    <w:p w14:paraId="00470F2E" w14:textId="77777777" w:rsidR="00B02B93" w:rsidRPr="00713E05" w:rsidRDefault="00B02B93" w:rsidP="00682F26">
      <w:pPr>
        <w:spacing w:before="100" w:beforeAutospacing="1" w:after="100" w:afterAutospacing="1" w:line="240" w:lineRule="auto"/>
      </w:pPr>
    </w:p>
    <w:p w14:paraId="411E04D1" w14:textId="77777777" w:rsidR="00B02B93" w:rsidRPr="00713E05" w:rsidRDefault="00B02B93" w:rsidP="00682F26">
      <w:pPr>
        <w:spacing w:before="100" w:beforeAutospacing="1" w:after="100" w:afterAutospacing="1" w:line="240" w:lineRule="auto"/>
      </w:pPr>
    </w:p>
    <w:p w14:paraId="37ABAD1B" w14:textId="77777777" w:rsidR="00B02B93" w:rsidRPr="00713E05" w:rsidRDefault="00B02B93" w:rsidP="00682F26">
      <w:pPr>
        <w:spacing w:before="100" w:beforeAutospacing="1" w:after="100" w:afterAutospacing="1" w:line="240" w:lineRule="auto"/>
      </w:pPr>
    </w:p>
    <w:p w14:paraId="501CAB3E" w14:textId="77777777" w:rsidR="003F5AD6" w:rsidRDefault="003F5AD6" w:rsidP="00682F26">
      <w:pPr>
        <w:pStyle w:val="BodyText"/>
        <w:spacing w:before="100" w:beforeAutospacing="1" w:after="100" w:afterAutospacing="1"/>
        <w:rPr>
          <w:rFonts w:ascii="Times New Roman" w:hAnsi="Times New Roman"/>
          <w:sz w:val="44"/>
        </w:rPr>
      </w:pPr>
      <w:bookmarkStart w:id="1" w:name="_Toc73441098"/>
    </w:p>
    <w:p w14:paraId="76E23978" w14:textId="77777777" w:rsidR="003F5AD6" w:rsidRDefault="003F5AD6" w:rsidP="00682F26">
      <w:pPr>
        <w:pStyle w:val="BodyText"/>
        <w:spacing w:before="100" w:beforeAutospacing="1" w:after="100" w:afterAutospacing="1"/>
        <w:rPr>
          <w:rFonts w:ascii="Times New Roman" w:hAnsi="Times New Roman"/>
          <w:sz w:val="44"/>
        </w:rPr>
      </w:pPr>
    </w:p>
    <w:p w14:paraId="5FC3A987" w14:textId="77777777" w:rsidR="003F5AD6" w:rsidRDefault="003F5AD6" w:rsidP="00682F26">
      <w:pPr>
        <w:pStyle w:val="BodyText"/>
        <w:spacing w:before="100" w:beforeAutospacing="1" w:after="100" w:afterAutospacing="1"/>
        <w:rPr>
          <w:rFonts w:ascii="Times New Roman" w:hAnsi="Times New Roman"/>
          <w:sz w:val="44"/>
        </w:rPr>
      </w:pPr>
    </w:p>
    <w:p w14:paraId="704B8079" w14:textId="77777777" w:rsidR="003F5AD6" w:rsidRDefault="003F5AD6" w:rsidP="00682F26">
      <w:pPr>
        <w:pStyle w:val="BodyText"/>
        <w:spacing w:before="100" w:beforeAutospacing="1" w:after="100" w:afterAutospacing="1"/>
        <w:rPr>
          <w:rFonts w:ascii="Times New Roman" w:hAnsi="Times New Roman"/>
          <w:sz w:val="44"/>
        </w:rPr>
      </w:pPr>
    </w:p>
    <w:p w14:paraId="1B8C9965" w14:textId="77777777" w:rsidR="003F5AD6" w:rsidRDefault="003F5AD6" w:rsidP="00682F26">
      <w:pPr>
        <w:pStyle w:val="BodyText"/>
        <w:spacing w:before="100" w:beforeAutospacing="1" w:after="100" w:afterAutospacing="1"/>
        <w:rPr>
          <w:rFonts w:ascii="Times New Roman" w:hAnsi="Times New Roman"/>
          <w:sz w:val="44"/>
        </w:rPr>
      </w:pPr>
    </w:p>
    <w:p w14:paraId="7BE57FD8" w14:textId="77777777" w:rsidR="003F5AD6" w:rsidRDefault="003F5AD6" w:rsidP="00682F26">
      <w:pPr>
        <w:pStyle w:val="BodyText"/>
        <w:spacing w:before="100" w:beforeAutospacing="1" w:after="100" w:afterAutospacing="1"/>
        <w:rPr>
          <w:rFonts w:ascii="Times New Roman" w:hAnsi="Times New Roman"/>
          <w:sz w:val="44"/>
        </w:rPr>
      </w:pPr>
    </w:p>
    <w:bookmarkEnd w:id="1"/>
    <w:p w14:paraId="2E667E9A" w14:textId="77777777" w:rsidR="003F5AD6" w:rsidRPr="00713E05" w:rsidRDefault="003F5AD6" w:rsidP="00682F26">
      <w:pPr>
        <w:spacing w:before="100" w:beforeAutospacing="1" w:after="100" w:afterAutospacing="1" w:line="240" w:lineRule="auto"/>
      </w:pPr>
    </w:p>
    <w:p w14:paraId="2D139A9C" w14:textId="77777777" w:rsidR="00B02B93" w:rsidRPr="00713E05" w:rsidRDefault="00B02B93" w:rsidP="00682F26">
      <w:pPr>
        <w:pStyle w:val="Header"/>
        <w:spacing w:before="100" w:beforeAutospacing="1" w:after="100" w:afterAutospacing="1"/>
      </w:pPr>
    </w:p>
    <w:p w14:paraId="641F2325" w14:textId="77777777" w:rsidR="00B02B93" w:rsidRPr="00713E05" w:rsidRDefault="00B02B93" w:rsidP="00682F26">
      <w:pPr>
        <w:spacing w:before="100" w:beforeAutospacing="1" w:after="100" w:afterAutospacing="1" w:line="240"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2"/>
        <w:gridCol w:w="3848"/>
      </w:tblGrid>
      <w:tr w:rsidR="003F5AD6" w14:paraId="73626FCC" w14:textId="77777777" w:rsidTr="003F5AD6">
        <w:trPr>
          <w:jc w:val="center"/>
        </w:trPr>
        <w:tc>
          <w:tcPr>
            <w:tcW w:w="5688" w:type="dxa"/>
          </w:tcPr>
          <w:p w14:paraId="19941F6E" w14:textId="77777777" w:rsidR="003F5AD6" w:rsidRDefault="003F5AD6" w:rsidP="00682F26">
            <w:pPr>
              <w:pStyle w:val="BodyText"/>
              <w:spacing w:before="100" w:beforeAutospacing="1" w:after="100" w:afterAutospacing="1"/>
              <w:rPr>
                <w:rFonts w:ascii="Times New Roman" w:hAnsi="Times New Roman"/>
                <w:sz w:val="44"/>
              </w:rPr>
            </w:pPr>
            <w:r w:rsidRPr="00EB46DA">
              <w:rPr>
                <w:rFonts w:ascii="Times New Roman" w:hAnsi="Times New Roman"/>
                <w:sz w:val="44"/>
              </w:rPr>
              <w:lastRenderedPageBreak/>
              <w:t>Draft Report</w:t>
            </w:r>
          </w:p>
          <w:p w14:paraId="62868265" w14:textId="77777777" w:rsidR="003F5AD6" w:rsidRPr="00EB46DA" w:rsidRDefault="003F5AD6" w:rsidP="00682F26">
            <w:pPr>
              <w:pStyle w:val="BodyText"/>
              <w:spacing w:before="100" w:beforeAutospacing="1" w:after="100" w:afterAutospacing="1"/>
              <w:rPr>
                <w:rFonts w:ascii="Times New Roman" w:hAnsi="Times New Roman"/>
                <w:sz w:val="44"/>
              </w:rPr>
            </w:pPr>
          </w:p>
          <w:p w14:paraId="5D4548D0" w14:textId="77777777" w:rsidR="003F5AD6" w:rsidRDefault="003F5AD6" w:rsidP="00682F26">
            <w:pPr>
              <w:pStyle w:val="Header"/>
              <w:spacing w:before="100" w:beforeAutospacing="1" w:after="100" w:afterAutospacing="1"/>
            </w:pPr>
          </w:p>
          <w:p w14:paraId="46073186" w14:textId="4F8E9E6E" w:rsidR="003F5AD6" w:rsidRDefault="00B45467" w:rsidP="00682F26">
            <w:pPr>
              <w:pStyle w:val="Header"/>
              <w:spacing w:before="100" w:beforeAutospacing="1" w:after="100" w:afterAutospacing="1"/>
              <w:rPr>
                <w:sz w:val="24"/>
              </w:rPr>
            </w:pPr>
            <w:r>
              <w:rPr>
                <w:sz w:val="24"/>
              </w:rPr>
              <w:t xml:space="preserve">December </w:t>
            </w:r>
            <w:r w:rsidR="003F5AD6">
              <w:rPr>
                <w:sz w:val="24"/>
              </w:rPr>
              <w:t>2014</w:t>
            </w:r>
          </w:p>
          <w:p w14:paraId="1D03B2FB" w14:textId="77777777" w:rsidR="003F5AD6" w:rsidRDefault="003F5AD6" w:rsidP="00682F26">
            <w:pPr>
              <w:spacing w:before="100" w:beforeAutospacing="1" w:after="100" w:afterAutospacing="1"/>
            </w:pPr>
          </w:p>
        </w:tc>
        <w:tc>
          <w:tcPr>
            <w:tcW w:w="3888" w:type="dxa"/>
          </w:tcPr>
          <w:p w14:paraId="31F5FDBC" w14:textId="77777777" w:rsidR="003F5AD6" w:rsidRDefault="003F5AD6" w:rsidP="00682F26">
            <w:pPr>
              <w:spacing w:before="100" w:beforeAutospacing="1" w:after="100" w:afterAutospacing="1"/>
            </w:pPr>
            <w:r>
              <w:rPr>
                <w:noProof/>
              </w:rPr>
              <w:drawing>
                <wp:inline distT="0" distB="0" distL="0" distR="0" wp14:anchorId="4EBA5B7A" wp14:editId="5E543E32">
                  <wp:extent cx="1701800" cy="482600"/>
                  <wp:effectExtent l="19050" t="0" r="0" b="0"/>
                  <wp:docPr id="4" name="Picture 8" descr="C:\Users\stabler\Desktop\si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abler\Desktop\siteLogo.jpg"/>
                          <pic:cNvPicPr>
                            <a:picLocks noChangeAspect="1" noChangeArrowheads="1"/>
                          </pic:cNvPicPr>
                        </pic:nvPicPr>
                        <pic:blipFill>
                          <a:blip r:embed="rId8" cstate="print"/>
                          <a:srcRect/>
                          <a:stretch>
                            <a:fillRect/>
                          </a:stretch>
                        </pic:blipFill>
                        <pic:spPr bwMode="auto">
                          <a:xfrm>
                            <a:off x="0" y="0"/>
                            <a:ext cx="1701800" cy="482600"/>
                          </a:xfrm>
                          <a:prstGeom prst="rect">
                            <a:avLst/>
                          </a:prstGeom>
                          <a:noFill/>
                          <a:ln w="9525">
                            <a:noFill/>
                            <a:miter lim="800000"/>
                            <a:headEnd/>
                            <a:tailEnd/>
                          </a:ln>
                        </pic:spPr>
                      </pic:pic>
                    </a:graphicData>
                  </a:graphic>
                </wp:inline>
              </w:drawing>
            </w:r>
          </w:p>
          <w:p w14:paraId="4513D1C4" w14:textId="77777777" w:rsidR="003F5AD6" w:rsidRDefault="003F5AD6" w:rsidP="00682F26">
            <w:pPr>
              <w:spacing w:before="100" w:beforeAutospacing="1" w:after="100" w:afterAutospacing="1"/>
            </w:pPr>
          </w:p>
          <w:p w14:paraId="24631616" w14:textId="77777777" w:rsidR="003F5AD6" w:rsidRDefault="003F5AD6" w:rsidP="00682F26">
            <w:pPr>
              <w:spacing w:before="100" w:beforeAutospacing="1" w:after="100" w:afterAutospacing="1"/>
            </w:pPr>
          </w:p>
          <w:p w14:paraId="08530138" w14:textId="77777777" w:rsidR="003F5AD6" w:rsidRDefault="003F5AD6" w:rsidP="00682F26">
            <w:pPr>
              <w:spacing w:before="100" w:beforeAutospacing="1" w:after="100" w:afterAutospacing="1"/>
            </w:pPr>
            <w:r w:rsidRPr="003F5AD6">
              <w:rPr>
                <w:noProof/>
              </w:rPr>
              <w:drawing>
                <wp:inline distT="0" distB="0" distL="0" distR="0" wp14:anchorId="60E2ED10" wp14:editId="7CAD640A">
                  <wp:extent cx="1428750" cy="304800"/>
                  <wp:effectExtent l="19050" t="0" r="0" b="0"/>
                  <wp:docPr id="5" name="Picture 0" descr="new_p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pb_logo.jpg"/>
                          <pic:cNvPicPr/>
                        </pic:nvPicPr>
                        <pic:blipFill>
                          <a:blip r:embed="rId9" cstate="print"/>
                          <a:stretch>
                            <a:fillRect/>
                          </a:stretch>
                        </pic:blipFill>
                        <pic:spPr>
                          <a:xfrm>
                            <a:off x="0" y="0"/>
                            <a:ext cx="1428750" cy="304800"/>
                          </a:xfrm>
                          <a:prstGeom prst="rect">
                            <a:avLst/>
                          </a:prstGeom>
                        </pic:spPr>
                      </pic:pic>
                    </a:graphicData>
                  </a:graphic>
                </wp:inline>
              </w:drawing>
            </w:r>
          </w:p>
        </w:tc>
      </w:tr>
    </w:tbl>
    <w:p w14:paraId="2267D6A1" w14:textId="77777777" w:rsidR="00B02B93" w:rsidRPr="00713E05" w:rsidRDefault="00B02B93" w:rsidP="00682F26">
      <w:pPr>
        <w:spacing w:before="100" w:beforeAutospacing="1" w:after="100" w:afterAutospacing="1" w:line="240" w:lineRule="auto"/>
      </w:pPr>
    </w:p>
    <w:p w14:paraId="04A19929" w14:textId="77777777" w:rsidR="00B02B93" w:rsidRPr="00713E05" w:rsidRDefault="00B02B93" w:rsidP="00682F26">
      <w:pPr>
        <w:spacing w:before="100" w:beforeAutospacing="1" w:after="100" w:afterAutospacing="1" w:line="240" w:lineRule="auto"/>
      </w:pPr>
    </w:p>
    <w:p w14:paraId="467D75FD" w14:textId="77777777" w:rsidR="003F5AD6" w:rsidRDefault="003F5AD6" w:rsidP="00682F26">
      <w:pPr>
        <w:pStyle w:val="Header"/>
        <w:spacing w:before="100" w:beforeAutospacing="1" w:after="100" w:afterAutospacing="1"/>
        <w:rPr>
          <w:sz w:val="24"/>
        </w:rPr>
      </w:pPr>
    </w:p>
    <w:p w14:paraId="5624384F" w14:textId="77777777" w:rsidR="003F5AD6" w:rsidRDefault="003F5AD6" w:rsidP="00682F26">
      <w:pPr>
        <w:pStyle w:val="Header"/>
        <w:spacing w:before="100" w:beforeAutospacing="1" w:after="100" w:afterAutospacing="1"/>
        <w:rPr>
          <w:sz w:val="24"/>
        </w:rPr>
      </w:pPr>
    </w:p>
    <w:p w14:paraId="469120E4" w14:textId="77777777" w:rsidR="00174DED" w:rsidRDefault="00174DED" w:rsidP="00682F26">
      <w:pPr>
        <w:pStyle w:val="Header"/>
        <w:spacing w:before="100" w:beforeAutospacing="1" w:after="100" w:afterAutospacing="1"/>
        <w:rPr>
          <w:sz w:val="24"/>
        </w:rPr>
      </w:pPr>
    </w:p>
    <w:p w14:paraId="48A79DC6" w14:textId="77777777" w:rsidR="00174DED" w:rsidRDefault="00174DED" w:rsidP="00682F26">
      <w:pPr>
        <w:pStyle w:val="Header"/>
        <w:spacing w:before="100" w:beforeAutospacing="1" w:after="100" w:afterAutospacing="1"/>
        <w:rPr>
          <w:sz w:val="24"/>
        </w:rPr>
      </w:pPr>
    </w:p>
    <w:p w14:paraId="615C91B0" w14:textId="77777777" w:rsidR="00174DED" w:rsidRDefault="00174DED" w:rsidP="00682F26">
      <w:pPr>
        <w:pStyle w:val="Header"/>
        <w:tabs>
          <w:tab w:val="clear" w:pos="4680"/>
        </w:tabs>
        <w:spacing w:before="100" w:beforeAutospacing="1" w:after="100" w:afterAutospacing="1"/>
        <w:rPr>
          <w:sz w:val="24"/>
        </w:rPr>
      </w:pPr>
    </w:p>
    <w:p w14:paraId="374E0832" w14:textId="77777777" w:rsidR="00B76A19" w:rsidRDefault="00B76A19" w:rsidP="00682F26">
      <w:pPr>
        <w:spacing w:before="100" w:beforeAutospacing="1" w:after="100" w:afterAutospacing="1" w:line="240" w:lineRule="auto"/>
        <w:rPr>
          <w:rFonts w:ascii="Times New Roman" w:hAnsi="Times New Roman" w:cs="Times New Roman"/>
          <w:sz w:val="48"/>
        </w:rPr>
      </w:pPr>
    </w:p>
    <w:p w14:paraId="37964EDE" w14:textId="77777777" w:rsidR="00682F26" w:rsidRDefault="00682F26">
      <w:pPr>
        <w:rPr>
          <w:rFonts w:ascii="Times New Roman" w:hAnsi="Times New Roman" w:cs="Times New Roman"/>
          <w:sz w:val="48"/>
        </w:rPr>
      </w:pPr>
      <w:r>
        <w:rPr>
          <w:rFonts w:ascii="Times New Roman" w:hAnsi="Times New Roman" w:cs="Times New Roman"/>
          <w:sz w:val="48"/>
        </w:rPr>
        <w:br w:type="page"/>
      </w:r>
    </w:p>
    <w:p w14:paraId="479D3849" w14:textId="6CE56666" w:rsidR="00174DED" w:rsidRPr="00CF4AC2" w:rsidRDefault="00174DED" w:rsidP="00682F26">
      <w:pPr>
        <w:spacing w:before="100" w:beforeAutospacing="1" w:after="100" w:afterAutospacing="1" w:line="240" w:lineRule="auto"/>
        <w:rPr>
          <w:rFonts w:ascii="Times New Roman" w:hAnsi="Times New Roman" w:cs="Times New Roman"/>
          <w:sz w:val="48"/>
        </w:rPr>
      </w:pPr>
      <w:r w:rsidRPr="00CF4AC2">
        <w:rPr>
          <w:rFonts w:ascii="Times New Roman" w:hAnsi="Times New Roman" w:cs="Times New Roman"/>
          <w:sz w:val="48"/>
        </w:rPr>
        <w:lastRenderedPageBreak/>
        <w:t>Table of Contents</w:t>
      </w:r>
      <w:bookmarkStart w:id="2" w:name="_GoBack"/>
      <w:bookmarkEnd w:id="2"/>
    </w:p>
    <w:p w14:paraId="795B5E54" w14:textId="77777777" w:rsidR="00FD0FAD" w:rsidRDefault="000C59AC">
      <w:pPr>
        <w:pStyle w:val="TOC1"/>
        <w:rPr>
          <w:rFonts w:asciiTheme="minorHAnsi" w:eastAsiaTheme="minorEastAsia" w:hAnsiTheme="minorHAnsi" w:cstheme="minorBidi"/>
          <w:noProof/>
          <w:sz w:val="22"/>
          <w:szCs w:val="22"/>
        </w:rPr>
      </w:pPr>
      <w:r>
        <w:fldChar w:fldCharType="begin"/>
      </w:r>
      <w:r w:rsidR="00174DED">
        <w:instrText xml:space="preserve"> TOC \o "1-1" \h \z \u </w:instrText>
      </w:r>
      <w:r>
        <w:fldChar w:fldCharType="separate"/>
      </w:r>
      <w:hyperlink w:anchor="_Toc432069333" w:history="1">
        <w:r w:rsidR="00FD0FAD" w:rsidRPr="00963D79">
          <w:rPr>
            <w:rStyle w:val="Hyperlink"/>
            <w:noProof/>
          </w:rPr>
          <w:t>1.</w:t>
        </w:r>
        <w:r w:rsidR="00FD0FAD">
          <w:rPr>
            <w:rFonts w:asciiTheme="minorHAnsi" w:eastAsiaTheme="minorEastAsia" w:hAnsiTheme="minorHAnsi" w:cstheme="minorBidi"/>
            <w:noProof/>
            <w:sz w:val="22"/>
            <w:szCs w:val="22"/>
          </w:rPr>
          <w:tab/>
        </w:r>
        <w:r w:rsidR="00FD0FAD" w:rsidRPr="00963D79">
          <w:rPr>
            <w:rStyle w:val="Hyperlink"/>
            <w:noProof/>
          </w:rPr>
          <w:t>Introduction</w:t>
        </w:r>
        <w:r w:rsidR="00FD0FAD">
          <w:rPr>
            <w:noProof/>
            <w:webHidden/>
          </w:rPr>
          <w:tab/>
        </w:r>
        <w:r w:rsidR="00FD0FAD">
          <w:rPr>
            <w:noProof/>
            <w:webHidden/>
          </w:rPr>
          <w:fldChar w:fldCharType="begin"/>
        </w:r>
        <w:r w:rsidR="00FD0FAD">
          <w:rPr>
            <w:noProof/>
            <w:webHidden/>
          </w:rPr>
          <w:instrText xml:space="preserve"> PAGEREF _Toc432069333 \h </w:instrText>
        </w:r>
        <w:r w:rsidR="00FD0FAD">
          <w:rPr>
            <w:noProof/>
            <w:webHidden/>
          </w:rPr>
        </w:r>
        <w:r w:rsidR="00FD0FAD">
          <w:rPr>
            <w:noProof/>
            <w:webHidden/>
          </w:rPr>
          <w:fldChar w:fldCharType="separate"/>
        </w:r>
        <w:r w:rsidR="00FD0FAD">
          <w:rPr>
            <w:noProof/>
            <w:webHidden/>
          </w:rPr>
          <w:t>4</w:t>
        </w:r>
        <w:r w:rsidR="00FD0FAD">
          <w:rPr>
            <w:noProof/>
            <w:webHidden/>
          </w:rPr>
          <w:fldChar w:fldCharType="end"/>
        </w:r>
      </w:hyperlink>
    </w:p>
    <w:p w14:paraId="413EA5CA" w14:textId="77777777" w:rsidR="00FD0FAD" w:rsidRDefault="00FD0FAD">
      <w:pPr>
        <w:pStyle w:val="TOC1"/>
        <w:rPr>
          <w:rFonts w:asciiTheme="minorHAnsi" w:eastAsiaTheme="minorEastAsia" w:hAnsiTheme="minorHAnsi" w:cstheme="minorBidi"/>
          <w:noProof/>
          <w:sz w:val="22"/>
          <w:szCs w:val="22"/>
        </w:rPr>
      </w:pPr>
      <w:hyperlink w:anchor="_Toc432069334" w:history="1">
        <w:r w:rsidRPr="00963D79">
          <w:rPr>
            <w:rStyle w:val="Hyperlink"/>
            <w:noProof/>
          </w:rPr>
          <w:t>2.</w:t>
        </w:r>
        <w:r>
          <w:rPr>
            <w:rFonts w:asciiTheme="minorHAnsi" w:eastAsiaTheme="minorEastAsia" w:hAnsiTheme="minorHAnsi" w:cstheme="minorBidi"/>
            <w:noProof/>
            <w:sz w:val="22"/>
            <w:szCs w:val="22"/>
          </w:rPr>
          <w:tab/>
        </w:r>
        <w:r w:rsidRPr="00963D79">
          <w:rPr>
            <w:rStyle w:val="Hyperlink"/>
            <w:noProof/>
          </w:rPr>
          <w:t>Requirements</w:t>
        </w:r>
        <w:r>
          <w:rPr>
            <w:noProof/>
            <w:webHidden/>
          </w:rPr>
          <w:tab/>
        </w:r>
        <w:r>
          <w:rPr>
            <w:noProof/>
            <w:webHidden/>
          </w:rPr>
          <w:fldChar w:fldCharType="begin"/>
        </w:r>
        <w:r>
          <w:rPr>
            <w:noProof/>
            <w:webHidden/>
          </w:rPr>
          <w:instrText xml:space="preserve"> PAGEREF _Toc432069334 \h </w:instrText>
        </w:r>
        <w:r>
          <w:rPr>
            <w:noProof/>
            <w:webHidden/>
          </w:rPr>
        </w:r>
        <w:r>
          <w:rPr>
            <w:noProof/>
            <w:webHidden/>
          </w:rPr>
          <w:fldChar w:fldCharType="separate"/>
        </w:r>
        <w:r>
          <w:rPr>
            <w:noProof/>
            <w:webHidden/>
          </w:rPr>
          <w:t>4</w:t>
        </w:r>
        <w:r>
          <w:rPr>
            <w:noProof/>
            <w:webHidden/>
          </w:rPr>
          <w:fldChar w:fldCharType="end"/>
        </w:r>
      </w:hyperlink>
    </w:p>
    <w:p w14:paraId="1B6B182B" w14:textId="77777777" w:rsidR="00FD0FAD" w:rsidRDefault="00FD0FAD">
      <w:pPr>
        <w:pStyle w:val="TOC1"/>
        <w:rPr>
          <w:rFonts w:asciiTheme="minorHAnsi" w:eastAsiaTheme="minorEastAsia" w:hAnsiTheme="minorHAnsi" w:cstheme="minorBidi"/>
          <w:noProof/>
          <w:sz w:val="22"/>
          <w:szCs w:val="22"/>
        </w:rPr>
      </w:pPr>
      <w:hyperlink w:anchor="_Toc432069335" w:history="1">
        <w:r w:rsidRPr="00963D79">
          <w:rPr>
            <w:rStyle w:val="Hyperlink"/>
            <w:noProof/>
          </w:rPr>
          <w:t>3.</w:t>
        </w:r>
        <w:r>
          <w:rPr>
            <w:rFonts w:asciiTheme="minorHAnsi" w:eastAsiaTheme="minorEastAsia" w:hAnsiTheme="minorHAnsi" w:cstheme="minorBidi"/>
            <w:noProof/>
            <w:sz w:val="22"/>
            <w:szCs w:val="22"/>
          </w:rPr>
          <w:tab/>
        </w:r>
        <w:r w:rsidRPr="00963D79">
          <w:rPr>
            <w:rStyle w:val="Hyperlink"/>
            <w:noProof/>
          </w:rPr>
          <w:t>Installation</w:t>
        </w:r>
        <w:r>
          <w:rPr>
            <w:noProof/>
            <w:webHidden/>
          </w:rPr>
          <w:tab/>
        </w:r>
        <w:r>
          <w:rPr>
            <w:noProof/>
            <w:webHidden/>
          </w:rPr>
          <w:fldChar w:fldCharType="begin"/>
        </w:r>
        <w:r>
          <w:rPr>
            <w:noProof/>
            <w:webHidden/>
          </w:rPr>
          <w:instrText xml:space="preserve"> PAGEREF _Toc432069335 \h </w:instrText>
        </w:r>
        <w:r>
          <w:rPr>
            <w:noProof/>
            <w:webHidden/>
          </w:rPr>
        </w:r>
        <w:r>
          <w:rPr>
            <w:noProof/>
            <w:webHidden/>
          </w:rPr>
          <w:fldChar w:fldCharType="separate"/>
        </w:r>
        <w:r>
          <w:rPr>
            <w:noProof/>
            <w:webHidden/>
          </w:rPr>
          <w:t>4</w:t>
        </w:r>
        <w:r>
          <w:rPr>
            <w:noProof/>
            <w:webHidden/>
          </w:rPr>
          <w:fldChar w:fldCharType="end"/>
        </w:r>
      </w:hyperlink>
    </w:p>
    <w:p w14:paraId="768ADEAB" w14:textId="77777777" w:rsidR="00FD0FAD" w:rsidRDefault="00FD0FAD">
      <w:pPr>
        <w:pStyle w:val="TOC1"/>
        <w:rPr>
          <w:rFonts w:asciiTheme="minorHAnsi" w:eastAsiaTheme="minorEastAsia" w:hAnsiTheme="minorHAnsi" w:cstheme="minorBidi"/>
          <w:noProof/>
          <w:sz w:val="22"/>
          <w:szCs w:val="22"/>
        </w:rPr>
      </w:pPr>
      <w:hyperlink w:anchor="_Toc432069336" w:history="1">
        <w:r w:rsidRPr="00963D79">
          <w:rPr>
            <w:rStyle w:val="Hyperlink"/>
            <w:noProof/>
          </w:rPr>
          <w:t>4.</w:t>
        </w:r>
        <w:r>
          <w:rPr>
            <w:rFonts w:asciiTheme="minorHAnsi" w:eastAsiaTheme="minorEastAsia" w:hAnsiTheme="minorHAnsi" w:cstheme="minorBidi"/>
            <w:noProof/>
            <w:sz w:val="22"/>
            <w:szCs w:val="22"/>
          </w:rPr>
          <w:tab/>
        </w:r>
        <w:r w:rsidRPr="00963D79">
          <w:rPr>
            <w:rStyle w:val="Hyperlink"/>
            <w:noProof/>
          </w:rPr>
          <w:t>File Structure</w:t>
        </w:r>
        <w:r>
          <w:rPr>
            <w:noProof/>
            <w:webHidden/>
          </w:rPr>
          <w:tab/>
        </w:r>
        <w:r>
          <w:rPr>
            <w:noProof/>
            <w:webHidden/>
          </w:rPr>
          <w:fldChar w:fldCharType="begin"/>
        </w:r>
        <w:r>
          <w:rPr>
            <w:noProof/>
            <w:webHidden/>
          </w:rPr>
          <w:instrText xml:space="preserve"> PAGEREF _Toc432069336 \h </w:instrText>
        </w:r>
        <w:r>
          <w:rPr>
            <w:noProof/>
            <w:webHidden/>
          </w:rPr>
        </w:r>
        <w:r>
          <w:rPr>
            <w:noProof/>
            <w:webHidden/>
          </w:rPr>
          <w:fldChar w:fldCharType="separate"/>
        </w:r>
        <w:r>
          <w:rPr>
            <w:noProof/>
            <w:webHidden/>
          </w:rPr>
          <w:t>5</w:t>
        </w:r>
        <w:r>
          <w:rPr>
            <w:noProof/>
            <w:webHidden/>
          </w:rPr>
          <w:fldChar w:fldCharType="end"/>
        </w:r>
      </w:hyperlink>
    </w:p>
    <w:p w14:paraId="488D370A" w14:textId="77777777" w:rsidR="00FD0FAD" w:rsidRDefault="00FD0FAD">
      <w:pPr>
        <w:pStyle w:val="TOC1"/>
        <w:rPr>
          <w:rFonts w:asciiTheme="minorHAnsi" w:eastAsiaTheme="minorEastAsia" w:hAnsiTheme="minorHAnsi" w:cstheme="minorBidi"/>
          <w:noProof/>
          <w:sz w:val="22"/>
          <w:szCs w:val="22"/>
        </w:rPr>
      </w:pPr>
      <w:hyperlink w:anchor="_Toc432069337" w:history="1">
        <w:r w:rsidRPr="00963D79">
          <w:rPr>
            <w:rStyle w:val="Hyperlink"/>
            <w:noProof/>
          </w:rPr>
          <w:t>5.</w:t>
        </w:r>
        <w:r>
          <w:rPr>
            <w:rFonts w:asciiTheme="minorHAnsi" w:eastAsiaTheme="minorEastAsia" w:hAnsiTheme="minorHAnsi" w:cstheme="minorBidi"/>
            <w:noProof/>
            <w:sz w:val="22"/>
            <w:szCs w:val="22"/>
          </w:rPr>
          <w:tab/>
        </w:r>
        <w:r w:rsidRPr="00963D79">
          <w:rPr>
            <w:rStyle w:val="Hyperlink"/>
            <w:noProof/>
          </w:rPr>
          <w:t>Creating a New Scenario</w:t>
        </w:r>
        <w:r>
          <w:rPr>
            <w:noProof/>
            <w:webHidden/>
          </w:rPr>
          <w:tab/>
        </w:r>
        <w:r>
          <w:rPr>
            <w:noProof/>
            <w:webHidden/>
          </w:rPr>
          <w:fldChar w:fldCharType="begin"/>
        </w:r>
        <w:r>
          <w:rPr>
            <w:noProof/>
            <w:webHidden/>
          </w:rPr>
          <w:instrText xml:space="preserve"> PAGEREF _Toc432069337 \h </w:instrText>
        </w:r>
        <w:r>
          <w:rPr>
            <w:noProof/>
            <w:webHidden/>
          </w:rPr>
        </w:r>
        <w:r>
          <w:rPr>
            <w:noProof/>
            <w:webHidden/>
          </w:rPr>
          <w:fldChar w:fldCharType="separate"/>
        </w:r>
        <w:r>
          <w:rPr>
            <w:noProof/>
            <w:webHidden/>
          </w:rPr>
          <w:t>6</w:t>
        </w:r>
        <w:r>
          <w:rPr>
            <w:noProof/>
            <w:webHidden/>
          </w:rPr>
          <w:fldChar w:fldCharType="end"/>
        </w:r>
      </w:hyperlink>
    </w:p>
    <w:p w14:paraId="6C854A47" w14:textId="77777777" w:rsidR="00FD0FAD" w:rsidRDefault="00FD0FAD">
      <w:pPr>
        <w:pStyle w:val="TOC1"/>
        <w:rPr>
          <w:rFonts w:asciiTheme="minorHAnsi" w:eastAsiaTheme="minorEastAsia" w:hAnsiTheme="minorHAnsi" w:cstheme="minorBidi"/>
          <w:noProof/>
          <w:sz w:val="22"/>
          <w:szCs w:val="22"/>
        </w:rPr>
      </w:pPr>
      <w:hyperlink w:anchor="_Toc432069338" w:history="1">
        <w:r w:rsidRPr="00963D79">
          <w:rPr>
            <w:rStyle w:val="Hyperlink"/>
            <w:noProof/>
          </w:rPr>
          <w:t>6.</w:t>
        </w:r>
        <w:r>
          <w:rPr>
            <w:rFonts w:asciiTheme="minorHAnsi" w:eastAsiaTheme="minorEastAsia" w:hAnsiTheme="minorHAnsi" w:cstheme="minorBidi"/>
            <w:noProof/>
            <w:sz w:val="22"/>
            <w:szCs w:val="22"/>
          </w:rPr>
          <w:tab/>
        </w:r>
        <w:r w:rsidRPr="00963D79">
          <w:rPr>
            <w:rStyle w:val="Hyperlink"/>
            <w:noProof/>
          </w:rPr>
          <w:t>Run Documentation</w:t>
        </w:r>
        <w:r>
          <w:rPr>
            <w:noProof/>
            <w:webHidden/>
          </w:rPr>
          <w:tab/>
        </w:r>
        <w:r>
          <w:rPr>
            <w:noProof/>
            <w:webHidden/>
          </w:rPr>
          <w:fldChar w:fldCharType="begin"/>
        </w:r>
        <w:r>
          <w:rPr>
            <w:noProof/>
            <w:webHidden/>
          </w:rPr>
          <w:instrText xml:space="preserve"> PAGEREF _Toc432069338 \h </w:instrText>
        </w:r>
        <w:r>
          <w:rPr>
            <w:noProof/>
            <w:webHidden/>
          </w:rPr>
        </w:r>
        <w:r>
          <w:rPr>
            <w:noProof/>
            <w:webHidden/>
          </w:rPr>
          <w:fldChar w:fldCharType="separate"/>
        </w:r>
        <w:r>
          <w:rPr>
            <w:noProof/>
            <w:webHidden/>
          </w:rPr>
          <w:t>9</w:t>
        </w:r>
        <w:r>
          <w:rPr>
            <w:noProof/>
            <w:webHidden/>
          </w:rPr>
          <w:fldChar w:fldCharType="end"/>
        </w:r>
      </w:hyperlink>
    </w:p>
    <w:p w14:paraId="507F8937" w14:textId="77777777" w:rsidR="00FD0FAD" w:rsidRDefault="00FD0FAD">
      <w:pPr>
        <w:pStyle w:val="TOC1"/>
        <w:rPr>
          <w:rFonts w:asciiTheme="minorHAnsi" w:eastAsiaTheme="minorEastAsia" w:hAnsiTheme="minorHAnsi" w:cstheme="minorBidi"/>
          <w:noProof/>
          <w:sz w:val="22"/>
          <w:szCs w:val="22"/>
        </w:rPr>
      </w:pPr>
      <w:hyperlink w:anchor="_Toc432069339" w:history="1">
        <w:r w:rsidRPr="00963D79">
          <w:rPr>
            <w:rStyle w:val="Hyperlink"/>
            <w:noProof/>
          </w:rPr>
          <w:t>7.</w:t>
        </w:r>
        <w:r>
          <w:rPr>
            <w:rFonts w:asciiTheme="minorHAnsi" w:eastAsiaTheme="minorEastAsia" w:hAnsiTheme="minorHAnsi" w:cstheme="minorBidi"/>
            <w:noProof/>
            <w:sz w:val="22"/>
            <w:szCs w:val="22"/>
          </w:rPr>
          <w:tab/>
        </w:r>
        <w:r w:rsidRPr="00963D79">
          <w:rPr>
            <w:rStyle w:val="Hyperlink"/>
            <w:noProof/>
          </w:rPr>
          <w:t>Tracing</w:t>
        </w:r>
        <w:r>
          <w:rPr>
            <w:noProof/>
            <w:webHidden/>
          </w:rPr>
          <w:tab/>
        </w:r>
        <w:r>
          <w:rPr>
            <w:noProof/>
            <w:webHidden/>
          </w:rPr>
          <w:fldChar w:fldCharType="begin"/>
        </w:r>
        <w:r>
          <w:rPr>
            <w:noProof/>
            <w:webHidden/>
          </w:rPr>
          <w:instrText xml:space="preserve"> PAGEREF _Toc432069339 \h </w:instrText>
        </w:r>
        <w:r>
          <w:rPr>
            <w:noProof/>
            <w:webHidden/>
          </w:rPr>
        </w:r>
        <w:r>
          <w:rPr>
            <w:noProof/>
            <w:webHidden/>
          </w:rPr>
          <w:fldChar w:fldCharType="separate"/>
        </w:r>
        <w:r>
          <w:rPr>
            <w:noProof/>
            <w:webHidden/>
          </w:rPr>
          <w:t>10</w:t>
        </w:r>
        <w:r>
          <w:rPr>
            <w:noProof/>
            <w:webHidden/>
          </w:rPr>
          <w:fldChar w:fldCharType="end"/>
        </w:r>
      </w:hyperlink>
    </w:p>
    <w:p w14:paraId="47BFF3E6" w14:textId="77777777" w:rsidR="00FD0FAD" w:rsidRDefault="00FD0FAD">
      <w:pPr>
        <w:pStyle w:val="TOC1"/>
        <w:rPr>
          <w:rFonts w:asciiTheme="minorHAnsi" w:eastAsiaTheme="minorEastAsia" w:hAnsiTheme="minorHAnsi" w:cstheme="minorBidi"/>
          <w:noProof/>
          <w:sz w:val="22"/>
          <w:szCs w:val="22"/>
        </w:rPr>
      </w:pPr>
      <w:hyperlink w:anchor="_Toc432069340" w:history="1">
        <w:r w:rsidRPr="00963D79">
          <w:rPr>
            <w:rStyle w:val="Hyperlink"/>
            <w:noProof/>
          </w:rPr>
          <w:t>8.</w:t>
        </w:r>
        <w:r>
          <w:rPr>
            <w:rFonts w:asciiTheme="minorHAnsi" w:eastAsiaTheme="minorEastAsia" w:hAnsiTheme="minorHAnsi" w:cstheme="minorBidi"/>
            <w:noProof/>
            <w:sz w:val="22"/>
            <w:szCs w:val="22"/>
          </w:rPr>
          <w:tab/>
        </w:r>
        <w:r w:rsidRPr="00963D79">
          <w:rPr>
            <w:rStyle w:val="Hyperlink"/>
            <w:noProof/>
          </w:rPr>
          <w:t>Reference Scenario</w:t>
        </w:r>
        <w:r>
          <w:rPr>
            <w:noProof/>
            <w:webHidden/>
          </w:rPr>
          <w:tab/>
        </w:r>
        <w:r>
          <w:rPr>
            <w:noProof/>
            <w:webHidden/>
          </w:rPr>
          <w:fldChar w:fldCharType="begin"/>
        </w:r>
        <w:r>
          <w:rPr>
            <w:noProof/>
            <w:webHidden/>
          </w:rPr>
          <w:instrText xml:space="preserve"> PAGEREF _Toc432069340 \h </w:instrText>
        </w:r>
        <w:r>
          <w:rPr>
            <w:noProof/>
            <w:webHidden/>
          </w:rPr>
        </w:r>
        <w:r>
          <w:rPr>
            <w:noProof/>
            <w:webHidden/>
          </w:rPr>
          <w:fldChar w:fldCharType="separate"/>
        </w:r>
        <w:r>
          <w:rPr>
            <w:noProof/>
            <w:webHidden/>
          </w:rPr>
          <w:t>10</w:t>
        </w:r>
        <w:r>
          <w:rPr>
            <w:noProof/>
            <w:webHidden/>
          </w:rPr>
          <w:fldChar w:fldCharType="end"/>
        </w:r>
      </w:hyperlink>
    </w:p>
    <w:p w14:paraId="29FC8E21" w14:textId="77777777" w:rsidR="00FD0FAD" w:rsidRDefault="00FD0FAD">
      <w:pPr>
        <w:pStyle w:val="TOC1"/>
        <w:rPr>
          <w:rFonts w:asciiTheme="minorHAnsi" w:eastAsiaTheme="minorEastAsia" w:hAnsiTheme="minorHAnsi" w:cstheme="minorBidi"/>
          <w:noProof/>
          <w:sz w:val="22"/>
          <w:szCs w:val="22"/>
        </w:rPr>
      </w:pPr>
      <w:hyperlink w:anchor="_Toc432069341" w:history="1">
        <w:r w:rsidRPr="00963D79">
          <w:rPr>
            <w:rStyle w:val="Hyperlink"/>
            <w:noProof/>
          </w:rPr>
          <w:t>9.</w:t>
        </w:r>
        <w:r>
          <w:rPr>
            <w:rFonts w:asciiTheme="minorHAnsi" w:eastAsiaTheme="minorEastAsia" w:hAnsiTheme="minorHAnsi" w:cstheme="minorBidi"/>
            <w:noProof/>
            <w:sz w:val="22"/>
            <w:szCs w:val="22"/>
          </w:rPr>
          <w:tab/>
        </w:r>
        <w:r w:rsidRPr="00963D79">
          <w:rPr>
            <w:rStyle w:val="Hyperlink"/>
            <w:noProof/>
          </w:rPr>
          <w:t>User Modified Input Files</w:t>
        </w:r>
        <w:r>
          <w:rPr>
            <w:noProof/>
            <w:webHidden/>
          </w:rPr>
          <w:tab/>
        </w:r>
        <w:r>
          <w:rPr>
            <w:noProof/>
            <w:webHidden/>
          </w:rPr>
          <w:fldChar w:fldCharType="begin"/>
        </w:r>
        <w:r>
          <w:rPr>
            <w:noProof/>
            <w:webHidden/>
          </w:rPr>
          <w:instrText xml:space="preserve"> PAGEREF _Toc432069341 \h </w:instrText>
        </w:r>
        <w:r>
          <w:rPr>
            <w:noProof/>
            <w:webHidden/>
          </w:rPr>
        </w:r>
        <w:r>
          <w:rPr>
            <w:noProof/>
            <w:webHidden/>
          </w:rPr>
          <w:fldChar w:fldCharType="separate"/>
        </w:r>
        <w:r>
          <w:rPr>
            <w:noProof/>
            <w:webHidden/>
          </w:rPr>
          <w:t>11</w:t>
        </w:r>
        <w:r>
          <w:rPr>
            <w:noProof/>
            <w:webHidden/>
          </w:rPr>
          <w:fldChar w:fldCharType="end"/>
        </w:r>
      </w:hyperlink>
    </w:p>
    <w:p w14:paraId="58E55E14" w14:textId="77777777" w:rsidR="00FD0FAD" w:rsidRDefault="00FD0FAD">
      <w:pPr>
        <w:pStyle w:val="TOC1"/>
        <w:rPr>
          <w:rFonts w:asciiTheme="minorHAnsi" w:eastAsiaTheme="minorEastAsia" w:hAnsiTheme="minorHAnsi" w:cstheme="minorBidi"/>
          <w:noProof/>
          <w:sz w:val="22"/>
          <w:szCs w:val="22"/>
        </w:rPr>
      </w:pPr>
      <w:hyperlink w:anchor="_Toc432069342" w:history="1">
        <w:r w:rsidRPr="00963D79">
          <w:rPr>
            <w:rStyle w:val="Hyperlink"/>
            <w:noProof/>
          </w:rPr>
          <w:t>10.</w:t>
        </w:r>
        <w:r>
          <w:rPr>
            <w:rFonts w:asciiTheme="minorHAnsi" w:eastAsiaTheme="minorEastAsia" w:hAnsiTheme="minorHAnsi" w:cstheme="minorBidi"/>
            <w:noProof/>
            <w:sz w:val="22"/>
            <w:szCs w:val="22"/>
          </w:rPr>
          <w:tab/>
        </w:r>
        <w:r w:rsidRPr="00963D79">
          <w:rPr>
            <w:rStyle w:val="Hyperlink"/>
            <w:noProof/>
          </w:rPr>
          <w:t>Visualization Dashboard</w:t>
        </w:r>
        <w:r>
          <w:rPr>
            <w:noProof/>
            <w:webHidden/>
          </w:rPr>
          <w:tab/>
        </w:r>
        <w:r>
          <w:rPr>
            <w:noProof/>
            <w:webHidden/>
          </w:rPr>
          <w:fldChar w:fldCharType="begin"/>
        </w:r>
        <w:r>
          <w:rPr>
            <w:noProof/>
            <w:webHidden/>
          </w:rPr>
          <w:instrText xml:space="preserve"> PAGEREF _Toc432069342 \h </w:instrText>
        </w:r>
        <w:r>
          <w:rPr>
            <w:noProof/>
            <w:webHidden/>
          </w:rPr>
        </w:r>
        <w:r>
          <w:rPr>
            <w:noProof/>
            <w:webHidden/>
          </w:rPr>
          <w:fldChar w:fldCharType="separate"/>
        </w:r>
        <w:r>
          <w:rPr>
            <w:noProof/>
            <w:webHidden/>
          </w:rPr>
          <w:t>13</w:t>
        </w:r>
        <w:r>
          <w:rPr>
            <w:noProof/>
            <w:webHidden/>
          </w:rPr>
          <w:fldChar w:fldCharType="end"/>
        </w:r>
      </w:hyperlink>
    </w:p>
    <w:p w14:paraId="72571A27" w14:textId="77777777" w:rsidR="00FD0FAD" w:rsidRDefault="00FD0FAD">
      <w:pPr>
        <w:pStyle w:val="TOC1"/>
        <w:rPr>
          <w:rFonts w:asciiTheme="minorHAnsi" w:eastAsiaTheme="minorEastAsia" w:hAnsiTheme="minorHAnsi" w:cstheme="minorBidi"/>
          <w:noProof/>
          <w:sz w:val="22"/>
          <w:szCs w:val="22"/>
        </w:rPr>
      </w:pPr>
      <w:hyperlink w:anchor="_Toc432069343" w:history="1">
        <w:r w:rsidRPr="00963D79">
          <w:rPr>
            <w:rStyle w:val="Hyperlink"/>
            <w:noProof/>
          </w:rPr>
          <w:t>11.</w:t>
        </w:r>
        <w:r>
          <w:rPr>
            <w:rFonts w:asciiTheme="minorHAnsi" w:eastAsiaTheme="minorEastAsia" w:hAnsiTheme="minorHAnsi" w:cstheme="minorBidi"/>
            <w:noProof/>
            <w:sz w:val="22"/>
            <w:szCs w:val="22"/>
          </w:rPr>
          <w:tab/>
        </w:r>
        <w:r w:rsidRPr="00963D79">
          <w:rPr>
            <w:rStyle w:val="Hyperlink"/>
            <w:noProof/>
          </w:rPr>
          <w:t>Select Link Analysis Module</w:t>
        </w:r>
        <w:r>
          <w:rPr>
            <w:noProof/>
            <w:webHidden/>
          </w:rPr>
          <w:tab/>
        </w:r>
        <w:r>
          <w:rPr>
            <w:noProof/>
            <w:webHidden/>
          </w:rPr>
          <w:fldChar w:fldCharType="begin"/>
        </w:r>
        <w:r>
          <w:rPr>
            <w:noProof/>
            <w:webHidden/>
          </w:rPr>
          <w:instrText xml:space="preserve"> PAGEREF _Toc432069343 \h </w:instrText>
        </w:r>
        <w:r>
          <w:rPr>
            <w:noProof/>
            <w:webHidden/>
          </w:rPr>
        </w:r>
        <w:r>
          <w:rPr>
            <w:noProof/>
            <w:webHidden/>
          </w:rPr>
          <w:fldChar w:fldCharType="separate"/>
        </w:r>
        <w:r>
          <w:rPr>
            <w:noProof/>
            <w:webHidden/>
          </w:rPr>
          <w:t>15</w:t>
        </w:r>
        <w:r>
          <w:rPr>
            <w:noProof/>
            <w:webHidden/>
          </w:rPr>
          <w:fldChar w:fldCharType="end"/>
        </w:r>
      </w:hyperlink>
    </w:p>
    <w:p w14:paraId="129331CC" w14:textId="77777777" w:rsidR="00FD0FAD" w:rsidRDefault="00FD0FAD">
      <w:pPr>
        <w:pStyle w:val="TOC1"/>
        <w:rPr>
          <w:rFonts w:asciiTheme="minorHAnsi" w:eastAsiaTheme="minorEastAsia" w:hAnsiTheme="minorHAnsi" w:cstheme="minorBidi"/>
          <w:noProof/>
          <w:sz w:val="22"/>
          <w:szCs w:val="22"/>
        </w:rPr>
      </w:pPr>
      <w:hyperlink w:anchor="_Toc432069344" w:history="1">
        <w:r w:rsidRPr="00963D79">
          <w:rPr>
            <w:rStyle w:val="Hyperlink"/>
            <w:noProof/>
          </w:rPr>
          <w:t>Appendix Module-Specific Run Configurations</w:t>
        </w:r>
        <w:r>
          <w:rPr>
            <w:noProof/>
            <w:webHidden/>
          </w:rPr>
          <w:tab/>
        </w:r>
        <w:r>
          <w:rPr>
            <w:noProof/>
            <w:webHidden/>
          </w:rPr>
          <w:fldChar w:fldCharType="begin"/>
        </w:r>
        <w:r>
          <w:rPr>
            <w:noProof/>
            <w:webHidden/>
          </w:rPr>
          <w:instrText xml:space="preserve"> PAGEREF _Toc432069344 \h </w:instrText>
        </w:r>
        <w:r>
          <w:rPr>
            <w:noProof/>
            <w:webHidden/>
          </w:rPr>
        </w:r>
        <w:r>
          <w:rPr>
            <w:noProof/>
            <w:webHidden/>
          </w:rPr>
          <w:fldChar w:fldCharType="separate"/>
        </w:r>
        <w:r>
          <w:rPr>
            <w:noProof/>
            <w:webHidden/>
          </w:rPr>
          <w:t>16</w:t>
        </w:r>
        <w:r>
          <w:rPr>
            <w:noProof/>
            <w:webHidden/>
          </w:rPr>
          <w:fldChar w:fldCharType="end"/>
        </w:r>
      </w:hyperlink>
    </w:p>
    <w:p w14:paraId="33EA1AAE" w14:textId="77777777" w:rsidR="00FD0FAD" w:rsidRDefault="00FD0FAD">
      <w:pPr>
        <w:pStyle w:val="TOC1"/>
        <w:rPr>
          <w:rFonts w:asciiTheme="minorHAnsi" w:eastAsiaTheme="minorEastAsia" w:hAnsiTheme="minorHAnsi" w:cstheme="minorBidi"/>
          <w:noProof/>
          <w:sz w:val="22"/>
          <w:szCs w:val="22"/>
        </w:rPr>
      </w:pPr>
      <w:hyperlink w:anchor="_Toc432069345" w:history="1">
        <w:r w:rsidRPr="00963D79">
          <w:rPr>
            <w:rStyle w:val="Hyperlink"/>
            <w:noProof/>
          </w:rPr>
          <w:t>Appendix The build_run.bat Program Specification</w:t>
        </w:r>
        <w:r>
          <w:rPr>
            <w:noProof/>
            <w:webHidden/>
          </w:rPr>
          <w:tab/>
        </w:r>
        <w:r>
          <w:rPr>
            <w:noProof/>
            <w:webHidden/>
          </w:rPr>
          <w:fldChar w:fldCharType="begin"/>
        </w:r>
        <w:r>
          <w:rPr>
            <w:noProof/>
            <w:webHidden/>
          </w:rPr>
          <w:instrText xml:space="preserve"> PAGEREF _Toc432069345 \h </w:instrText>
        </w:r>
        <w:r>
          <w:rPr>
            <w:noProof/>
            <w:webHidden/>
          </w:rPr>
        </w:r>
        <w:r>
          <w:rPr>
            <w:noProof/>
            <w:webHidden/>
          </w:rPr>
          <w:fldChar w:fldCharType="separate"/>
        </w:r>
        <w:r>
          <w:rPr>
            <w:noProof/>
            <w:webHidden/>
          </w:rPr>
          <w:t>21</w:t>
        </w:r>
        <w:r>
          <w:rPr>
            <w:noProof/>
            <w:webHidden/>
          </w:rPr>
          <w:fldChar w:fldCharType="end"/>
        </w:r>
      </w:hyperlink>
    </w:p>
    <w:p w14:paraId="370E4833" w14:textId="77777777" w:rsidR="00FD0FAD" w:rsidRDefault="00FD0FAD">
      <w:pPr>
        <w:pStyle w:val="TOC1"/>
        <w:rPr>
          <w:rFonts w:asciiTheme="minorHAnsi" w:eastAsiaTheme="minorEastAsia" w:hAnsiTheme="minorHAnsi" w:cstheme="minorBidi"/>
          <w:noProof/>
          <w:sz w:val="22"/>
          <w:szCs w:val="22"/>
        </w:rPr>
      </w:pPr>
      <w:hyperlink w:anchor="_Toc432069346" w:history="1">
        <w:r w:rsidRPr="00963D79">
          <w:rPr>
            <w:rStyle w:val="Hyperlink"/>
            <w:noProof/>
          </w:rPr>
          <w:t>Appendix Model Setup Redesign Description</w:t>
        </w:r>
        <w:r>
          <w:rPr>
            <w:noProof/>
            <w:webHidden/>
          </w:rPr>
          <w:tab/>
        </w:r>
        <w:r>
          <w:rPr>
            <w:noProof/>
            <w:webHidden/>
          </w:rPr>
          <w:fldChar w:fldCharType="begin"/>
        </w:r>
        <w:r>
          <w:rPr>
            <w:noProof/>
            <w:webHidden/>
          </w:rPr>
          <w:instrText xml:space="preserve"> PAGEREF _Toc432069346 \h </w:instrText>
        </w:r>
        <w:r>
          <w:rPr>
            <w:noProof/>
            <w:webHidden/>
          </w:rPr>
        </w:r>
        <w:r>
          <w:rPr>
            <w:noProof/>
            <w:webHidden/>
          </w:rPr>
          <w:fldChar w:fldCharType="separate"/>
        </w:r>
        <w:r>
          <w:rPr>
            <w:noProof/>
            <w:webHidden/>
          </w:rPr>
          <w:t>27</w:t>
        </w:r>
        <w:r>
          <w:rPr>
            <w:noProof/>
            <w:webHidden/>
          </w:rPr>
          <w:fldChar w:fldCharType="end"/>
        </w:r>
      </w:hyperlink>
    </w:p>
    <w:p w14:paraId="39F48ED7" w14:textId="77777777" w:rsidR="00FD0FAD" w:rsidRDefault="00FD0FAD">
      <w:pPr>
        <w:pStyle w:val="TOC1"/>
        <w:rPr>
          <w:rFonts w:asciiTheme="minorHAnsi" w:eastAsiaTheme="minorEastAsia" w:hAnsiTheme="minorHAnsi" w:cstheme="minorBidi"/>
          <w:noProof/>
          <w:sz w:val="22"/>
          <w:szCs w:val="22"/>
        </w:rPr>
      </w:pPr>
      <w:hyperlink w:anchor="_Toc432069347" w:history="1">
        <w:r w:rsidRPr="00963D79">
          <w:rPr>
            <w:rStyle w:val="Hyperlink"/>
            <w:noProof/>
          </w:rPr>
          <w:t>Appendix VISUM Network Management Process</w:t>
        </w:r>
        <w:r>
          <w:rPr>
            <w:noProof/>
            <w:webHidden/>
          </w:rPr>
          <w:tab/>
        </w:r>
        <w:r>
          <w:rPr>
            <w:noProof/>
            <w:webHidden/>
          </w:rPr>
          <w:fldChar w:fldCharType="begin"/>
        </w:r>
        <w:r>
          <w:rPr>
            <w:noProof/>
            <w:webHidden/>
          </w:rPr>
          <w:instrText xml:space="preserve"> PAGEREF _Toc432069347 \h </w:instrText>
        </w:r>
        <w:r>
          <w:rPr>
            <w:noProof/>
            <w:webHidden/>
          </w:rPr>
        </w:r>
        <w:r>
          <w:rPr>
            <w:noProof/>
            <w:webHidden/>
          </w:rPr>
          <w:fldChar w:fldCharType="separate"/>
        </w:r>
        <w:r>
          <w:rPr>
            <w:noProof/>
            <w:webHidden/>
          </w:rPr>
          <w:t>30</w:t>
        </w:r>
        <w:r>
          <w:rPr>
            <w:noProof/>
            <w:webHidden/>
          </w:rPr>
          <w:fldChar w:fldCharType="end"/>
        </w:r>
      </w:hyperlink>
    </w:p>
    <w:p w14:paraId="76189E6D" w14:textId="77777777" w:rsidR="00FD0FAD" w:rsidRDefault="00FD0FAD">
      <w:pPr>
        <w:pStyle w:val="TOC1"/>
        <w:rPr>
          <w:rFonts w:asciiTheme="minorHAnsi" w:eastAsiaTheme="minorEastAsia" w:hAnsiTheme="minorHAnsi" w:cstheme="minorBidi"/>
          <w:noProof/>
          <w:sz w:val="22"/>
          <w:szCs w:val="22"/>
        </w:rPr>
      </w:pPr>
      <w:hyperlink w:anchor="_Toc432069348" w:history="1">
        <w:r w:rsidRPr="00963D79">
          <w:rPr>
            <w:rStyle w:val="Hyperlink"/>
            <w:noProof/>
          </w:rPr>
          <w:t>Appendix Zip Matrix Format</w:t>
        </w:r>
        <w:r>
          <w:rPr>
            <w:noProof/>
            <w:webHidden/>
          </w:rPr>
          <w:tab/>
        </w:r>
        <w:r>
          <w:rPr>
            <w:noProof/>
            <w:webHidden/>
          </w:rPr>
          <w:fldChar w:fldCharType="begin"/>
        </w:r>
        <w:r>
          <w:rPr>
            <w:noProof/>
            <w:webHidden/>
          </w:rPr>
          <w:instrText xml:space="preserve"> PAGEREF _Toc432069348 \h </w:instrText>
        </w:r>
        <w:r>
          <w:rPr>
            <w:noProof/>
            <w:webHidden/>
          </w:rPr>
        </w:r>
        <w:r>
          <w:rPr>
            <w:noProof/>
            <w:webHidden/>
          </w:rPr>
          <w:fldChar w:fldCharType="separate"/>
        </w:r>
        <w:r>
          <w:rPr>
            <w:noProof/>
            <w:webHidden/>
          </w:rPr>
          <w:t>35</w:t>
        </w:r>
        <w:r>
          <w:rPr>
            <w:noProof/>
            <w:webHidden/>
          </w:rPr>
          <w:fldChar w:fldCharType="end"/>
        </w:r>
      </w:hyperlink>
    </w:p>
    <w:p w14:paraId="2982B103" w14:textId="77777777" w:rsidR="00FD0FAD" w:rsidRDefault="00FD0FAD">
      <w:pPr>
        <w:pStyle w:val="TOC1"/>
        <w:rPr>
          <w:rFonts w:asciiTheme="minorHAnsi" w:eastAsiaTheme="minorEastAsia" w:hAnsiTheme="minorHAnsi" w:cstheme="minorBidi"/>
          <w:noProof/>
          <w:sz w:val="22"/>
          <w:szCs w:val="22"/>
        </w:rPr>
      </w:pPr>
      <w:hyperlink w:anchor="_Toc432069349" w:history="1">
        <w:r w:rsidRPr="00963D79">
          <w:rPr>
            <w:rStyle w:val="Hyperlink"/>
            <w:noProof/>
          </w:rPr>
          <w:t>Appendix Select Link Module</w:t>
        </w:r>
        <w:r>
          <w:rPr>
            <w:noProof/>
            <w:webHidden/>
          </w:rPr>
          <w:tab/>
        </w:r>
        <w:r>
          <w:rPr>
            <w:noProof/>
            <w:webHidden/>
          </w:rPr>
          <w:fldChar w:fldCharType="begin"/>
        </w:r>
        <w:r>
          <w:rPr>
            <w:noProof/>
            <w:webHidden/>
          </w:rPr>
          <w:instrText xml:space="preserve"> PAGEREF _Toc432069349 \h </w:instrText>
        </w:r>
        <w:r>
          <w:rPr>
            <w:noProof/>
            <w:webHidden/>
          </w:rPr>
        </w:r>
        <w:r>
          <w:rPr>
            <w:noProof/>
            <w:webHidden/>
          </w:rPr>
          <w:fldChar w:fldCharType="separate"/>
        </w:r>
        <w:r>
          <w:rPr>
            <w:noProof/>
            <w:webHidden/>
          </w:rPr>
          <w:t>36</w:t>
        </w:r>
        <w:r>
          <w:rPr>
            <w:noProof/>
            <w:webHidden/>
          </w:rPr>
          <w:fldChar w:fldCharType="end"/>
        </w:r>
      </w:hyperlink>
    </w:p>
    <w:p w14:paraId="15CD8BD8" w14:textId="77777777" w:rsidR="00FD0FAD" w:rsidRDefault="00FD0FAD">
      <w:pPr>
        <w:pStyle w:val="TOC1"/>
        <w:rPr>
          <w:rFonts w:asciiTheme="minorHAnsi" w:eastAsiaTheme="minorEastAsia" w:hAnsiTheme="minorHAnsi" w:cstheme="minorBidi"/>
          <w:noProof/>
          <w:sz w:val="22"/>
          <w:szCs w:val="22"/>
        </w:rPr>
      </w:pPr>
      <w:hyperlink w:anchor="_Toc432069350" w:history="1">
        <w:r w:rsidRPr="00963D79">
          <w:rPr>
            <w:rStyle w:val="Hyperlink"/>
            <w:noProof/>
          </w:rPr>
          <w:t>Appendix Master VISUM Output File</w:t>
        </w:r>
        <w:r>
          <w:rPr>
            <w:noProof/>
            <w:webHidden/>
          </w:rPr>
          <w:tab/>
        </w:r>
        <w:r>
          <w:rPr>
            <w:noProof/>
            <w:webHidden/>
          </w:rPr>
          <w:fldChar w:fldCharType="begin"/>
        </w:r>
        <w:r>
          <w:rPr>
            <w:noProof/>
            <w:webHidden/>
          </w:rPr>
          <w:instrText xml:space="preserve"> PAGEREF _Toc432069350 \h </w:instrText>
        </w:r>
        <w:r>
          <w:rPr>
            <w:noProof/>
            <w:webHidden/>
          </w:rPr>
        </w:r>
        <w:r>
          <w:rPr>
            <w:noProof/>
            <w:webHidden/>
          </w:rPr>
          <w:fldChar w:fldCharType="separate"/>
        </w:r>
        <w:r>
          <w:rPr>
            <w:noProof/>
            <w:webHidden/>
          </w:rPr>
          <w:t>37</w:t>
        </w:r>
        <w:r>
          <w:rPr>
            <w:noProof/>
            <w:webHidden/>
          </w:rPr>
          <w:fldChar w:fldCharType="end"/>
        </w:r>
      </w:hyperlink>
    </w:p>
    <w:p w14:paraId="289759F1" w14:textId="77777777" w:rsidR="00174DED" w:rsidRDefault="000C59AC" w:rsidP="00682F26">
      <w:pPr>
        <w:pStyle w:val="Header"/>
        <w:spacing w:before="100" w:beforeAutospacing="1" w:after="100" w:afterAutospacing="1"/>
        <w:rPr>
          <w:sz w:val="24"/>
        </w:rPr>
      </w:pPr>
      <w:r>
        <w:rPr>
          <w:sz w:val="24"/>
        </w:rPr>
        <w:fldChar w:fldCharType="end"/>
      </w:r>
    </w:p>
    <w:p w14:paraId="516234B6" w14:textId="77777777" w:rsidR="00174DED" w:rsidRPr="005E4748" w:rsidRDefault="00174DED" w:rsidP="00682F26">
      <w:pPr>
        <w:pStyle w:val="Header"/>
        <w:spacing w:before="100" w:beforeAutospacing="1" w:after="100" w:afterAutospacing="1"/>
        <w:rPr>
          <w:sz w:val="24"/>
        </w:rPr>
        <w:sectPr w:rsidR="00174DED" w:rsidRPr="005E4748" w:rsidSect="00634A5E">
          <w:headerReference w:type="even" r:id="rId10"/>
          <w:footerReference w:type="even" r:id="rId11"/>
          <w:footerReference w:type="default" r:id="rId12"/>
          <w:pgSz w:w="12240" w:h="15840"/>
          <w:pgMar w:top="1440" w:right="1440" w:bottom="1440" w:left="1440" w:header="720" w:footer="720" w:gutter="0"/>
          <w:cols w:space="720"/>
          <w:titlePg/>
        </w:sectPr>
      </w:pPr>
    </w:p>
    <w:p w14:paraId="3F8D12DE" w14:textId="77777777" w:rsidR="00313954" w:rsidRPr="00174DED" w:rsidRDefault="001C1753" w:rsidP="00682F26">
      <w:pPr>
        <w:pStyle w:val="Heading1"/>
        <w:numPr>
          <w:ilvl w:val="0"/>
          <w:numId w:val="15"/>
        </w:numPr>
        <w:spacing w:before="100" w:beforeAutospacing="1" w:after="100" w:afterAutospacing="1" w:line="240" w:lineRule="auto"/>
        <w:ind w:left="0"/>
      </w:pPr>
      <w:bookmarkStart w:id="3" w:name="h.j3n19vaf8tcb" w:colFirst="0" w:colLast="0"/>
      <w:bookmarkStart w:id="4" w:name="_Toc351451847"/>
      <w:bookmarkStart w:id="5" w:name="_Toc432069333"/>
      <w:bookmarkEnd w:id="3"/>
      <w:r w:rsidRPr="00174DED">
        <w:lastRenderedPageBreak/>
        <w:t>Introduction</w:t>
      </w:r>
      <w:bookmarkEnd w:id="4"/>
      <w:bookmarkEnd w:id="5"/>
    </w:p>
    <w:p w14:paraId="2219A5F1" w14:textId="77777777" w:rsidR="00313954" w:rsidRDefault="00313954" w:rsidP="00682F26">
      <w:pPr>
        <w:pStyle w:val="Normal1"/>
        <w:spacing w:before="100" w:beforeAutospacing="1" w:after="100" w:afterAutospacing="1" w:line="240" w:lineRule="auto"/>
      </w:pPr>
    </w:p>
    <w:p w14:paraId="4CFFD97B" w14:textId="5432D753" w:rsidR="00B02B93" w:rsidRPr="00B02B93" w:rsidRDefault="00B02B93" w:rsidP="00682F26">
      <w:pPr>
        <w:spacing w:before="100" w:beforeAutospacing="1" w:after="100" w:afterAutospacing="1" w:line="240" w:lineRule="auto"/>
      </w:pPr>
      <w:r w:rsidRPr="00B02B93">
        <w:t xml:space="preserve">The Oregon Department of Transportation’s Statewide Integrated Model (SWIM2) is an integrated land use transport model covering the state of Oregon.  The development of the SWIM2 was commissioned by ODOT as part of its Transportation and Land Use Model Improvement Program (TLUMIP) within the larger Oregon Model Improvement Program (OMIP).  This development has been undertaken by a series of teams led by Parsons Brinckerhoff, with Hunt Analytics, HBA </w:t>
      </w:r>
      <w:proofErr w:type="spellStart"/>
      <w:r w:rsidRPr="00B02B93">
        <w:t>Specto</w:t>
      </w:r>
      <w:proofErr w:type="spellEnd"/>
      <w:r w:rsidRPr="00B02B93">
        <w:t xml:space="preserve">, and </w:t>
      </w:r>
      <w:proofErr w:type="spellStart"/>
      <w:r w:rsidRPr="00B02B93">
        <w:t>EcoNorthwest</w:t>
      </w:r>
      <w:proofErr w:type="spellEnd"/>
      <w:r w:rsidRPr="00B02B93">
        <w:t>.</w:t>
      </w:r>
    </w:p>
    <w:p w14:paraId="0E470FBD" w14:textId="18969813" w:rsidR="00B02B93" w:rsidRPr="00A31A5B" w:rsidRDefault="00B02B93" w:rsidP="00682F26">
      <w:pPr>
        <w:spacing w:before="100" w:beforeAutospacing="1" w:after="100" w:afterAutospacing="1" w:line="240" w:lineRule="auto"/>
      </w:pPr>
      <w:r w:rsidRPr="00B02B93">
        <w:t xml:space="preserve">This guide is intended to support a user in running SWIM2. The model is open source and can be </w:t>
      </w:r>
      <w:r>
        <w:rPr>
          <w:color w:val="000000"/>
        </w:rPr>
        <w:t>installed on any single computer with the required hardware. This guide is a summary of pertinent information as it applies to this project, as well as other project-specific context. The reader is also advised to consult the SWIM2 Model Description document</w:t>
      </w:r>
      <w:r w:rsidR="00682F26">
        <w:rPr>
          <w:rStyle w:val="FootnoteReference"/>
          <w:color w:val="000000"/>
        </w:rPr>
        <w:footnoteReference w:id="1"/>
      </w:r>
      <w:r>
        <w:rPr>
          <w:color w:val="000000"/>
        </w:rPr>
        <w:t>, which included model design, software implementation, development of data parameters/inputs and initial calibration/</w:t>
      </w:r>
      <w:r w:rsidR="006C77F5">
        <w:t xml:space="preserve">validation.  </w:t>
      </w:r>
      <w:r>
        <w:t>Additional documentation can be found on the SWIM2 Networks</w:t>
      </w:r>
      <w:r w:rsidR="006C77F5">
        <w:t xml:space="preserve"> Management process</w:t>
      </w:r>
      <w:r>
        <w:t xml:space="preserve">, </w:t>
      </w:r>
      <w:r w:rsidR="006C77F5">
        <w:t xml:space="preserve">the </w:t>
      </w:r>
      <w:r>
        <w:t>Zoning and Land Use inputs</w:t>
      </w:r>
      <w:r w:rsidR="006C77F5">
        <w:t xml:space="preserve">, the </w:t>
      </w:r>
      <w:r>
        <w:t>SW</w:t>
      </w:r>
      <w:r w:rsidR="006C77F5">
        <w:t>IM2 Visualization Database Tool, and the TS to VISUM migration documentation</w:t>
      </w:r>
      <w:r>
        <w:t>.</w:t>
      </w:r>
    </w:p>
    <w:p w14:paraId="57338725" w14:textId="77777777" w:rsidR="00313954" w:rsidRDefault="00AD1335" w:rsidP="00682F26">
      <w:pPr>
        <w:spacing w:before="100" w:beforeAutospacing="1" w:after="100" w:afterAutospacing="1" w:line="240" w:lineRule="auto"/>
      </w:pPr>
      <w:r w:rsidRPr="00AD1335">
        <w:t>This guide</w:t>
      </w:r>
      <w:r w:rsidR="00B02B93" w:rsidRPr="00AD1335">
        <w:t xml:space="preserve"> provides an overview of the SWIM2 model, including a summary of input and output files and the directory structure in which they reside.  Instructions for </w:t>
      </w:r>
      <w:r w:rsidRPr="00AD1335">
        <w:t xml:space="preserve">using the model, ranging from the initial installation, to scenario creation, and using the visualization tool are also included. </w:t>
      </w:r>
      <w:r w:rsidR="00B02B93" w:rsidRPr="00AD1335">
        <w:t>The Appendices</w:t>
      </w:r>
      <w:r w:rsidRPr="00AD1335">
        <w:t xml:space="preserve"> contain</w:t>
      </w:r>
      <w:r w:rsidR="00B02B93" w:rsidRPr="00AD1335">
        <w:t xml:space="preserve"> a complete listing of input and output files, </w:t>
      </w:r>
      <w:r w:rsidRPr="00AD1335">
        <w:t>module-specific run instructions, and detailed information about network management, running the select link module, and using the zip matrix file format</w:t>
      </w:r>
      <w:r w:rsidR="001C1753" w:rsidRPr="00AD1335">
        <w:t>.</w:t>
      </w:r>
      <w:bookmarkStart w:id="6" w:name="h.2umu5dsx6jc0" w:colFirst="0" w:colLast="0"/>
      <w:bookmarkEnd w:id="6"/>
    </w:p>
    <w:p w14:paraId="6ED48D33" w14:textId="77777777" w:rsidR="00313954" w:rsidRDefault="001C1753" w:rsidP="00682F26">
      <w:pPr>
        <w:pStyle w:val="Heading1"/>
        <w:numPr>
          <w:ilvl w:val="0"/>
          <w:numId w:val="15"/>
        </w:numPr>
        <w:spacing w:before="100" w:beforeAutospacing="1" w:after="100" w:afterAutospacing="1" w:line="240" w:lineRule="auto"/>
        <w:ind w:left="0"/>
      </w:pPr>
      <w:bookmarkStart w:id="7" w:name="h.4jluadtycvgm" w:colFirst="0" w:colLast="0"/>
      <w:bookmarkStart w:id="8" w:name="_Toc351451848"/>
      <w:bookmarkStart w:id="9" w:name="_Toc432069334"/>
      <w:bookmarkEnd w:id="7"/>
      <w:r>
        <w:t>Requirements</w:t>
      </w:r>
      <w:bookmarkEnd w:id="8"/>
      <w:bookmarkEnd w:id="9"/>
    </w:p>
    <w:p w14:paraId="6B39D9E8" w14:textId="7613D67B" w:rsidR="00313954" w:rsidRDefault="001C1753" w:rsidP="00682F26">
      <w:pPr>
        <w:spacing w:before="100" w:beforeAutospacing="1" w:after="100" w:afterAutospacing="1" w:line="240" w:lineRule="auto"/>
      </w:pPr>
      <w:r>
        <w:t xml:space="preserve">The current version of the model requires a computer with a 64-bit Windows operating system. The computer should have </w:t>
      </w:r>
      <w:r w:rsidR="00775A71">
        <w:t>4</w:t>
      </w:r>
      <w:r>
        <w:t>8 gigabytes or more of RAM, and at least a few hundred gigabytes of free space on the model hard drive (a given model run may take up to 100 GB or more of hard drive space when finished).</w:t>
      </w:r>
      <w:r w:rsidR="00775A71">
        <w:t xml:space="preserve">  The model also required VISUM </w:t>
      </w:r>
      <w:r w:rsidR="004A0DE8">
        <w:t xml:space="preserve">14 </w:t>
      </w:r>
      <w:r w:rsidR="00775A71">
        <w:t>or later.</w:t>
      </w:r>
    </w:p>
    <w:p w14:paraId="25698734" w14:textId="77777777" w:rsidR="00313954" w:rsidRDefault="001C1753" w:rsidP="00682F26">
      <w:pPr>
        <w:pStyle w:val="Heading1"/>
        <w:numPr>
          <w:ilvl w:val="0"/>
          <w:numId w:val="15"/>
        </w:numPr>
        <w:spacing w:before="100" w:beforeAutospacing="1" w:after="100" w:afterAutospacing="1" w:line="240" w:lineRule="auto"/>
        <w:ind w:left="0"/>
      </w:pPr>
      <w:bookmarkStart w:id="10" w:name="h.7q90zualornr" w:colFirst="0" w:colLast="0"/>
      <w:bookmarkStart w:id="11" w:name="_Toc351451849"/>
      <w:bookmarkStart w:id="12" w:name="_Toc432069335"/>
      <w:bookmarkEnd w:id="10"/>
      <w:r>
        <w:t>Installation</w:t>
      </w:r>
      <w:bookmarkEnd w:id="11"/>
      <w:bookmarkEnd w:id="12"/>
    </w:p>
    <w:p w14:paraId="5C749B59" w14:textId="77777777" w:rsidR="00313954" w:rsidRDefault="001C1753" w:rsidP="00682F26">
      <w:pPr>
        <w:spacing w:before="100" w:beforeAutospacing="1" w:after="100" w:afterAutospacing="1" w:line="240" w:lineRule="auto"/>
      </w:pPr>
      <w:r>
        <w:t xml:space="preserve">To install the model, unzip the provided model </w:t>
      </w:r>
      <w:r w:rsidR="00775A71">
        <w:t xml:space="preserve">template </w:t>
      </w:r>
      <w:r>
        <w:t>int</w:t>
      </w:r>
      <w:r w:rsidR="00775A71">
        <w:t>o any location on the computer.  T</w:t>
      </w:r>
      <w:r>
        <w:t xml:space="preserve">his </w:t>
      </w:r>
      <w:r w:rsidR="00775A71">
        <w:t xml:space="preserve">location </w:t>
      </w:r>
      <w:r>
        <w:t>will be used to hold the model results as well, so this location should be on the hard-disk which has been selected for this purpose. Although it should not matter in theory, it is generally a good idea to place the model in a directory whose full path does not contain any spaces (</w:t>
      </w:r>
      <w:r>
        <w:rPr>
          <w:i/>
        </w:rPr>
        <w:t>e.g.</w:t>
      </w:r>
      <w:r w:rsidR="00CA4004">
        <w:t xml:space="preserve"> c</w:t>
      </w:r>
      <w:proofErr w:type="gramStart"/>
      <w:r w:rsidR="00CA4004">
        <w:t>:/</w:t>
      </w:r>
      <w:proofErr w:type="gramEnd"/>
      <w:r w:rsidR="00CA4004">
        <w:t>swim_model/ instead of c:/</w:t>
      </w:r>
      <w:r>
        <w:t>s</w:t>
      </w:r>
      <w:r w:rsidR="00CA4004">
        <w:t>wim model</w:t>
      </w:r>
      <w:r>
        <w:t>/).</w:t>
      </w:r>
      <w:r w:rsidR="00AD1335">
        <w:t xml:space="preserve"> The model installation contains all necessary executable files for programs associated with running the model, and dynamically adds them as needed to the system path, so the user does not need to do a separat</w:t>
      </w:r>
      <w:r w:rsidR="0043551A">
        <w:t>e installation for programs</w:t>
      </w:r>
      <w:r w:rsidR="0043551A">
        <w:rPr>
          <w:rStyle w:val="FootnoteReference"/>
        </w:rPr>
        <w:footnoteReference w:id="2"/>
      </w:r>
      <w:r w:rsidR="0043551A">
        <w:t>.</w:t>
      </w:r>
    </w:p>
    <w:p w14:paraId="00788DC9" w14:textId="77777777" w:rsidR="00313954" w:rsidRDefault="001C1753" w:rsidP="00682F26">
      <w:pPr>
        <w:pStyle w:val="Heading1"/>
        <w:numPr>
          <w:ilvl w:val="0"/>
          <w:numId w:val="15"/>
        </w:numPr>
        <w:spacing w:before="100" w:beforeAutospacing="1" w:after="100" w:afterAutospacing="1" w:line="240" w:lineRule="auto"/>
        <w:ind w:left="0"/>
      </w:pPr>
      <w:bookmarkStart w:id="13" w:name="h.q6uuybryv1qc" w:colFirst="0" w:colLast="0"/>
      <w:bookmarkStart w:id="14" w:name="_Toc351451850"/>
      <w:bookmarkStart w:id="15" w:name="_Toc432069336"/>
      <w:bookmarkEnd w:id="13"/>
      <w:r>
        <w:lastRenderedPageBreak/>
        <w:t>File Structure</w:t>
      </w:r>
      <w:bookmarkEnd w:id="14"/>
      <w:bookmarkEnd w:id="15"/>
    </w:p>
    <w:p w14:paraId="2BE41370" w14:textId="77777777" w:rsidR="00313954" w:rsidRDefault="001C1753" w:rsidP="00682F26">
      <w:pPr>
        <w:spacing w:before="100" w:beforeAutospacing="1" w:after="100" w:afterAutospacing="1" w:line="240" w:lineRule="auto"/>
      </w:pPr>
      <w:r>
        <w:t>The installed model has a general file structure as shown below (all paths relative to the installation location):</w:t>
      </w:r>
    </w:p>
    <w:p w14:paraId="67CA8B19" w14:textId="77777777" w:rsidR="00313954" w:rsidRPr="00174DED" w:rsidRDefault="001C1753" w:rsidP="00682F26">
      <w:pPr>
        <w:spacing w:after="0" w:line="240" w:lineRule="auto"/>
        <w:rPr>
          <w:rFonts w:cstheme="minorHAnsi"/>
          <w:sz w:val="24"/>
        </w:rPr>
      </w:pPr>
      <w:r w:rsidRPr="00174DED">
        <w:rPr>
          <w:rFonts w:eastAsia="Courier New" w:cstheme="minorHAnsi"/>
        </w:rPr>
        <w:t>/model/</w:t>
      </w:r>
    </w:p>
    <w:p w14:paraId="60473A80" w14:textId="77777777" w:rsidR="00313954" w:rsidRPr="00174DED" w:rsidRDefault="001C1753" w:rsidP="00682F26">
      <w:pPr>
        <w:spacing w:after="0" w:line="240" w:lineRule="auto"/>
        <w:rPr>
          <w:rFonts w:cstheme="minorHAnsi"/>
          <w:sz w:val="24"/>
        </w:rPr>
      </w:pPr>
      <w:r w:rsidRPr="00174DED">
        <w:rPr>
          <w:rFonts w:eastAsia="Courier New" w:cstheme="minorHAnsi"/>
        </w:rPr>
        <w:t xml:space="preserve">      /census/</w:t>
      </w:r>
    </w:p>
    <w:p w14:paraId="279C1EC3" w14:textId="77777777" w:rsidR="00313954" w:rsidRPr="00174DED" w:rsidRDefault="001C1753" w:rsidP="00682F26">
      <w:pPr>
        <w:spacing w:after="0" w:line="240" w:lineRule="auto"/>
        <w:rPr>
          <w:rFonts w:cstheme="minorHAnsi"/>
          <w:sz w:val="24"/>
        </w:rPr>
      </w:pPr>
      <w:r w:rsidRPr="00174DED">
        <w:rPr>
          <w:rFonts w:eastAsia="Courier New" w:cstheme="minorHAnsi"/>
        </w:rPr>
        <w:t xml:space="preserve">      /lib/</w:t>
      </w:r>
    </w:p>
    <w:p w14:paraId="2B54E5A6" w14:textId="77777777" w:rsidR="00665FCF" w:rsidRPr="00174DED" w:rsidRDefault="001C1753" w:rsidP="00682F26">
      <w:pPr>
        <w:spacing w:after="0" w:line="240" w:lineRule="auto"/>
        <w:rPr>
          <w:rFonts w:cstheme="minorHAnsi"/>
          <w:sz w:val="24"/>
        </w:rPr>
      </w:pPr>
      <w:r w:rsidRPr="00174DED">
        <w:rPr>
          <w:rFonts w:eastAsia="Courier New" w:cstheme="minorHAnsi"/>
        </w:rPr>
        <w:t xml:space="preserve">          /java7/</w:t>
      </w:r>
    </w:p>
    <w:p w14:paraId="1D193344" w14:textId="77777777" w:rsidR="00313954" w:rsidRPr="00174DED" w:rsidRDefault="001C1753" w:rsidP="00682F26">
      <w:pPr>
        <w:spacing w:after="0" w:line="240" w:lineRule="auto"/>
        <w:rPr>
          <w:rFonts w:cstheme="minorHAnsi"/>
          <w:sz w:val="24"/>
        </w:rPr>
      </w:pPr>
      <w:r w:rsidRPr="00174DED">
        <w:rPr>
          <w:rFonts w:eastAsia="Courier New" w:cstheme="minorHAnsi"/>
        </w:rPr>
        <w:t xml:space="preserve">          /Python27/</w:t>
      </w:r>
    </w:p>
    <w:p w14:paraId="6AD07392" w14:textId="532435C6" w:rsidR="00313954" w:rsidRPr="00174DED" w:rsidRDefault="001C1753" w:rsidP="00682F26">
      <w:pPr>
        <w:spacing w:after="0" w:line="240" w:lineRule="auto"/>
        <w:rPr>
          <w:rFonts w:cstheme="minorHAnsi"/>
          <w:sz w:val="24"/>
        </w:rPr>
      </w:pPr>
      <w:r w:rsidRPr="00174DED">
        <w:rPr>
          <w:rFonts w:eastAsia="Courier New" w:cstheme="minorHAnsi"/>
        </w:rPr>
        <w:t xml:space="preserve">          /R-</w:t>
      </w:r>
      <w:r w:rsidR="004A0DE8">
        <w:rPr>
          <w:rFonts w:eastAsia="Courier New" w:cstheme="minorHAnsi"/>
        </w:rPr>
        <w:t>3.1.2</w:t>
      </w:r>
      <w:r w:rsidRPr="00174DED">
        <w:rPr>
          <w:rFonts w:eastAsia="Courier New" w:cstheme="minorHAnsi"/>
        </w:rPr>
        <w:t>/</w:t>
      </w:r>
    </w:p>
    <w:p w14:paraId="59EE86E6" w14:textId="77777777" w:rsidR="00313954" w:rsidRPr="00174DED" w:rsidRDefault="001C1753" w:rsidP="00682F26">
      <w:pPr>
        <w:spacing w:after="0" w:line="240" w:lineRule="auto"/>
        <w:rPr>
          <w:rFonts w:cstheme="minorHAnsi"/>
          <w:sz w:val="24"/>
        </w:rPr>
      </w:pPr>
      <w:proofErr w:type="gramStart"/>
      <w:r w:rsidRPr="00174DED">
        <w:rPr>
          <w:rFonts w:eastAsia="Courier New" w:cstheme="minorHAnsi"/>
        </w:rPr>
        <w:t>/[</w:t>
      </w:r>
      <w:proofErr w:type="spellStart"/>
      <w:proofErr w:type="gramEnd"/>
      <w:r w:rsidRPr="00174DED">
        <w:rPr>
          <w:rFonts w:eastAsia="Courier New" w:cstheme="minorHAnsi"/>
        </w:rPr>
        <w:t>scenario_name</w:t>
      </w:r>
      <w:proofErr w:type="spellEnd"/>
      <w:r w:rsidRPr="00174DED">
        <w:rPr>
          <w:rFonts w:eastAsia="Courier New" w:cstheme="minorHAnsi"/>
        </w:rPr>
        <w:t>]/</w:t>
      </w:r>
    </w:p>
    <w:p w14:paraId="2EB9FDE6" w14:textId="77777777" w:rsidR="00313954" w:rsidRPr="00174DED" w:rsidRDefault="001C1753" w:rsidP="00682F26">
      <w:pPr>
        <w:spacing w:after="0" w:line="240" w:lineRule="auto"/>
        <w:rPr>
          <w:rFonts w:cstheme="minorHAnsi"/>
          <w:sz w:val="24"/>
        </w:rPr>
      </w:pPr>
      <w:r w:rsidRPr="00174DED">
        <w:rPr>
          <w:rFonts w:eastAsia="Courier New" w:cstheme="minorHAnsi"/>
        </w:rPr>
        <w:t xml:space="preserve">                /model/</w:t>
      </w:r>
    </w:p>
    <w:p w14:paraId="304E19F3" w14:textId="77777777" w:rsidR="00313954" w:rsidRPr="00174DED" w:rsidRDefault="001C1753" w:rsidP="00682F26">
      <w:pPr>
        <w:spacing w:after="0" w:line="240" w:lineRule="auto"/>
        <w:rPr>
          <w:rFonts w:cstheme="minorHAnsi"/>
          <w:sz w:val="24"/>
        </w:rPr>
      </w:pPr>
      <w:r w:rsidRPr="00174DED">
        <w:rPr>
          <w:rFonts w:eastAsia="Courier New" w:cstheme="minorHAnsi"/>
        </w:rPr>
        <w:t xml:space="preserve">                      /</w:t>
      </w:r>
      <w:proofErr w:type="spellStart"/>
      <w:r w:rsidRPr="00174DED">
        <w:rPr>
          <w:rFonts w:eastAsia="Courier New" w:cstheme="minorHAnsi"/>
        </w:rPr>
        <w:t>config</w:t>
      </w:r>
      <w:proofErr w:type="spellEnd"/>
      <w:r w:rsidRPr="00174DED">
        <w:rPr>
          <w:rFonts w:eastAsia="Courier New" w:cstheme="minorHAnsi"/>
        </w:rPr>
        <w:t>/</w:t>
      </w:r>
    </w:p>
    <w:p w14:paraId="3F465E5D" w14:textId="77777777" w:rsidR="00313954" w:rsidRPr="00174DED" w:rsidRDefault="001C1753" w:rsidP="00682F26">
      <w:pPr>
        <w:spacing w:after="0" w:line="240" w:lineRule="auto"/>
        <w:rPr>
          <w:rFonts w:cstheme="minorHAnsi"/>
          <w:sz w:val="24"/>
        </w:rPr>
      </w:pPr>
      <w:r w:rsidRPr="00174DED">
        <w:rPr>
          <w:rFonts w:eastAsia="Courier New" w:cstheme="minorHAnsi"/>
        </w:rPr>
        <w:t xml:space="preserve">                      /code/</w:t>
      </w:r>
    </w:p>
    <w:p w14:paraId="099EDC85" w14:textId="77777777" w:rsidR="00313954" w:rsidRPr="00174DED" w:rsidRDefault="001C1753" w:rsidP="00682F26">
      <w:pPr>
        <w:spacing w:after="0" w:line="240" w:lineRule="auto"/>
        <w:rPr>
          <w:rFonts w:cstheme="minorHAnsi"/>
          <w:sz w:val="24"/>
        </w:rPr>
      </w:pPr>
      <w:r w:rsidRPr="00174DED">
        <w:rPr>
          <w:rFonts w:eastAsia="Courier New" w:cstheme="minorHAnsi"/>
        </w:rPr>
        <w:t xml:space="preserve">                      /code/aa/</w:t>
      </w:r>
    </w:p>
    <w:p w14:paraId="2E7E9FC7" w14:textId="77777777" w:rsidR="00313954" w:rsidRPr="00174DED" w:rsidRDefault="001C1753" w:rsidP="00682F26">
      <w:pPr>
        <w:spacing w:after="0" w:line="240" w:lineRule="auto"/>
        <w:rPr>
          <w:rFonts w:cstheme="minorHAnsi"/>
          <w:sz w:val="24"/>
        </w:rPr>
      </w:pPr>
      <w:r w:rsidRPr="00174DED">
        <w:rPr>
          <w:rFonts w:eastAsia="Courier New" w:cstheme="minorHAnsi"/>
        </w:rPr>
        <w:t xml:space="preserve">                      /code/</w:t>
      </w:r>
      <w:proofErr w:type="spellStart"/>
      <w:r w:rsidRPr="00174DED">
        <w:rPr>
          <w:rFonts w:eastAsia="Courier New" w:cstheme="minorHAnsi"/>
        </w:rPr>
        <w:t>model_runner</w:t>
      </w:r>
      <w:proofErr w:type="spellEnd"/>
      <w:r w:rsidRPr="00174DED">
        <w:rPr>
          <w:rFonts w:eastAsia="Courier New" w:cstheme="minorHAnsi"/>
        </w:rPr>
        <w:t>/</w:t>
      </w:r>
    </w:p>
    <w:p w14:paraId="4AC45761" w14:textId="77777777" w:rsidR="00313954" w:rsidRPr="00174DED" w:rsidRDefault="001C1753" w:rsidP="00682F26">
      <w:pPr>
        <w:spacing w:after="0" w:line="240" w:lineRule="auto"/>
        <w:rPr>
          <w:rFonts w:cstheme="minorHAnsi"/>
          <w:sz w:val="24"/>
        </w:rPr>
      </w:pPr>
      <w:r w:rsidRPr="00174DED">
        <w:rPr>
          <w:rFonts w:eastAsia="Courier New" w:cstheme="minorHAnsi"/>
        </w:rPr>
        <w:t xml:space="preserve">                      /code/</w:t>
      </w:r>
      <w:proofErr w:type="spellStart"/>
      <w:r w:rsidRPr="00174DED">
        <w:rPr>
          <w:rFonts w:eastAsia="Courier New" w:cstheme="minorHAnsi"/>
        </w:rPr>
        <w:t>sl</w:t>
      </w:r>
      <w:proofErr w:type="spellEnd"/>
      <w:r w:rsidRPr="00174DED">
        <w:rPr>
          <w:rFonts w:eastAsia="Courier New" w:cstheme="minorHAnsi"/>
        </w:rPr>
        <w:t>/</w:t>
      </w:r>
    </w:p>
    <w:p w14:paraId="69590604" w14:textId="77777777" w:rsidR="00313954" w:rsidRDefault="001C1753" w:rsidP="00682F26">
      <w:pPr>
        <w:spacing w:after="0" w:line="240" w:lineRule="auto"/>
        <w:rPr>
          <w:rFonts w:eastAsia="Courier New" w:cstheme="minorHAnsi"/>
        </w:rPr>
      </w:pPr>
      <w:r w:rsidRPr="00174DED">
        <w:rPr>
          <w:rFonts w:eastAsia="Courier New" w:cstheme="minorHAnsi"/>
        </w:rPr>
        <w:t xml:space="preserve">                      /code/</w:t>
      </w:r>
      <w:proofErr w:type="spellStart"/>
      <w:r w:rsidRPr="00174DED">
        <w:rPr>
          <w:rFonts w:eastAsia="Courier New" w:cstheme="minorHAnsi"/>
        </w:rPr>
        <w:t>viz</w:t>
      </w:r>
      <w:proofErr w:type="spellEnd"/>
      <w:r w:rsidRPr="00174DED">
        <w:rPr>
          <w:rFonts w:eastAsia="Courier New" w:cstheme="minorHAnsi"/>
        </w:rPr>
        <w:t>/</w:t>
      </w:r>
    </w:p>
    <w:p w14:paraId="1748C93B" w14:textId="77777777" w:rsidR="004A0DE8" w:rsidRPr="00174DED" w:rsidRDefault="004A0DE8" w:rsidP="00682F26">
      <w:pPr>
        <w:spacing w:after="0" w:line="240" w:lineRule="auto"/>
        <w:rPr>
          <w:rFonts w:cstheme="minorHAnsi"/>
          <w:sz w:val="24"/>
        </w:rPr>
      </w:pPr>
      <w:r>
        <w:rPr>
          <w:rFonts w:eastAsia="Courier New" w:cstheme="minorHAnsi"/>
        </w:rPr>
        <w:tab/>
        <w:t xml:space="preserve">        /code/</w:t>
      </w:r>
      <w:proofErr w:type="spellStart"/>
      <w:r>
        <w:rPr>
          <w:rFonts w:eastAsia="Courier New" w:cstheme="minorHAnsi"/>
        </w:rPr>
        <w:t>ct</w:t>
      </w:r>
      <w:proofErr w:type="spellEnd"/>
    </w:p>
    <w:p w14:paraId="5E5CA6FC" w14:textId="77777777" w:rsidR="00313954" w:rsidRPr="00174DED" w:rsidRDefault="001C1753" w:rsidP="00682F26">
      <w:pPr>
        <w:spacing w:after="0" w:line="240" w:lineRule="auto"/>
        <w:rPr>
          <w:rFonts w:cstheme="minorHAnsi"/>
          <w:sz w:val="24"/>
        </w:rPr>
      </w:pPr>
      <w:r w:rsidRPr="00174DED">
        <w:rPr>
          <w:rFonts w:eastAsia="Courier New" w:cstheme="minorHAnsi"/>
        </w:rPr>
        <w:t xml:space="preserve">                /inputs/</w:t>
      </w:r>
    </w:p>
    <w:p w14:paraId="237F077C" w14:textId="77777777" w:rsidR="00313954" w:rsidRPr="00174DED" w:rsidRDefault="001C1753" w:rsidP="00682F26">
      <w:pPr>
        <w:spacing w:after="0" w:line="240" w:lineRule="auto"/>
        <w:rPr>
          <w:rFonts w:cstheme="minorHAnsi"/>
          <w:sz w:val="24"/>
        </w:rPr>
      </w:pPr>
      <w:r w:rsidRPr="00174DED">
        <w:rPr>
          <w:rFonts w:eastAsia="Courier New" w:cstheme="minorHAnsi"/>
        </w:rPr>
        <w:t xml:space="preserve">                       /parameters/</w:t>
      </w:r>
    </w:p>
    <w:p w14:paraId="5B4EF623" w14:textId="77777777" w:rsidR="00313954" w:rsidRPr="00174DED" w:rsidRDefault="001C1753" w:rsidP="00682F26">
      <w:pPr>
        <w:spacing w:after="0" w:line="240" w:lineRule="auto"/>
        <w:rPr>
          <w:rFonts w:cstheme="minorHAnsi"/>
          <w:sz w:val="24"/>
        </w:rPr>
      </w:pPr>
      <w:r w:rsidRPr="00174DED">
        <w:rPr>
          <w:rFonts w:eastAsia="Courier New" w:cstheme="minorHAnsi"/>
        </w:rPr>
        <w:t xml:space="preserve">                       /</w:t>
      </w:r>
      <w:proofErr w:type="gramStart"/>
      <w:r w:rsidRPr="00174DED">
        <w:rPr>
          <w:rFonts w:eastAsia="Courier New" w:cstheme="minorHAnsi"/>
        </w:rPr>
        <w:t>t[</w:t>
      </w:r>
      <w:proofErr w:type="gramEnd"/>
      <w:r w:rsidRPr="00174DED">
        <w:rPr>
          <w:rFonts w:eastAsia="Courier New" w:cstheme="minorHAnsi"/>
        </w:rPr>
        <w:t>year]/</w:t>
      </w:r>
    </w:p>
    <w:p w14:paraId="7F459199" w14:textId="77777777" w:rsidR="00313954" w:rsidRPr="00174DED" w:rsidRDefault="001C1753" w:rsidP="00682F26">
      <w:pPr>
        <w:spacing w:after="0" w:line="240" w:lineRule="auto"/>
        <w:rPr>
          <w:rFonts w:cstheme="minorHAnsi"/>
          <w:sz w:val="24"/>
        </w:rPr>
      </w:pPr>
      <w:r w:rsidRPr="00174DED">
        <w:rPr>
          <w:rFonts w:eastAsia="Courier New" w:cstheme="minorHAnsi"/>
        </w:rPr>
        <w:t xml:space="preserve">                /outputs/</w:t>
      </w:r>
    </w:p>
    <w:p w14:paraId="2AEFA893" w14:textId="77777777" w:rsidR="00313954" w:rsidRPr="00174DED" w:rsidRDefault="001C1753" w:rsidP="00682F26">
      <w:pPr>
        <w:spacing w:after="0" w:line="240" w:lineRule="auto"/>
        <w:rPr>
          <w:rFonts w:cstheme="minorHAnsi"/>
          <w:sz w:val="24"/>
        </w:rPr>
      </w:pPr>
      <w:r w:rsidRPr="00174DED">
        <w:rPr>
          <w:rFonts w:eastAsia="Courier New" w:cstheme="minorHAnsi"/>
        </w:rPr>
        <w:t xml:space="preserve">                        /</w:t>
      </w:r>
      <w:proofErr w:type="gramStart"/>
      <w:r w:rsidRPr="00174DED">
        <w:rPr>
          <w:rFonts w:eastAsia="Courier New" w:cstheme="minorHAnsi"/>
        </w:rPr>
        <w:t>t[</w:t>
      </w:r>
      <w:proofErr w:type="gramEnd"/>
      <w:r w:rsidRPr="00174DED">
        <w:rPr>
          <w:rFonts w:eastAsia="Courier New" w:cstheme="minorHAnsi"/>
        </w:rPr>
        <w:t>year]/</w:t>
      </w:r>
    </w:p>
    <w:p w14:paraId="4722CAF8" w14:textId="77777777" w:rsidR="00313954" w:rsidRDefault="001C1753" w:rsidP="00682F26">
      <w:pPr>
        <w:spacing w:before="100" w:beforeAutospacing="1" w:after="100" w:afterAutospacing="1" w:line="240" w:lineRule="auto"/>
      </w:pPr>
      <w:r>
        <w:t>The m</w:t>
      </w:r>
      <w:r w:rsidR="00CA4004">
        <w:t>ain /model/ directory contains</w:t>
      </w:r>
      <w:r>
        <w:t xml:space="preserve"> </w:t>
      </w:r>
      <w:r w:rsidR="0043551A">
        <w:t xml:space="preserve">large </w:t>
      </w:r>
      <w:r>
        <w:t xml:space="preserve">files which </w:t>
      </w:r>
      <w:r w:rsidR="0043551A">
        <w:t xml:space="preserve">are </w:t>
      </w:r>
      <w:r>
        <w:t>too onerous to copy for every s</w:t>
      </w:r>
      <w:r w:rsidR="0043551A">
        <w:t xml:space="preserve">cenario. These include the Census ACS PUMS files </w:t>
      </w:r>
      <w:r>
        <w:t>and the external provided program executables</w:t>
      </w:r>
      <w:r w:rsidR="0043551A">
        <w:t xml:space="preserve"> for Java, Python, etc</w:t>
      </w:r>
      <w:r>
        <w:t xml:space="preserve">. Though outside of the main scenario directories, it is an essential part of the model distribution and should be included when transferring the model. </w:t>
      </w:r>
    </w:p>
    <w:p w14:paraId="1CD17572" w14:textId="77777777" w:rsidR="00313954" w:rsidRDefault="001C1753" w:rsidP="00682F26">
      <w:pPr>
        <w:spacing w:before="100" w:beforeAutospacing="1" w:after="100" w:afterAutospacing="1" w:line="240" w:lineRule="auto"/>
      </w:pPr>
      <w:r>
        <w:t xml:space="preserve">Every scenario is contained within its own folder, </w:t>
      </w:r>
      <w:r w:rsidR="00CA4004">
        <w:t>with a unique</w:t>
      </w:r>
      <w:r>
        <w:t xml:space="preserve"> name</w:t>
      </w:r>
      <w:r w:rsidR="00CA4004">
        <w:t xml:space="preserve">. The </w:t>
      </w:r>
      <w:r w:rsidR="0043551A">
        <w:t>folder</w:t>
      </w:r>
      <w:r w:rsidR="00CA4004">
        <w:t xml:space="preserve"> name is the same as the scenario name</w:t>
      </w:r>
      <w:r>
        <w:t>. Within the scenario, the /inputs/ folder contains the input files for a model run (</w:t>
      </w:r>
      <w:r>
        <w:rPr>
          <w:i/>
        </w:rPr>
        <w:t>i.e.</w:t>
      </w:r>
      <w:r>
        <w:t xml:space="preserve"> those files that are an input to the model </w:t>
      </w:r>
      <w:r>
        <w:rPr>
          <w:i/>
        </w:rPr>
        <w:t>before it has started running</w:t>
      </w:r>
      <w:r>
        <w:t>). This includes parameters, template configuration properties, and bootstrap files (these latter files are held in the /</w:t>
      </w:r>
      <w:proofErr w:type="gramStart"/>
      <w:r>
        <w:t>t[</w:t>
      </w:r>
      <w:proofErr w:type="gramEnd"/>
      <w:r>
        <w:t>year]/ directories). The /output/ folder holds the outputs of the model in the appropriate /</w:t>
      </w:r>
      <w:proofErr w:type="gramStart"/>
      <w:r>
        <w:t>t[</w:t>
      </w:r>
      <w:proofErr w:type="gramEnd"/>
      <w:r>
        <w:t>year]/ directories.</w:t>
      </w:r>
    </w:p>
    <w:p w14:paraId="2A9358BA" w14:textId="77777777" w:rsidR="00BD25C7" w:rsidRDefault="001C1753" w:rsidP="00682F26">
      <w:pPr>
        <w:spacing w:before="100" w:beforeAutospacing="1" w:after="100" w:afterAutospacing="1" w:line="240" w:lineRule="auto"/>
      </w:pPr>
      <w:r>
        <w:t>The /model/ directory holds the model files used to control the actually running and runtime configuration of the model. The /</w:t>
      </w:r>
      <w:proofErr w:type="spellStart"/>
      <w:r>
        <w:t>config</w:t>
      </w:r>
      <w:proofErr w:type="spellEnd"/>
      <w:r>
        <w:t xml:space="preserve">/ directory contains the logging and DAF configuration files, and the runtime specification file. </w:t>
      </w:r>
    </w:p>
    <w:p w14:paraId="71BFA7E4" w14:textId="77777777" w:rsidR="00313954" w:rsidRDefault="001C1753" w:rsidP="00682F26">
      <w:pPr>
        <w:spacing w:before="100" w:beforeAutospacing="1" w:after="100" w:afterAutospacing="1" w:line="240" w:lineRule="auto"/>
      </w:pPr>
      <w:r>
        <w:t xml:space="preserve">The /code/ directory holds all of the Java, Python, R, </w:t>
      </w:r>
      <w:r>
        <w:rPr>
          <w:i/>
        </w:rPr>
        <w:t xml:space="preserve">etc. </w:t>
      </w:r>
      <w:r>
        <w:t xml:space="preserve">model code. The /code/aa/ directory holds the code specific to the AA (PECAS) module; </w:t>
      </w:r>
      <w:r w:rsidR="004C0413">
        <w:t>/code/</w:t>
      </w:r>
      <w:proofErr w:type="spellStart"/>
      <w:r w:rsidR="004C0413">
        <w:t>ct</w:t>
      </w:r>
      <w:proofErr w:type="spellEnd"/>
      <w:r w:rsidR="004C0413">
        <w:t xml:space="preserve">/ contains that for the commercial transport module; </w:t>
      </w:r>
      <w:r>
        <w:t>/code/</w:t>
      </w:r>
      <w:proofErr w:type="spellStart"/>
      <w:r>
        <w:t>sl</w:t>
      </w:r>
      <w:proofErr w:type="spellEnd"/>
      <w:r>
        <w:t>/ contains that for the select link module; /code/</w:t>
      </w:r>
      <w:proofErr w:type="spellStart"/>
      <w:r>
        <w:t>viz</w:t>
      </w:r>
      <w:proofErr w:type="spellEnd"/>
      <w:r>
        <w:t xml:space="preserve">/ contains that for the VIZ database </w:t>
      </w:r>
      <w:r>
        <w:lastRenderedPageBreak/>
        <w:t>functionality. The /code/</w:t>
      </w:r>
      <w:proofErr w:type="spellStart"/>
      <w:r>
        <w:t>model_runner</w:t>
      </w:r>
      <w:proofErr w:type="spellEnd"/>
      <w:r>
        <w:t>/ directory holds the code and files used to specify and execute model runs.</w:t>
      </w:r>
    </w:p>
    <w:p w14:paraId="6098CB3D" w14:textId="77777777" w:rsidR="00313954" w:rsidRDefault="001C1753" w:rsidP="00682F26">
      <w:pPr>
        <w:pStyle w:val="Heading1"/>
        <w:numPr>
          <w:ilvl w:val="0"/>
          <w:numId w:val="15"/>
        </w:numPr>
        <w:spacing w:before="100" w:beforeAutospacing="1" w:after="100" w:afterAutospacing="1" w:line="240" w:lineRule="auto"/>
        <w:ind w:left="0"/>
      </w:pPr>
      <w:bookmarkStart w:id="16" w:name="_Toc351451851"/>
      <w:bookmarkStart w:id="17" w:name="_Toc432069337"/>
      <w:r>
        <w:t>Creating a New Scenario</w:t>
      </w:r>
      <w:bookmarkEnd w:id="16"/>
      <w:bookmarkEnd w:id="17"/>
    </w:p>
    <w:p w14:paraId="60B9D546" w14:textId="77777777" w:rsidR="0043551A" w:rsidRDefault="0043551A" w:rsidP="00682F26">
      <w:pPr>
        <w:spacing w:before="100" w:beforeAutospacing="1" w:after="100" w:afterAutospacing="1" w:line="240" w:lineRule="auto"/>
      </w:pPr>
      <w:r>
        <w:t>To create a new model scenario:</w:t>
      </w:r>
    </w:p>
    <w:p w14:paraId="5437D0C5" w14:textId="77777777" w:rsidR="0043551A" w:rsidRDefault="00AD1335" w:rsidP="00682F26">
      <w:pPr>
        <w:pStyle w:val="ListParagraph"/>
        <w:numPr>
          <w:ilvl w:val="0"/>
          <w:numId w:val="49"/>
        </w:numPr>
        <w:spacing w:before="100" w:beforeAutospacing="1" w:after="100" w:afterAutospacing="1" w:line="240" w:lineRule="auto"/>
        <w:ind w:left="0"/>
      </w:pPr>
      <w:proofErr w:type="gramStart"/>
      <w:r>
        <w:t>make</w:t>
      </w:r>
      <w:proofErr w:type="gramEnd"/>
      <w:r w:rsidR="001C1753">
        <w:t xml:space="preserve"> a folder in the model installation folder </w:t>
      </w:r>
      <w:r w:rsidR="00CA4004">
        <w:t xml:space="preserve">and give it a unique name </w:t>
      </w:r>
      <w:r w:rsidR="001C1753">
        <w:t>(the folder’s name will be</w:t>
      </w:r>
      <w:r>
        <w:t>come</w:t>
      </w:r>
      <w:r w:rsidR="001C1753">
        <w:t xml:space="preserve"> the scenario’s name); spaces in the name are not recommended. </w:t>
      </w:r>
    </w:p>
    <w:p w14:paraId="7C50F672" w14:textId="27986999" w:rsidR="0043551A" w:rsidRDefault="0043551A" w:rsidP="00682F26">
      <w:pPr>
        <w:pStyle w:val="ListParagraph"/>
        <w:numPr>
          <w:ilvl w:val="0"/>
          <w:numId w:val="49"/>
        </w:numPr>
        <w:spacing w:before="100" w:beforeAutospacing="1" w:after="100" w:afterAutospacing="1" w:line="240" w:lineRule="auto"/>
        <w:ind w:left="0"/>
      </w:pPr>
      <w:r>
        <w:t>C</w:t>
      </w:r>
      <w:r w:rsidR="001C1753">
        <w:t>hoose the scenario you want to “base” the new scenario on, and copy the /model/</w:t>
      </w:r>
      <w:r w:rsidR="00F14D67">
        <w:t>,</w:t>
      </w:r>
      <w:r w:rsidR="001C1753">
        <w:t xml:space="preserve"> /inputs/</w:t>
      </w:r>
      <w:r w:rsidR="00F14D67">
        <w:t>, outputs/t18 and outputs/t19</w:t>
      </w:r>
      <w:r w:rsidR="001C1753">
        <w:t xml:space="preserve"> directories from the </w:t>
      </w:r>
      <w:r>
        <w:t>source scenario to the new one</w:t>
      </w:r>
    </w:p>
    <w:p w14:paraId="490B6E4C" w14:textId="77777777" w:rsidR="0043551A" w:rsidRDefault="0043551A" w:rsidP="00682F26">
      <w:pPr>
        <w:pStyle w:val="ListParagraph"/>
        <w:numPr>
          <w:ilvl w:val="0"/>
          <w:numId w:val="49"/>
        </w:numPr>
        <w:spacing w:before="100" w:beforeAutospacing="1" w:after="100" w:afterAutospacing="1" w:line="240" w:lineRule="auto"/>
        <w:ind w:left="0"/>
      </w:pPr>
      <w:r>
        <w:t>C</w:t>
      </w:r>
      <w:r w:rsidR="001C1753">
        <w:t xml:space="preserve">opy the build_run.bat file from the </w:t>
      </w:r>
      <w:r w:rsidR="00CA4004">
        <w:t>base</w:t>
      </w:r>
      <w:r w:rsidR="001C1753">
        <w:t xml:space="preserve"> scenario’s main </w:t>
      </w:r>
      <w:r>
        <w:t>folder to the new one</w:t>
      </w:r>
    </w:p>
    <w:p w14:paraId="67889BB0" w14:textId="35F244C5" w:rsidR="00313954" w:rsidRDefault="00CA4004" w:rsidP="00682F26">
      <w:pPr>
        <w:spacing w:before="100" w:beforeAutospacing="1" w:after="100" w:afterAutospacing="1" w:line="240" w:lineRule="auto"/>
      </w:pPr>
      <w:r>
        <w:t>You</w:t>
      </w:r>
      <w:r w:rsidR="001C1753">
        <w:t xml:space="preserve"> could create a new scenario by copying </w:t>
      </w:r>
      <w:r w:rsidR="00A65B44">
        <w:t>a</w:t>
      </w:r>
      <w:r w:rsidR="001C1753">
        <w:t xml:space="preserve">nother scenario’s entire directory and renaming it, </w:t>
      </w:r>
      <w:r w:rsidR="00F14D67">
        <w:t xml:space="preserve">then going through and deleting t20+ year output folders, as they will be re-created in the new scenario. </w:t>
      </w:r>
    </w:p>
    <w:p w14:paraId="7EC9AF49" w14:textId="77777777" w:rsidR="00313954" w:rsidRDefault="001C1753" w:rsidP="00682F26">
      <w:pPr>
        <w:pStyle w:val="Heading2"/>
        <w:spacing w:before="100" w:beforeAutospacing="1" w:after="100" w:afterAutospacing="1" w:line="240" w:lineRule="auto"/>
      </w:pPr>
      <w:bookmarkStart w:id="18" w:name="h.tkh5uo4ukrr7" w:colFirst="0" w:colLast="0"/>
      <w:bookmarkStart w:id="19" w:name="_Toc351451852"/>
      <w:bookmarkEnd w:id="18"/>
      <w:r>
        <w:t>Scenario-Specific Modifications</w:t>
      </w:r>
      <w:bookmarkEnd w:id="19"/>
    </w:p>
    <w:p w14:paraId="1A56897E" w14:textId="4ECC6E03" w:rsidR="00313954" w:rsidRDefault="001C1753" w:rsidP="00682F26">
      <w:pPr>
        <w:spacing w:before="100" w:beforeAutospacing="1" w:after="100" w:afterAutospacing="1" w:line="240" w:lineRule="auto"/>
      </w:pPr>
      <w:r>
        <w:t xml:space="preserve">If there are code updates or other </w:t>
      </w:r>
      <w:r w:rsidR="008A30AF">
        <w:t>structural</w:t>
      </w:r>
      <w:r>
        <w:t xml:space="preserve"> changes to the model, then the files in the scenario’s /model/... directories may </w:t>
      </w:r>
      <w:r w:rsidR="00A65B44">
        <w:t>need to be changed. In general</w:t>
      </w:r>
      <w:r>
        <w:t>, the files which are changed to make a scenario unique are contained in the scenario’s /inputs/... directories. The /inputs/parameters/ and /inputs/</w:t>
      </w:r>
      <w:proofErr w:type="gramStart"/>
      <w:r>
        <w:t>t[</w:t>
      </w:r>
      <w:proofErr w:type="gramEnd"/>
      <w:r>
        <w:t xml:space="preserve">year]/ directories contain various files that can be used to customize a scenario, and the </w:t>
      </w:r>
      <w:r w:rsidR="007A4638">
        <w:t>descriptions</w:t>
      </w:r>
      <w:r>
        <w:t xml:space="preserve"> of these files can be found in </w:t>
      </w:r>
      <w:r w:rsidR="00B53A67" w:rsidRPr="00B53A67">
        <w:t>SWIM_file_descriptions.xlsx</w:t>
      </w:r>
      <w:r w:rsidRPr="00A37A64">
        <w:t>.</w:t>
      </w:r>
    </w:p>
    <w:p w14:paraId="04E577ED" w14:textId="1D97D2DE" w:rsidR="00313954" w:rsidRDefault="001C1753" w:rsidP="00682F26">
      <w:pPr>
        <w:spacing w:before="100" w:beforeAutospacing="1" w:after="100" w:afterAutospacing="1" w:line="240" w:lineRule="auto"/>
      </w:pPr>
      <w:r>
        <w:t>Also in the scenario’s /inputs/ directory are properties files which are used to specify various things about a model run. The main model properties are specified in the /inputs/</w:t>
      </w:r>
      <w:proofErr w:type="spellStart"/>
      <w:r w:rsidR="00B53A67">
        <w:t>globalTemplate.properties</w:t>
      </w:r>
      <w:proofErr w:type="spellEnd"/>
      <w:r w:rsidR="00B53A67">
        <w:t xml:space="preserve"> file as </w:t>
      </w:r>
      <w:r>
        <w:t xml:space="preserve">described in </w:t>
      </w:r>
      <w:r w:rsidR="00682F26" w:rsidRPr="00682F26">
        <w:t>SWIM_properties.xlsx</w:t>
      </w:r>
      <w:r>
        <w:t>. This file is “templated” with keywords that are replaced during the model build process and the “</w:t>
      </w:r>
      <w:proofErr w:type="spellStart"/>
      <w:r>
        <w:t>detemplified</w:t>
      </w:r>
      <w:proofErr w:type="spellEnd"/>
      <w:r>
        <w:t>” file is saved in various (module-specific) properties files in the scenario’s /outputs/t[year]/ folders. The available template keywords are as follows:</w:t>
      </w:r>
    </w:p>
    <w:p w14:paraId="723667B5" w14:textId="77777777" w:rsidR="00313954" w:rsidRDefault="001C1753" w:rsidP="00682F26">
      <w:pPr>
        <w:pStyle w:val="ListParagraph"/>
        <w:numPr>
          <w:ilvl w:val="0"/>
          <w:numId w:val="46"/>
        </w:numPr>
        <w:spacing w:before="100" w:beforeAutospacing="1" w:after="100" w:afterAutospacing="1" w:line="240" w:lineRule="auto"/>
        <w:ind w:left="0"/>
      </w:pPr>
      <w:r w:rsidRPr="00B51BCB">
        <w:rPr>
          <w:b/>
        </w:rPr>
        <w:t>@ROOT.DIR@</w:t>
      </w:r>
      <w:r>
        <w:t xml:space="preserve"> - the model install directory</w:t>
      </w:r>
    </w:p>
    <w:p w14:paraId="2C3575D4" w14:textId="77777777" w:rsidR="00313954" w:rsidRDefault="001C1753" w:rsidP="00682F26">
      <w:pPr>
        <w:pStyle w:val="ListParagraph"/>
        <w:numPr>
          <w:ilvl w:val="0"/>
          <w:numId w:val="46"/>
        </w:numPr>
        <w:spacing w:before="100" w:beforeAutospacing="1" w:after="100" w:afterAutospacing="1" w:line="240" w:lineRule="auto"/>
        <w:ind w:left="0"/>
      </w:pPr>
      <w:r w:rsidRPr="00B51BCB">
        <w:rPr>
          <w:b/>
        </w:rPr>
        <w:t>@CURRENT.INTERVAL@</w:t>
      </w:r>
      <w:r>
        <w:t xml:space="preserve"> - the current “t” year</w:t>
      </w:r>
    </w:p>
    <w:p w14:paraId="19F60F39" w14:textId="77777777" w:rsidR="00313954" w:rsidRDefault="001C1753" w:rsidP="00682F26">
      <w:pPr>
        <w:pStyle w:val="ListParagraph"/>
        <w:numPr>
          <w:ilvl w:val="0"/>
          <w:numId w:val="46"/>
        </w:numPr>
        <w:spacing w:before="100" w:beforeAutospacing="1" w:after="100" w:afterAutospacing="1" w:line="240" w:lineRule="auto"/>
        <w:ind w:left="0"/>
      </w:pPr>
      <w:r w:rsidRPr="00B51BCB">
        <w:rPr>
          <w:b/>
        </w:rPr>
        <w:t>@SCENARIO.NAME@</w:t>
      </w:r>
      <w:r>
        <w:t xml:space="preserve"> - the scenario name</w:t>
      </w:r>
    </w:p>
    <w:p w14:paraId="0FB2C2F2" w14:textId="77777777" w:rsidR="00313954" w:rsidRDefault="001C1753" w:rsidP="00682F26">
      <w:pPr>
        <w:pStyle w:val="ListParagraph"/>
        <w:numPr>
          <w:ilvl w:val="0"/>
          <w:numId w:val="46"/>
        </w:numPr>
        <w:spacing w:before="100" w:beforeAutospacing="1" w:after="100" w:afterAutospacing="1" w:line="240" w:lineRule="auto"/>
        <w:ind w:left="0"/>
      </w:pPr>
      <w:r w:rsidRPr="00B51BCB">
        <w:rPr>
          <w:b/>
        </w:rPr>
        <w:t>@SCENARIO.INPUTS@</w:t>
      </w:r>
      <w:r>
        <w:t xml:space="preserve"> - the scenario’s inputs directory (relative to the scenario directory)</w:t>
      </w:r>
    </w:p>
    <w:p w14:paraId="57ED6B18" w14:textId="77777777" w:rsidR="00313954" w:rsidRDefault="001C1753" w:rsidP="00682F26">
      <w:pPr>
        <w:pStyle w:val="ListParagraph"/>
        <w:numPr>
          <w:ilvl w:val="0"/>
          <w:numId w:val="46"/>
        </w:numPr>
        <w:spacing w:before="100" w:beforeAutospacing="1" w:after="100" w:afterAutospacing="1" w:line="240" w:lineRule="auto"/>
        <w:ind w:left="0"/>
      </w:pPr>
      <w:r w:rsidRPr="00B51BCB">
        <w:rPr>
          <w:b/>
        </w:rPr>
        <w:t>@SCENARIO.OUTPUTS@</w:t>
      </w:r>
      <w:r>
        <w:t xml:space="preserve"> - the scenario’s outputs directory (relative to the scenario directory)</w:t>
      </w:r>
    </w:p>
    <w:p w14:paraId="4A3265DD" w14:textId="77777777" w:rsidR="00313954" w:rsidRDefault="001C1753" w:rsidP="00682F26">
      <w:pPr>
        <w:pStyle w:val="ListParagraph"/>
        <w:numPr>
          <w:ilvl w:val="0"/>
          <w:numId w:val="46"/>
        </w:numPr>
        <w:spacing w:before="100" w:beforeAutospacing="1" w:after="100" w:afterAutospacing="1" w:line="240" w:lineRule="auto"/>
        <w:ind w:left="0"/>
      </w:pPr>
      <w:proofErr w:type="gramStart"/>
      <w:r w:rsidRPr="00B51BCB">
        <w:rPr>
          <w:b/>
        </w:rPr>
        <w:t>@[</w:t>
      </w:r>
      <w:proofErr w:type="gramEnd"/>
      <w:r w:rsidRPr="00B51BCB">
        <w:rPr>
          <w:b/>
        </w:rPr>
        <w:t>MODULE].LAST.RUN@</w:t>
      </w:r>
      <w:r>
        <w:t xml:space="preserve"> - the “t” year that a module last ran (or was initialized for bootstrapping purposes). The available module names are:</w:t>
      </w:r>
    </w:p>
    <w:p w14:paraId="0A7AA994" w14:textId="77777777" w:rsidR="00541042" w:rsidRPr="0050420B" w:rsidRDefault="00541042" w:rsidP="00682F26">
      <w:pPr>
        <w:pStyle w:val="ListParagraph"/>
        <w:numPr>
          <w:ilvl w:val="1"/>
          <w:numId w:val="46"/>
        </w:numPr>
        <w:spacing w:before="100" w:beforeAutospacing="1" w:after="100" w:afterAutospacing="1" w:line="240" w:lineRule="auto"/>
        <w:ind w:left="0"/>
      </w:pPr>
      <w:r>
        <w:rPr>
          <w:b/>
        </w:rPr>
        <w:t>SI</w:t>
      </w:r>
      <w:r>
        <w:t xml:space="preserve"> – Swim Inputs</w:t>
      </w:r>
    </w:p>
    <w:p w14:paraId="1EC84186" w14:textId="77777777" w:rsidR="00541042" w:rsidRDefault="00541042" w:rsidP="00682F26">
      <w:pPr>
        <w:pStyle w:val="ListParagraph"/>
        <w:numPr>
          <w:ilvl w:val="1"/>
          <w:numId w:val="46"/>
        </w:numPr>
        <w:spacing w:before="100" w:beforeAutospacing="1" w:after="100" w:afterAutospacing="1" w:line="240" w:lineRule="auto"/>
        <w:ind w:left="0"/>
      </w:pPr>
      <w:r w:rsidRPr="006A4D5F">
        <w:rPr>
          <w:b/>
        </w:rPr>
        <w:t xml:space="preserve">NED </w:t>
      </w:r>
      <w:r>
        <w:t>- New regional Economics and Demographics</w:t>
      </w:r>
    </w:p>
    <w:p w14:paraId="03867259" w14:textId="77777777" w:rsidR="00541042" w:rsidRDefault="00541042" w:rsidP="00682F26">
      <w:pPr>
        <w:pStyle w:val="ListParagraph"/>
        <w:numPr>
          <w:ilvl w:val="1"/>
          <w:numId w:val="46"/>
        </w:numPr>
        <w:spacing w:before="100" w:beforeAutospacing="1" w:after="100" w:afterAutospacing="1" w:line="240" w:lineRule="auto"/>
        <w:ind w:left="0"/>
      </w:pPr>
      <w:r w:rsidRPr="006A4D5F">
        <w:rPr>
          <w:b/>
        </w:rPr>
        <w:t xml:space="preserve">ALD </w:t>
      </w:r>
      <w:r>
        <w:t>- Aggregate Land Development</w:t>
      </w:r>
    </w:p>
    <w:p w14:paraId="57DD6A71" w14:textId="77777777" w:rsidR="00541042" w:rsidRDefault="00541042" w:rsidP="00682F26">
      <w:pPr>
        <w:pStyle w:val="ListParagraph"/>
        <w:numPr>
          <w:ilvl w:val="1"/>
          <w:numId w:val="46"/>
        </w:numPr>
        <w:spacing w:before="100" w:beforeAutospacing="1" w:after="100" w:afterAutospacing="1" w:line="240" w:lineRule="auto"/>
        <w:ind w:left="0"/>
      </w:pPr>
      <w:r w:rsidRPr="006A4D5F">
        <w:rPr>
          <w:b/>
        </w:rPr>
        <w:t xml:space="preserve">SPG1 </w:t>
      </w:r>
      <w:r>
        <w:t>- First phase of the Synthetic Population Generator</w:t>
      </w:r>
    </w:p>
    <w:p w14:paraId="64494E09" w14:textId="77777777" w:rsidR="00541042" w:rsidRDefault="00541042" w:rsidP="00682F26">
      <w:pPr>
        <w:pStyle w:val="ListParagraph"/>
        <w:numPr>
          <w:ilvl w:val="1"/>
          <w:numId w:val="46"/>
        </w:numPr>
        <w:spacing w:before="100" w:beforeAutospacing="1" w:after="100" w:afterAutospacing="1" w:line="240" w:lineRule="auto"/>
        <w:ind w:left="0"/>
      </w:pPr>
      <w:r w:rsidRPr="006A4D5F">
        <w:rPr>
          <w:b/>
        </w:rPr>
        <w:t xml:space="preserve">AA </w:t>
      </w:r>
      <w:r>
        <w:t>– Activity Allocation (aka PECAS)</w:t>
      </w:r>
    </w:p>
    <w:p w14:paraId="6B439911" w14:textId="77777777" w:rsidR="00541042" w:rsidRDefault="00541042" w:rsidP="00682F26">
      <w:pPr>
        <w:pStyle w:val="ListParagraph"/>
        <w:numPr>
          <w:ilvl w:val="1"/>
          <w:numId w:val="46"/>
        </w:numPr>
        <w:spacing w:before="100" w:beforeAutospacing="1" w:after="100" w:afterAutospacing="1" w:line="240" w:lineRule="auto"/>
        <w:ind w:left="0"/>
      </w:pPr>
      <w:r w:rsidRPr="006A4D5F">
        <w:rPr>
          <w:b/>
        </w:rPr>
        <w:t xml:space="preserve">SPG2 </w:t>
      </w:r>
      <w:r>
        <w:t>- Second phase of the Synthetic Population Generator</w:t>
      </w:r>
    </w:p>
    <w:p w14:paraId="1B540D4D" w14:textId="77777777" w:rsidR="00541042" w:rsidRDefault="00541042" w:rsidP="00682F26">
      <w:pPr>
        <w:pStyle w:val="ListParagraph"/>
        <w:numPr>
          <w:ilvl w:val="1"/>
          <w:numId w:val="46"/>
        </w:numPr>
        <w:spacing w:before="100" w:beforeAutospacing="1" w:after="100" w:afterAutospacing="1" w:line="240" w:lineRule="auto"/>
        <w:ind w:left="0"/>
      </w:pPr>
      <w:r w:rsidRPr="006A4D5F">
        <w:rPr>
          <w:b/>
        </w:rPr>
        <w:t xml:space="preserve">PT </w:t>
      </w:r>
      <w:r>
        <w:t>- Personal Transport</w:t>
      </w:r>
    </w:p>
    <w:p w14:paraId="028EFAA6" w14:textId="77777777" w:rsidR="00541042" w:rsidRDefault="00541042" w:rsidP="00682F26">
      <w:pPr>
        <w:pStyle w:val="ListParagraph"/>
        <w:numPr>
          <w:ilvl w:val="1"/>
          <w:numId w:val="46"/>
        </w:numPr>
        <w:spacing w:before="100" w:beforeAutospacing="1" w:after="100" w:afterAutospacing="1" w:line="240" w:lineRule="auto"/>
        <w:ind w:left="0"/>
      </w:pPr>
      <w:r w:rsidRPr="006A4D5F">
        <w:rPr>
          <w:b/>
        </w:rPr>
        <w:t xml:space="preserve">CT </w:t>
      </w:r>
      <w:r>
        <w:t>- Commercial Transport</w:t>
      </w:r>
    </w:p>
    <w:p w14:paraId="42326435" w14:textId="69ABE3F1" w:rsidR="00541042" w:rsidRDefault="00541042" w:rsidP="00682F26">
      <w:pPr>
        <w:pStyle w:val="ListParagraph"/>
        <w:numPr>
          <w:ilvl w:val="1"/>
          <w:numId w:val="46"/>
        </w:numPr>
        <w:spacing w:before="100" w:beforeAutospacing="1" w:after="100" w:afterAutospacing="1" w:line="240" w:lineRule="auto"/>
        <w:ind w:left="0"/>
      </w:pPr>
      <w:r w:rsidRPr="006A4D5F">
        <w:rPr>
          <w:b/>
        </w:rPr>
        <w:lastRenderedPageBreak/>
        <w:t xml:space="preserve">ET </w:t>
      </w:r>
      <w:r>
        <w:t>- External Truck</w:t>
      </w:r>
    </w:p>
    <w:p w14:paraId="223B1E0C" w14:textId="77777777" w:rsidR="00541042" w:rsidRDefault="00541042" w:rsidP="00682F26">
      <w:pPr>
        <w:pStyle w:val="ListParagraph"/>
        <w:numPr>
          <w:ilvl w:val="1"/>
          <w:numId w:val="46"/>
        </w:numPr>
        <w:spacing w:before="100" w:beforeAutospacing="1" w:after="100" w:afterAutospacing="1" w:line="240" w:lineRule="auto"/>
        <w:ind w:left="0"/>
      </w:pPr>
      <w:r>
        <w:rPr>
          <w:b/>
        </w:rPr>
        <w:t xml:space="preserve">TA </w:t>
      </w:r>
      <w:r>
        <w:t>– Traffic (highway) Assignment</w:t>
      </w:r>
    </w:p>
    <w:p w14:paraId="50FC8634" w14:textId="77777777" w:rsidR="00541042" w:rsidRDefault="00541042" w:rsidP="00682F26">
      <w:pPr>
        <w:pStyle w:val="ListParagraph"/>
        <w:numPr>
          <w:ilvl w:val="1"/>
          <w:numId w:val="46"/>
        </w:numPr>
        <w:spacing w:before="100" w:beforeAutospacing="1" w:after="100" w:afterAutospacing="1" w:line="240" w:lineRule="auto"/>
        <w:ind w:left="0"/>
      </w:pPr>
      <w:r>
        <w:rPr>
          <w:b/>
        </w:rPr>
        <w:t xml:space="preserve">TR </w:t>
      </w:r>
      <w:r>
        <w:t>– Transit Assignment</w:t>
      </w:r>
    </w:p>
    <w:p w14:paraId="02B55C8D" w14:textId="77777777" w:rsidR="007A69D1" w:rsidRDefault="001C1753" w:rsidP="00682F26">
      <w:pPr>
        <w:pStyle w:val="ListParagraph"/>
        <w:numPr>
          <w:ilvl w:val="0"/>
          <w:numId w:val="46"/>
        </w:numPr>
        <w:spacing w:before="100" w:beforeAutospacing="1" w:after="100" w:afterAutospacing="1" w:line="240" w:lineRule="auto"/>
        <w:ind w:left="0"/>
      </w:pPr>
      <w:r w:rsidRPr="00B51BCB">
        <w:rPr>
          <w:b/>
        </w:rPr>
        <w:t>@AA.PRIOR.RUN@</w:t>
      </w:r>
      <w:r>
        <w:t xml:space="preserve"> - the second-to-last “t” year that the AA module last ran (or was initialized for bootstrapping purposes).</w:t>
      </w:r>
    </w:p>
    <w:p w14:paraId="02AC30AB" w14:textId="77777777" w:rsidR="00313954" w:rsidRDefault="001C1753" w:rsidP="00682F26">
      <w:pPr>
        <w:pStyle w:val="ListParagraph"/>
        <w:numPr>
          <w:ilvl w:val="0"/>
          <w:numId w:val="46"/>
        </w:numPr>
        <w:spacing w:before="100" w:beforeAutospacing="1" w:after="100" w:afterAutospacing="1" w:line="240" w:lineRule="auto"/>
        <w:ind w:left="0"/>
      </w:pPr>
      <w:r w:rsidRPr="00B51BCB">
        <w:rPr>
          <w:b/>
        </w:rPr>
        <w:t>@SL.MODE@</w:t>
      </w:r>
      <w:r>
        <w:t xml:space="preserve"> - this will </w:t>
      </w:r>
      <w:proofErr w:type="spellStart"/>
      <w:r>
        <w:t>detemplify</w:t>
      </w:r>
      <w:proofErr w:type="spellEnd"/>
      <w:r>
        <w:t xml:space="preserve"> to the name of the SL mode that will be run.</w:t>
      </w:r>
    </w:p>
    <w:p w14:paraId="22D3C061" w14:textId="77777777" w:rsidR="00313954" w:rsidRDefault="001C1753" w:rsidP="00682F26">
      <w:pPr>
        <w:pStyle w:val="ListParagraph"/>
        <w:numPr>
          <w:ilvl w:val="0"/>
          <w:numId w:val="46"/>
        </w:numPr>
        <w:spacing w:before="100" w:beforeAutospacing="1" w:after="100" w:afterAutospacing="1" w:line="240" w:lineRule="auto"/>
        <w:ind w:left="0"/>
      </w:pPr>
      <w:r w:rsidRPr="00B51BCB">
        <w:rPr>
          <w:b/>
        </w:rPr>
        <w:t>@PT.LOGSUMS@</w:t>
      </w:r>
      <w:r>
        <w:t xml:space="preserve"> - if PT </w:t>
      </w:r>
      <w:proofErr w:type="spellStart"/>
      <w:r>
        <w:t>logsums</w:t>
      </w:r>
      <w:proofErr w:type="spellEnd"/>
      <w:r>
        <w:t xml:space="preserve"> will be calculated, then this will </w:t>
      </w:r>
      <w:proofErr w:type="spellStart"/>
      <w:r>
        <w:t>detemplify</w:t>
      </w:r>
      <w:proofErr w:type="spellEnd"/>
      <w:r>
        <w:t xml:space="preserve"> to “true”; otherwise it will </w:t>
      </w:r>
      <w:proofErr w:type="spellStart"/>
      <w:r>
        <w:t>detemplify</w:t>
      </w:r>
      <w:proofErr w:type="spellEnd"/>
      <w:r>
        <w:t xml:space="preserve"> to “false”</w:t>
      </w:r>
    </w:p>
    <w:p w14:paraId="308812D0" w14:textId="77777777" w:rsidR="00313954" w:rsidRDefault="001C1753" w:rsidP="00682F26">
      <w:pPr>
        <w:pStyle w:val="ListParagraph"/>
        <w:numPr>
          <w:ilvl w:val="0"/>
          <w:numId w:val="46"/>
        </w:numPr>
        <w:spacing w:before="100" w:beforeAutospacing="1" w:after="100" w:afterAutospacing="1" w:line="240" w:lineRule="auto"/>
        <w:ind w:left="0"/>
      </w:pPr>
      <w:r w:rsidRPr="00B51BCB">
        <w:rPr>
          <w:b/>
        </w:rPr>
        <w:t>@PT.LDT@</w:t>
      </w:r>
      <w:r>
        <w:t xml:space="preserve"> - if PT LDT will be calculated, then this will </w:t>
      </w:r>
      <w:proofErr w:type="spellStart"/>
      <w:r>
        <w:t>detemplify</w:t>
      </w:r>
      <w:proofErr w:type="spellEnd"/>
      <w:r>
        <w:t xml:space="preserve"> to “true”; otherwise it will </w:t>
      </w:r>
      <w:proofErr w:type="spellStart"/>
      <w:r>
        <w:t>detemplify</w:t>
      </w:r>
      <w:proofErr w:type="spellEnd"/>
      <w:r>
        <w:t xml:space="preserve"> to “false”</w:t>
      </w:r>
    </w:p>
    <w:p w14:paraId="6F4695FE" w14:textId="77777777" w:rsidR="00313954" w:rsidRDefault="001C1753" w:rsidP="00682F26">
      <w:pPr>
        <w:pStyle w:val="ListParagraph"/>
        <w:numPr>
          <w:ilvl w:val="0"/>
          <w:numId w:val="46"/>
        </w:numPr>
        <w:spacing w:before="100" w:beforeAutospacing="1" w:after="100" w:afterAutospacing="1" w:line="240" w:lineRule="auto"/>
        <w:ind w:left="0"/>
      </w:pPr>
      <w:r w:rsidRPr="00B51BCB">
        <w:rPr>
          <w:b/>
        </w:rPr>
        <w:t>@PT.SDT@</w:t>
      </w:r>
      <w:r>
        <w:t xml:space="preserve"> - if PT SDT will be calculated, then this will </w:t>
      </w:r>
      <w:proofErr w:type="spellStart"/>
      <w:r>
        <w:t>detemplify</w:t>
      </w:r>
      <w:proofErr w:type="spellEnd"/>
      <w:r>
        <w:t xml:space="preserve"> to “true”; otherwise it will </w:t>
      </w:r>
      <w:proofErr w:type="spellStart"/>
      <w:r>
        <w:t>detemplify</w:t>
      </w:r>
      <w:proofErr w:type="spellEnd"/>
      <w:r>
        <w:t xml:space="preserve"> to “false”</w:t>
      </w:r>
    </w:p>
    <w:p w14:paraId="01F528B7" w14:textId="0D6A2722" w:rsidR="00313954" w:rsidRDefault="001C1753" w:rsidP="00682F26">
      <w:pPr>
        <w:spacing w:before="100" w:beforeAutospacing="1" w:after="100" w:afterAutospacing="1" w:line="240" w:lineRule="auto"/>
      </w:pPr>
      <w:r>
        <w:t>Additionally, it is sometimes necessary to update a property file at certain points in a m</w:t>
      </w:r>
      <w:r w:rsidR="00E33758">
        <w:t xml:space="preserve">odel run’s multi-year sequence.  </w:t>
      </w:r>
      <w:r>
        <w:t>To allow for this, property file “updates” may be specified in /inputs/t[year]/</w:t>
      </w:r>
      <w:proofErr w:type="spellStart"/>
      <w:r>
        <w:t>globalTemplateUpdate.properties</w:t>
      </w:r>
      <w:proofErr w:type="spellEnd"/>
      <w:r>
        <w:t xml:space="preserve"> files. In any model run year starting at </w:t>
      </w:r>
      <w:proofErr w:type="gramStart"/>
      <w:r>
        <w:t>t[</w:t>
      </w:r>
      <w:proofErr w:type="gramEnd"/>
      <w:r>
        <w:t xml:space="preserve">year], the properties in this update file </w:t>
      </w:r>
      <w:r w:rsidR="00015973">
        <w:t>supersede</w:t>
      </w:r>
      <w:r>
        <w:t xml:space="preserve"> all of those that came before it.</w:t>
      </w:r>
    </w:p>
    <w:p w14:paraId="35279646" w14:textId="77777777" w:rsidR="00313954" w:rsidRDefault="001C1753" w:rsidP="00682F26">
      <w:pPr>
        <w:pStyle w:val="Heading2"/>
        <w:spacing w:before="100" w:beforeAutospacing="1" w:after="100" w:afterAutospacing="1" w:line="240" w:lineRule="auto"/>
      </w:pPr>
      <w:bookmarkStart w:id="20" w:name="h.62jcgt2o8bb" w:colFirst="0" w:colLast="0"/>
      <w:bookmarkStart w:id="21" w:name="_Toc351451853"/>
      <w:bookmarkEnd w:id="20"/>
      <w:r>
        <w:t>Running the Model</w:t>
      </w:r>
      <w:bookmarkEnd w:id="21"/>
    </w:p>
    <w:p w14:paraId="4ABCD233" w14:textId="77777777" w:rsidR="00313954" w:rsidRDefault="001C1753" w:rsidP="00682F26">
      <w:pPr>
        <w:spacing w:before="100" w:beforeAutospacing="1" w:after="100" w:afterAutospacing="1" w:line="240" w:lineRule="auto"/>
      </w:pPr>
      <w:r>
        <w:t>This section describes the running the SWIM2 model, including run setup/in</w:t>
      </w:r>
      <w:r w:rsidR="002771AD">
        <w:t>i</w:t>
      </w:r>
      <w:r>
        <w:t>tiation, run monitoring, run analysis, and understanding the run history.</w:t>
      </w:r>
    </w:p>
    <w:p w14:paraId="48D8C60B" w14:textId="77777777" w:rsidR="00313954" w:rsidRDefault="001C1753" w:rsidP="00682F26">
      <w:pPr>
        <w:pStyle w:val="Heading2"/>
        <w:spacing w:before="100" w:beforeAutospacing="1" w:after="100" w:afterAutospacing="1" w:line="240" w:lineRule="auto"/>
      </w:pPr>
      <w:bookmarkStart w:id="22" w:name="h.oz8i9lebs2u9" w:colFirst="0" w:colLast="0"/>
      <w:bookmarkStart w:id="23" w:name="_Toc351451854"/>
      <w:bookmarkEnd w:id="22"/>
      <w:r>
        <w:t>Initiating a Run</w:t>
      </w:r>
      <w:bookmarkEnd w:id="23"/>
    </w:p>
    <w:p w14:paraId="3F3273D4" w14:textId="7EFE7AA4" w:rsidR="00313954" w:rsidRDefault="001C1753" w:rsidP="00682F26">
      <w:pPr>
        <w:spacing w:before="100" w:beforeAutospacing="1" w:after="100" w:afterAutospacing="1" w:line="240" w:lineRule="auto"/>
      </w:pPr>
      <w:r>
        <w:t xml:space="preserve">Initiating a run consists of two steps: </w:t>
      </w:r>
      <w:r w:rsidR="00E33758">
        <w:t xml:space="preserve">1) </w:t>
      </w:r>
      <w:r>
        <w:t xml:space="preserve">building the run and </w:t>
      </w:r>
      <w:r w:rsidR="00E33758">
        <w:t xml:space="preserve">2) </w:t>
      </w:r>
      <w:r>
        <w:t xml:space="preserve">starting it. To build a run, the user specifies all of the model steps in the </w:t>
      </w:r>
      <w:proofErr w:type="gramStart"/>
      <w:r w:rsidR="00591682" w:rsidRPr="00174DED">
        <w:rPr>
          <w:rFonts w:ascii="Times New Roman" w:eastAsia="Times New Roman" w:hAnsi="Times New Roman" w:cs="Times New Roman"/>
          <w:b/>
          <w:color w:val="000000"/>
        </w:rPr>
        <w:t>/[</w:t>
      </w:r>
      <w:proofErr w:type="gramEnd"/>
      <w:r w:rsidR="00591682" w:rsidRPr="00174DED">
        <w:rPr>
          <w:rFonts w:ascii="Times New Roman" w:eastAsia="Times New Roman" w:hAnsi="Times New Roman" w:cs="Times New Roman"/>
          <w:b/>
          <w:color w:val="000000"/>
        </w:rPr>
        <w:t>scenario name]/model/</w:t>
      </w:r>
      <w:proofErr w:type="spellStart"/>
      <w:r w:rsidR="00591682" w:rsidRPr="00174DED">
        <w:rPr>
          <w:rFonts w:ascii="Times New Roman" w:eastAsia="Times New Roman" w:hAnsi="Times New Roman" w:cs="Times New Roman"/>
          <w:b/>
          <w:color w:val="000000"/>
        </w:rPr>
        <w:t>config</w:t>
      </w:r>
      <w:proofErr w:type="spellEnd"/>
      <w:r w:rsidR="00591682" w:rsidRPr="00174DED">
        <w:rPr>
          <w:rFonts w:ascii="Times New Roman" w:eastAsia="Times New Roman" w:hAnsi="Times New Roman" w:cs="Times New Roman"/>
          <w:b/>
          <w:color w:val="000000"/>
        </w:rPr>
        <w:t>/tsteps.csv</w:t>
      </w:r>
      <w:r>
        <w:t xml:space="preserve"> file, and then runs the </w:t>
      </w:r>
      <w:r w:rsidRPr="00E33758">
        <w:rPr>
          <w:b/>
        </w:rPr>
        <w:t>/[scenario name]/build_run.bat</w:t>
      </w:r>
      <w:r>
        <w:t xml:space="preserve"> script. This script will create all of the necessary output folders and configuration files, as well as the batch files </w:t>
      </w:r>
      <w:proofErr w:type="gramStart"/>
      <w:r>
        <w:t>/[</w:t>
      </w:r>
      <w:proofErr w:type="gramEnd"/>
      <w:r>
        <w:t xml:space="preserve">scenario name]/run_model.bat and /[scenario name]/run_model_python.bat. Running </w:t>
      </w:r>
      <w:r w:rsidR="00E33758">
        <w:t xml:space="preserve">the </w:t>
      </w:r>
      <w:r w:rsidR="00E33758" w:rsidRPr="00E33758">
        <w:rPr>
          <w:b/>
        </w:rPr>
        <w:t xml:space="preserve">run_model.bat </w:t>
      </w:r>
      <w:r w:rsidR="00E33758" w:rsidRPr="00E33758">
        <w:t>or</w:t>
      </w:r>
      <w:r w:rsidR="00E33758" w:rsidRPr="00E33758">
        <w:rPr>
          <w:b/>
        </w:rPr>
        <w:t xml:space="preserve"> run_model_python.bat</w:t>
      </w:r>
      <w:r w:rsidR="00E33758">
        <w:t xml:space="preserve"> file</w:t>
      </w:r>
      <w:r>
        <w:t xml:space="preserve"> will start the model ru</w:t>
      </w:r>
      <w:r w:rsidR="00B31C10">
        <w:t>n. B</w:t>
      </w:r>
      <w:r>
        <w:t>oth batch files have identical functionality, only one is purely in batch form and the other runs through a Python layer. The r</w:t>
      </w:r>
      <w:r w:rsidR="00B31C10">
        <w:t>eason both exist</w:t>
      </w:r>
      <w:r>
        <w:t xml:space="preserve"> is that the former is simpler, b</w:t>
      </w:r>
      <w:r w:rsidR="00B31C10">
        <w:t>ut the latter may be needed if certain</w:t>
      </w:r>
      <w:r>
        <w:t xml:space="preserve"> use cases arise in the future. Further details about the outputs of the build_run.bat program can be found in </w:t>
      </w:r>
      <w:r w:rsidR="00B53A67">
        <w:t>build_run.bat Program Specification Appendix</w:t>
      </w:r>
      <w:r>
        <w:t>.</w:t>
      </w:r>
    </w:p>
    <w:p w14:paraId="0D927212" w14:textId="77777777" w:rsidR="00313954" w:rsidRDefault="001C1753" w:rsidP="00682F26">
      <w:pPr>
        <w:spacing w:before="100" w:beforeAutospacing="1" w:after="100" w:afterAutospacing="1" w:line="240" w:lineRule="auto"/>
      </w:pPr>
      <w:r>
        <w:t xml:space="preserve">The </w:t>
      </w:r>
      <w:r w:rsidR="00591682" w:rsidRPr="00174DED">
        <w:rPr>
          <w:rFonts w:ascii="Times New Roman" w:eastAsia="Times New Roman" w:hAnsi="Times New Roman" w:cs="Times New Roman"/>
          <w:b/>
          <w:color w:val="000000"/>
        </w:rPr>
        <w:t>tsteps.csv</w:t>
      </w:r>
      <w:r>
        <w:t xml:space="preserve"> file used to specify a model run is formatted as follows:</w:t>
      </w:r>
    </w:p>
    <w:p w14:paraId="462EDF26" w14:textId="77777777" w:rsidR="00313954" w:rsidRDefault="001C1753" w:rsidP="00682F26">
      <w:pPr>
        <w:spacing w:before="100" w:beforeAutospacing="1" w:after="100" w:afterAutospacing="1" w:line="240" w:lineRule="auto"/>
      </w:pPr>
      <w:r>
        <w:t xml:space="preserve">The </w:t>
      </w:r>
      <w:r>
        <w:rPr>
          <w:b/>
        </w:rPr>
        <w:t>Year</w:t>
      </w:r>
      <w:r>
        <w:t xml:space="preserve"> column specifies the year for the run. The order of the years in this column signify the order that they will be run in the model (so if a year is repeated, or if years are out of order, then they will be repeated or run out of order in the model). The value in the column should be numeric (it should not include the “t” prefix).</w:t>
      </w:r>
    </w:p>
    <w:p w14:paraId="0F33A101" w14:textId="77777777" w:rsidR="00313954" w:rsidRDefault="001C1753" w:rsidP="00682F26">
      <w:pPr>
        <w:spacing w:before="100" w:beforeAutospacing="1" w:after="100" w:afterAutospacing="1" w:line="240" w:lineRule="auto"/>
      </w:pPr>
      <w:r>
        <w:t>All the other columns specify the various modules that are available to run. These modules are (columns must be named the names in bold):</w:t>
      </w:r>
    </w:p>
    <w:p w14:paraId="4AB461EE" w14:textId="77777777" w:rsidR="00B3541A" w:rsidRPr="0050420B" w:rsidRDefault="00B3541A" w:rsidP="00682F26">
      <w:pPr>
        <w:pStyle w:val="ListParagraph"/>
        <w:numPr>
          <w:ilvl w:val="0"/>
          <w:numId w:val="18"/>
        </w:numPr>
        <w:spacing w:before="100" w:beforeAutospacing="1" w:after="100" w:afterAutospacing="1" w:line="240" w:lineRule="auto"/>
        <w:ind w:left="720"/>
      </w:pPr>
      <w:r>
        <w:rPr>
          <w:b/>
        </w:rPr>
        <w:t>SI</w:t>
      </w:r>
      <w:r>
        <w:t xml:space="preserve"> </w:t>
      </w:r>
      <w:r w:rsidR="00BE067B">
        <w:t>–</w:t>
      </w:r>
      <w:r w:rsidR="00E33758">
        <w:t xml:space="preserve"> Swim Inputs</w:t>
      </w:r>
    </w:p>
    <w:p w14:paraId="051DB4A4" w14:textId="77777777" w:rsidR="00313954" w:rsidRDefault="001C1753" w:rsidP="00682F26">
      <w:pPr>
        <w:pStyle w:val="ListParagraph"/>
        <w:numPr>
          <w:ilvl w:val="0"/>
          <w:numId w:val="18"/>
        </w:numPr>
        <w:spacing w:before="100" w:beforeAutospacing="1" w:after="100" w:afterAutospacing="1" w:line="240" w:lineRule="auto"/>
        <w:ind w:left="720"/>
      </w:pPr>
      <w:r w:rsidRPr="006A4D5F">
        <w:rPr>
          <w:b/>
        </w:rPr>
        <w:t xml:space="preserve">NED </w:t>
      </w:r>
      <w:r>
        <w:t>- New regional Ec</w:t>
      </w:r>
      <w:r w:rsidR="00E33758">
        <w:t>onomics and Demographics</w:t>
      </w:r>
    </w:p>
    <w:p w14:paraId="5FA7AE80" w14:textId="77777777" w:rsidR="00313954" w:rsidRDefault="001C1753" w:rsidP="00682F26">
      <w:pPr>
        <w:pStyle w:val="ListParagraph"/>
        <w:numPr>
          <w:ilvl w:val="0"/>
          <w:numId w:val="18"/>
        </w:numPr>
        <w:spacing w:before="100" w:beforeAutospacing="1" w:after="100" w:afterAutospacing="1" w:line="240" w:lineRule="auto"/>
        <w:ind w:left="720"/>
      </w:pPr>
      <w:r w:rsidRPr="006A4D5F">
        <w:rPr>
          <w:b/>
        </w:rPr>
        <w:lastRenderedPageBreak/>
        <w:t xml:space="preserve">ALD </w:t>
      </w:r>
      <w:r>
        <w:t>- Ag</w:t>
      </w:r>
      <w:r w:rsidR="00E33758">
        <w:t>gregate Land Development</w:t>
      </w:r>
    </w:p>
    <w:p w14:paraId="3EDE43CF" w14:textId="77777777" w:rsidR="00313954" w:rsidRDefault="001C1753" w:rsidP="00682F26">
      <w:pPr>
        <w:pStyle w:val="ListParagraph"/>
        <w:numPr>
          <w:ilvl w:val="0"/>
          <w:numId w:val="18"/>
        </w:numPr>
        <w:spacing w:before="100" w:beforeAutospacing="1" w:after="100" w:afterAutospacing="1" w:line="240" w:lineRule="auto"/>
        <w:ind w:left="720"/>
      </w:pPr>
      <w:r w:rsidRPr="006A4D5F">
        <w:rPr>
          <w:b/>
        </w:rPr>
        <w:t xml:space="preserve">SPG1 </w:t>
      </w:r>
      <w:r>
        <w:t xml:space="preserve">- </w:t>
      </w:r>
      <w:r w:rsidR="00E33758">
        <w:t>F</w:t>
      </w:r>
      <w:r>
        <w:t>irst phase of the</w:t>
      </w:r>
      <w:r w:rsidR="00E33758">
        <w:t xml:space="preserve"> Synthetic Population Generator</w:t>
      </w:r>
    </w:p>
    <w:p w14:paraId="6FDC37D5" w14:textId="77777777" w:rsidR="00313954" w:rsidRDefault="001C1753" w:rsidP="00682F26">
      <w:pPr>
        <w:pStyle w:val="ListParagraph"/>
        <w:numPr>
          <w:ilvl w:val="0"/>
          <w:numId w:val="18"/>
        </w:numPr>
        <w:spacing w:before="100" w:beforeAutospacing="1" w:after="100" w:afterAutospacing="1" w:line="240" w:lineRule="auto"/>
        <w:ind w:left="720"/>
      </w:pPr>
      <w:r w:rsidRPr="006A4D5F">
        <w:rPr>
          <w:b/>
        </w:rPr>
        <w:t xml:space="preserve">AA </w:t>
      </w:r>
      <w:r w:rsidR="00B31C10">
        <w:t>–</w:t>
      </w:r>
      <w:r>
        <w:t xml:space="preserve"> </w:t>
      </w:r>
      <w:r w:rsidR="00E33758">
        <w:t>Activity Allocation (aka PECAS)</w:t>
      </w:r>
    </w:p>
    <w:p w14:paraId="6E56EC33" w14:textId="77777777" w:rsidR="00313954" w:rsidRDefault="001C1753" w:rsidP="00682F26">
      <w:pPr>
        <w:pStyle w:val="ListParagraph"/>
        <w:numPr>
          <w:ilvl w:val="0"/>
          <w:numId w:val="18"/>
        </w:numPr>
        <w:spacing w:before="100" w:beforeAutospacing="1" w:after="100" w:afterAutospacing="1" w:line="240" w:lineRule="auto"/>
        <w:ind w:left="720"/>
      </w:pPr>
      <w:r w:rsidRPr="006A4D5F">
        <w:rPr>
          <w:b/>
        </w:rPr>
        <w:t xml:space="preserve">SPG2 </w:t>
      </w:r>
      <w:r>
        <w:t xml:space="preserve">- </w:t>
      </w:r>
      <w:r w:rsidR="00E33758">
        <w:t>S</w:t>
      </w:r>
      <w:r>
        <w:t>econd phase of the</w:t>
      </w:r>
      <w:r w:rsidR="00E33758">
        <w:t xml:space="preserve"> Synthetic Population Generator</w:t>
      </w:r>
    </w:p>
    <w:p w14:paraId="17B04A41" w14:textId="77777777" w:rsidR="00313954" w:rsidRDefault="001C1753" w:rsidP="00682F26">
      <w:pPr>
        <w:pStyle w:val="ListParagraph"/>
        <w:numPr>
          <w:ilvl w:val="0"/>
          <w:numId w:val="18"/>
        </w:numPr>
        <w:spacing w:before="100" w:beforeAutospacing="1" w:after="100" w:afterAutospacing="1" w:line="240" w:lineRule="auto"/>
        <w:ind w:left="720"/>
      </w:pPr>
      <w:r w:rsidRPr="006A4D5F">
        <w:rPr>
          <w:b/>
        </w:rPr>
        <w:t xml:space="preserve">PT </w:t>
      </w:r>
      <w:r>
        <w:t xml:space="preserve">- </w:t>
      </w:r>
      <w:r w:rsidR="00E33758">
        <w:t>Personal Transport</w:t>
      </w:r>
    </w:p>
    <w:p w14:paraId="611D5E7A" w14:textId="6780ABA2" w:rsidR="00313954" w:rsidRDefault="001C1753" w:rsidP="00682F26">
      <w:pPr>
        <w:pStyle w:val="ListParagraph"/>
        <w:numPr>
          <w:ilvl w:val="0"/>
          <w:numId w:val="18"/>
        </w:numPr>
        <w:spacing w:before="100" w:beforeAutospacing="1" w:after="100" w:afterAutospacing="1" w:line="240" w:lineRule="auto"/>
        <w:ind w:left="720"/>
      </w:pPr>
      <w:r w:rsidRPr="006A4D5F">
        <w:rPr>
          <w:b/>
        </w:rPr>
        <w:t xml:space="preserve">CT </w:t>
      </w:r>
      <w:r>
        <w:t xml:space="preserve">- </w:t>
      </w:r>
      <w:r w:rsidR="00E33758">
        <w:t>Commercial Transport</w:t>
      </w:r>
      <w:r w:rsidR="007A388E">
        <w:t xml:space="preserve"> (also included External Truck component)</w:t>
      </w:r>
    </w:p>
    <w:p w14:paraId="272AA451" w14:textId="77777777" w:rsidR="00BE067B" w:rsidRDefault="00BE067B" w:rsidP="00682F26">
      <w:pPr>
        <w:pStyle w:val="ListParagraph"/>
        <w:numPr>
          <w:ilvl w:val="0"/>
          <w:numId w:val="18"/>
        </w:numPr>
        <w:spacing w:before="100" w:beforeAutospacing="1" w:after="100" w:afterAutospacing="1" w:line="240" w:lineRule="auto"/>
        <w:ind w:left="720"/>
      </w:pPr>
      <w:r>
        <w:rPr>
          <w:b/>
        </w:rPr>
        <w:t xml:space="preserve">TA </w:t>
      </w:r>
      <w:r>
        <w:t>– Traf</w:t>
      </w:r>
      <w:r w:rsidR="00E33758">
        <w:t>fic (highway) Assignment</w:t>
      </w:r>
    </w:p>
    <w:p w14:paraId="29EE71DF" w14:textId="77777777" w:rsidR="00BE067B" w:rsidRDefault="00BE067B" w:rsidP="00682F26">
      <w:pPr>
        <w:pStyle w:val="ListParagraph"/>
        <w:numPr>
          <w:ilvl w:val="0"/>
          <w:numId w:val="18"/>
        </w:numPr>
        <w:spacing w:before="100" w:beforeAutospacing="1" w:after="100" w:afterAutospacing="1" w:line="240" w:lineRule="auto"/>
        <w:ind w:left="720"/>
      </w:pPr>
      <w:r>
        <w:rPr>
          <w:b/>
        </w:rPr>
        <w:t xml:space="preserve">TR </w:t>
      </w:r>
      <w:r>
        <w:t xml:space="preserve">– </w:t>
      </w:r>
      <w:r w:rsidR="00E33758">
        <w:t>Transit Assignment</w:t>
      </w:r>
    </w:p>
    <w:p w14:paraId="3B934590" w14:textId="77777777" w:rsidR="00313954" w:rsidRDefault="001C1753" w:rsidP="00682F26">
      <w:pPr>
        <w:pStyle w:val="ListParagraph"/>
        <w:numPr>
          <w:ilvl w:val="0"/>
          <w:numId w:val="18"/>
        </w:numPr>
        <w:spacing w:before="100" w:beforeAutospacing="1" w:after="100" w:afterAutospacing="1" w:line="240" w:lineRule="auto"/>
        <w:ind w:left="720"/>
      </w:pPr>
      <w:r w:rsidRPr="006A4D5F">
        <w:rPr>
          <w:b/>
        </w:rPr>
        <w:t xml:space="preserve">PT - </w:t>
      </w:r>
      <w:proofErr w:type="spellStart"/>
      <w:r w:rsidRPr="006A4D5F">
        <w:rPr>
          <w:b/>
        </w:rPr>
        <w:t>Logsums</w:t>
      </w:r>
      <w:proofErr w:type="spellEnd"/>
      <w:r w:rsidRPr="006A4D5F">
        <w:rPr>
          <w:b/>
        </w:rPr>
        <w:t xml:space="preserve"> Only </w:t>
      </w:r>
      <w:r>
        <w:t>- Personal Transport mod</w:t>
      </w:r>
      <w:r w:rsidR="00E33758">
        <w:t xml:space="preserve">el running in </w:t>
      </w:r>
      <w:proofErr w:type="spellStart"/>
      <w:r w:rsidR="00E33758">
        <w:t>logsums</w:t>
      </w:r>
      <w:proofErr w:type="spellEnd"/>
      <w:r w:rsidR="00E33758">
        <w:t>-only mode</w:t>
      </w:r>
    </w:p>
    <w:p w14:paraId="1BE07F14" w14:textId="77777777" w:rsidR="00313954" w:rsidRDefault="001C1753" w:rsidP="00682F26">
      <w:pPr>
        <w:pStyle w:val="ListParagraph"/>
        <w:numPr>
          <w:ilvl w:val="0"/>
          <w:numId w:val="18"/>
        </w:numPr>
        <w:spacing w:before="100" w:beforeAutospacing="1" w:after="100" w:afterAutospacing="1" w:line="240" w:lineRule="auto"/>
        <w:ind w:left="720"/>
      </w:pPr>
      <w:r w:rsidRPr="006A4D5F">
        <w:rPr>
          <w:b/>
        </w:rPr>
        <w:t xml:space="preserve">SL - Generate Select Link Data </w:t>
      </w:r>
      <w:r>
        <w:t>- Select Link generate link dat</w:t>
      </w:r>
      <w:r w:rsidR="00E33758">
        <w:t>a</w:t>
      </w:r>
    </w:p>
    <w:p w14:paraId="0E77ECF9" w14:textId="77777777" w:rsidR="00313954" w:rsidRDefault="001C1753" w:rsidP="00682F26">
      <w:pPr>
        <w:pStyle w:val="ListParagraph"/>
        <w:numPr>
          <w:ilvl w:val="0"/>
          <w:numId w:val="18"/>
        </w:numPr>
        <w:spacing w:before="100" w:beforeAutospacing="1" w:after="100" w:afterAutospacing="1" w:line="240" w:lineRule="auto"/>
        <w:ind w:left="720"/>
      </w:pPr>
      <w:r w:rsidRPr="006A4D5F">
        <w:rPr>
          <w:b/>
        </w:rPr>
        <w:t xml:space="preserve">SL - Append Select Link To Trips </w:t>
      </w:r>
      <w:r>
        <w:t xml:space="preserve">- Select Link append select link </w:t>
      </w:r>
      <w:r w:rsidR="00E33758">
        <w:t>data to trip lists</w:t>
      </w:r>
    </w:p>
    <w:p w14:paraId="29CAC39B" w14:textId="77777777" w:rsidR="00313954" w:rsidRDefault="001C1753" w:rsidP="00682F26">
      <w:pPr>
        <w:pStyle w:val="ListParagraph"/>
        <w:numPr>
          <w:ilvl w:val="0"/>
          <w:numId w:val="18"/>
        </w:numPr>
        <w:spacing w:before="100" w:beforeAutospacing="1" w:after="100" w:afterAutospacing="1" w:line="240" w:lineRule="auto"/>
        <w:ind w:left="720"/>
      </w:pPr>
      <w:r w:rsidRPr="006A4D5F">
        <w:rPr>
          <w:b/>
        </w:rPr>
        <w:t xml:space="preserve">VIZ </w:t>
      </w:r>
      <w:r>
        <w:t xml:space="preserve">- </w:t>
      </w:r>
      <w:r w:rsidR="00E33758">
        <w:t>C</w:t>
      </w:r>
      <w:r>
        <w:t>reate</w:t>
      </w:r>
      <w:r w:rsidR="00E33758">
        <w:t xml:space="preserve"> visualization database</w:t>
      </w:r>
    </w:p>
    <w:p w14:paraId="62BEDF28" w14:textId="77777777" w:rsidR="006A4D5F" w:rsidRDefault="001C1753" w:rsidP="00682F26">
      <w:pPr>
        <w:pStyle w:val="ListParagraph"/>
        <w:numPr>
          <w:ilvl w:val="0"/>
          <w:numId w:val="18"/>
        </w:numPr>
        <w:spacing w:before="100" w:beforeAutospacing="1" w:after="100" w:afterAutospacing="1" w:line="240" w:lineRule="auto"/>
        <w:ind w:left="720"/>
      </w:pPr>
      <w:r w:rsidRPr="006A4D5F">
        <w:rPr>
          <w:b/>
        </w:rPr>
        <w:t xml:space="preserve">MICROVIZ </w:t>
      </w:r>
      <w:r>
        <w:t xml:space="preserve">- </w:t>
      </w:r>
      <w:r w:rsidR="00E33758">
        <w:t>C</w:t>
      </w:r>
      <w:r>
        <w:t>reate micro</w:t>
      </w:r>
      <w:r w:rsidR="00E33758">
        <w:t>-visualization database</w:t>
      </w:r>
    </w:p>
    <w:p w14:paraId="4F83F72B" w14:textId="77777777" w:rsidR="00313954" w:rsidRDefault="001C1753" w:rsidP="00682F26">
      <w:pPr>
        <w:spacing w:before="100" w:beforeAutospacing="1" w:after="100" w:afterAutospacing="1" w:line="240" w:lineRule="auto"/>
        <w:ind w:left="720"/>
      </w:pPr>
      <w:r>
        <w:t>In a given year-module cell, one of three values can be specified:</w:t>
      </w:r>
    </w:p>
    <w:p w14:paraId="14AE0D35" w14:textId="77777777" w:rsidR="00313954" w:rsidRDefault="001C1753" w:rsidP="00682F26">
      <w:pPr>
        <w:pStyle w:val="ListParagraph"/>
        <w:numPr>
          <w:ilvl w:val="0"/>
          <w:numId w:val="19"/>
        </w:numPr>
        <w:spacing w:before="100" w:beforeAutospacing="1" w:after="100" w:afterAutospacing="1" w:line="240" w:lineRule="auto"/>
      </w:pPr>
      <w:r w:rsidRPr="006A4D5F">
        <w:rPr>
          <w:b/>
        </w:rPr>
        <w:t>[empty]</w:t>
      </w:r>
      <w:r>
        <w:t xml:space="preserve"> - (no-op) nothing happens with that module in this year</w:t>
      </w:r>
    </w:p>
    <w:p w14:paraId="743D62E6" w14:textId="77777777" w:rsidR="00313954" w:rsidRDefault="001C1753" w:rsidP="00682F26">
      <w:pPr>
        <w:pStyle w:val="ListParagraph"/>
        <w:numPr>
          <w:ilvl w:val="0"/>
          <w:numId w:val="19"/>
        </w:numPr>
        <w:spacing w:before="100" w:beforeAutospacing="1" w:after="100" w:afterAutospacing="1" w:line="240" w:lineRule="auto"/>
      </w:pPr>
      <w:r w:rsidRPr="006A4D5F">
        <w:rPr>
          <w:b/>
        </w:rPr>
        <w:t>1</w:t>
      </w:r>
      <w:r>
        <w:t xml:space="preserve"> - the module will be run in this year</w:t>
      </w:r>
    </w:p>
    <w:p w14:paraId="7207F7AE" w14:textId="77777777" w:rsidR="00313954" w:rsidRDefault="001C1753" w:rsidP="00682F26">
      <w:pPr>
        <w:pStyle w:val="ListParagraph"/>
        <w:numPr>
          <w:ilvl w:val="0"/>
          <w:numId w:val="19"/>
        </w:numPr>
        <w:spacing w:before="100" w:beforeAutospacing="1" w:after="100" w:afterAutospacing="1" w:line="240" w:lineRule="auto"/>
      </w:pPr>
      <w:proofErr w:type="spellStart"/>
      <w:r w:rsidRPr="006A4D5F">
        <w:rPr>
          <w:b/>
        </w:rPr>
        <w:t>i</w:t>
      </w:r>
      <w:proofErr w:type="spellEnd"/>
      <w:r w:rsidRPr="006A4D5F">
        <w:rPr>
          <w:b/>
        </w:rPr>
        <w:t xml:space="preserve"> </w:t>
      </w:r>
      <w:r>
        <w:t xml:space="preserve">- </w:t>
      </w:r>
      <w:proofErr w:type="gramStart"/>
      <w:r>
        <w:t>the</w:t>
      </w:r>
      <w:proofErr w:type="gramEnd"/>
      <w:r>
        <w:t xml:space="preserve"> module will not be run in this year, but the model state will be updated such that it will act like the module was run in this year. This is necessary to bootstrap the model. For example, if a model run will start in t20,</w:t>
      </w:r>
      <w:r w:rsidR="00B31C10">
        <w:t xml:space="preserve"> and boots</w:t>
      </w:r>
      <w:r w:rsidR="00033934">
        <w:t>t</w:t>
      </w:r>
      <w:r w:rsidR="00B31C10">
        <w:t>rap files will be used for the prior two years</w:t>
      </w:r>
      <w:r>
        <w:t>,</w:t>
      </w:r>
      <w:r w:rsidR="00B31C10">
        <w:t xml:space="preserve"> then rows for years 18 and 19 need to be created and populated</w:t>
      </w:r>
      <w:r>
        <w:t xml:space="preserve"> with “</w:t>
      </w:r>
      <w:proofErr w:type="spellStart"/>
      <w:r>
        <w:t>i</w:t>
      </w:r>
      <w:proofErr w:type="spellEnd"/>
      <w:r>
        <w:t>” in the appropr</w:t>
      </w:r>
      <w:r w:rsidR="00B31C10">
        <w:t>iate module cells</w:t>
      </w:r>
      <w:r>
        <w:t>.</w:t>
      </w:r>
    </w:p>
    <w:p w14:paraId="36B5BE3B" w14:textId="77777777" w:rsidR="006A4D5F" w:rsidRDefault="00B31C10" w:rsidP="00682F26">
      <w:pPr>
        <w:spacing w:before="100" w:beforeAutospacing="1" w:after="100" w:afterAutospacing="1" w:line="240" w:lineRule="auto"/>
      </w:pPr>
      <w:r>
        <w:t xml:space="preserve">Below is an example of </w:t>
      </w:r>
      <w:r w:rsidR="00541042">
        <w:t xml:space="preserve">the file </w:t>
      </w:r>
      <w:r w:rsidR="001C1753">
        <w:t xml:space="preserve">for a run which will </w:t>
      </w:r>
      <w:r>
        <w:t xml:space="preserve">use </w:t>
      </w:r>
      <w:r w:rsidR="001C1753">
        <w:t>bootstrap</w:t>
      </w:r>
      <w:r>
        <w:t>ped files</w:t>
      </w:r>
      <w:r w:rsidR="001C1753">
        <w:t xml:space="preserve"> in year t0, run NED and ALD in t1, and </w:t>
      </w:r>
      <w:r>
        <w:t xml:space="preserve">run </w:t>
      </w:r>
      <w:r w:rsidR="001C1753">
        <w:t>only NED in t2.</w:t>
      </w:r>
    </w:p>
    <w:p w14:paraId="754FA630" w14:textId="77777777" w:rsidR="006A4D5F" w:rsidRDefault="006A4D5F" w:rsidP="0083378A">
      <w:pPr>
        <w:pStyle w:val="Caption"/>
        <w:keepNext/>
        <w:spacing w:before="100" w:beforeAutospacing="1" w:after="100" w:afterAutospacing="1"/>
      </w:pPr>
      <w:bookmarkStart w:id="24" w:name="_Toc351452196"/>
      <w:r>
        <w:t xml:space="preserve">Table </w:t>
      </w:r>
      <w:r w:rsidR="000C59AC">
        <w:fldChar w:fldCharType="begin"/>
      </w:r>
      <w:r>
        <w:instrText xml:space="preserve"> SEQ Table \* ARABIC </w:instrText>
      </w:r>
      <w:r w:rsidR="000C59AC">
        <w:fldChar w:fldCharType="separate"/>
      </w:r>
      <w:r w:rsidR="0083378A">
        <w:rPr>
          <w:noProof/>
        </w:rPr>
        <w:t>1</w:t>
      </w:r>
      <w:r w:rsidR="000C59AC">
        <w:fldChar w:fldCharType="end"/>
      </w:r>
      <w:r>
        <w:t>: Example of tsteps.csv Configuration File</w:t>
      </w:r>
      <w:bookmarkEnd w:id="24"/>
    </w:p>
    <w:tbl>
      <w:tblPr>
        <w:tblW w:w="2880" w:type="dxa"/>
        <w:tblInd w:w="93" w:type="dxa"/>
        <w:tblLook w:val="04A0" w:firstRow="1" w:lastRow="0" w:firstColumn="1" w:lastColumn="0" w:noHBand="0" w:noVBand="1"/>
      </w:tblPr>
      <w:tblGrid>
        <w:gridCol w:w="960"/>
        <w:gridCol w:w="960"/>
        <w:gridCol w:w="960"/>
      </w:tblGrid>
      <w:tr w:rsidR="001C1753" w:rsidRPr="001C1753" w14:paraId="0A331C80" w14:textId="77777777" w:rsidTr="00E3375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A76797" w14:textId="77777777" w:rsidR="001C1753" w:rsidRPr="001C1753" w:rsidRDefault="001C1753" w:rsidP="00682F26">
            <w:pPr>
              <w:spacing w:before="100" w:beforeAutospacing="1" w:after="100" w:afterAutospacing="1" w:line="240" w:lineRule="auto"/>
              <w:rPr>
                <w:rFonts w:ascii="Times New Roman" w:eastAsia="Times New Roman" w:hAnsi="Times New Roman" w:cs="Times New Roman"/>
                <w:b/>
                <w:bCs/>
                <w:color w:val="000000"/>
              </w:rPr>
            </w:pPr>
            <w:r w:rsidRPr="001C1753">
              <w:rPr>
                <w:rFonts w:ascii="Times New Roman" w:eastAsia="Times New Roman" w:hAnsi="Times New Roman" w:cs="Times New Roman"/>
                <w:b/>
                <w:bCs/>
                <w:color w:val="000000"/>
              </w:rPr>
              <w:t>Year</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03DD1EA" w14:textId="77777777" w:rsidR="001C1753" w:rsidRPr="001C1753" w:rsidRDefault="001C1753" w:rsidP="00682F26">
            <w:pPr>
              <w:spacing w:before="100" w:beforeAutospacing="1" w:after="100" w:afterAutospacing="1" w:line="240" w:lineRule="auto"/>
              <w:rPr>
                <w:rFonts w:ascii="Times New Roman" w:eastAsia="Times New Roman" w:hAnsi="Times New Roman" w:cs="Times New Roman"/>
                <w:b/>
                <w:bCs/>
                <w:color w:val="000000"/>
              </w:rPr>
            </w:pPr>
            <w:r w:rsidRPr="001C1753">
              <w:rPr>
                <w:rFonts w:ascii="Times New Roman" w:eastAsia="Times New Roman" w:hAnsi="Times New Roman" w:cs="Times New Roman"/>
                <w:b/>
                <w:bCs/>
                <w:color w:val="000000"/>
              </w:rPr>
              <w:t>NED</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EAAD17A" w14:textId="77777777" w:rsidR="001C1753" w:rsidRPr="001C1753" w:rsidRDefault="001C1753" w:rsidP="00682F26">
            <w:pPr>
              <w:spacing w:before="100" w:beforeAutospacing="1" w:after="100" w:afterAutospacing="1" w:line="240" w:lineRule="auto"/>
              <w:rPr>
                <w:rFonts w:ascii="Times New Roman" w:eastAsia="Times New Roman" w:hAnsi="Times New Roman" w:cs="Times New Roman"/>
                <w:b/>
                <w:bCs/>
                <w:color w:val="000000"/>
              </w:rPr>
            </w:pPr>
            <w:r w:rsidRPr="001C1753">
              <w:rPr>
                <w:rFonts w:ascii="Times New Roman" w:eastAsia="Times New Roman" w:hAnsi="Times New Roman" w:cs="Times New Roman"/>
                <w:b/>
                <w:bCs/>
                <w:color w:val="000000"/>
              </w:rPr>
              <w:t>ALD</w:t>
            </w:r>
          </w:p>
        </w:tc>
      </w:tr>
      <w:tr w:rsidR="001C1753" w:rsidRPr="001C1753" w14:paraId="6C92EDD9" w14:textId="77777777" w:rsidTr="00E33758">
        <w:trPr>
          <w:trHeight w:val="300"/>
        </w:trPr>
        <w:tc>
          <w:tcPr>
            <w:tcW w:w="960" w:type="dxa"/>
            <w:tcBorders>
              <w:top w:val="nil"/>
              <w:left w:val="single" w:sz="4" w:space="0" w:color="auto"/>
              <w:bottom w:val="nil"/>
              <w:right w:val="single" w:sz="4" w:space="0" w:color="auto"/>
            </w:tcBorders>
            <w:shd w:val="clear" w:color="auto" w:fill="auto"/>
            <w:noWrap/>
            <w:vAlign w:val="center"/>
            <w:hideMark/>
          </w:tcPr>
          <w:p w14:paraId="65D9128B" w14:textId="77777777" w:rsidR="001C1753" w:rsidRPr="001C1753" w:rsidRDefault="001C1753" w:rsidP="00682F26">
            <w:pPr>
              <w:spacing w:before="100" w:beforeAutospacing="1" w:after="100" w:afterAutospacing="1" w:line="240" w:lineRule="auto"/>
              <w:rPr>
                <w:rFonts w:ascii="Times New Roman" w:eastAsia="Times New Roman" w:hAnsi="Times New Roman" w:cs="Times New Roman"/>
                <w:color w:val="000000"/>
              </w:rPr>
            </w:pPr>
            <w:r w:rsidRPr="001C1753">
              <w:rPr>
                <w:rFonts w:ascii="Times New Roman" w:eastAsia="Times New Roman" w:hAnsi="Times New Roman" w:cs="Times New Roman"/>
                <w:color w:val="000000"/>
              </w:rPr>
              <w:t>0</w:t>
            </w:r>
          </w:p>
        </w:tc>
        <w:tc>
          <w:tcPr>
            <w:tcW w:w="960" w:type="dxa"/>
            <w:tcBorders>
              <w:top w:val="nil"/>
              <w:left w:val="nil"/>
              <w:bottom w:val="nil"/>
              <w:right w:val="single" w:sz="4" w:space="0" w:color="auto"/>
            </w:tcBorders>
            <w:shd w:val="clear" w:color="auto" w:fill="auto"/>
            <w:noWrap/>
            <w:vAlign w:val="center"/>
            <w:hideMark/>
          </w:tcPr>
          <w:p w14:paraId="53A9599A" w14:textId="77777777" w:rsidR="001C1753" w:rsidRPr="001C1753" w:rsidRDefault="001C1753" w:rsidP="00682F26">
            <w:pPr>
              <w:spacing w:before="100" w:beforeAutospacing="1" w:after="100" w:afterAutospacing="1" w:line="240" w:lineRule="auto"/>
              <w:rPr>
                <w:rFonts w:ascii="Times New Roman" w:eastAsia="Times New Roman" w:hAnsi="Times New Roman" w:cs="Times New Roman"/>
                <w:color w:val="000000"/>
              </w:rPr>
            </w:pPr>
            <w:proofErr w:type="spellStart"/>
            <w:r w:rsidRPr="001C1753">
              <w:rPr>
                <w:rFonts w:ascii="Times New Roman" w:eastAsia="Times New Roman" w:hAnsi="Times New Roman" w:cs="Times New Roman"/>
                <w:color w:val="000000"/>
              </w:rPr>
              <w:t>i</w:t>
            </w:r>
            <w:proofErr w:type="spellEnd"/>
          </w:p>
        </w:tc>
        <w:tc>
          <w:tcPr>
            <w:tcW w:w="960" w:type="dxa"/>
            <w:tcBorders>
              <w:top w:val="nil"/>
              <w:left w:val="nil"/>
              <w:bottom w:val="nil"/>
              <w:right w:val="single" w:sz="4" w:space="0" w:color="auto"/>
            </w:tcBorders>
            <w:shd w:val="clear" w:color="auto" w:fill="auto"/>
            <w:noWrap/>
            <w:vAlign w:val="center"/>
            <w:hideMark/>
          </w:tcPr>
          <w:p w14:paraId="22DF537F" w14:textId="77777777" w:rsidR="001C1753" w:rsidRPr="001C1753" w:rsidRDefault="001C1753" w:rsidP="00682F26">
            <w:pPr>
              <w:spacing w:before="100" w:beforeAutospacing="1" w:after="100" w:afterAutospacing="1" w:line="240" w:lineRule="auto"/>
              <w:rPr>
                <w:rFonts w:ascii="Times New Roman" w:eastAsia="Times New Roman" w:hAnsi="Times New Roman" w:cs="Times New Roman"/>
                <w:color w:val="000000"/>
              </w:rPr>
            </w:pPr>
            <w:proofErr w:type="spellStart"/>
            <w:r w:rsidRPr="001C1753">
              <w:rPr>
                <w:rFonts w:ascii="Times New Roman" w:eastAsia="Times New Roman" w:hAnsi="Times New Roman" w:cs="Times New Roman"/>
                <w:color w:val="000000"/>
              </w:rPr>
              <w:t>i</w:t>
            </w:r>
            <w:proofErr w:type="spellEnd"/>
          </w:p>
        </w:tc>
      </w:tr>
      <w:tr w:rsidR="001C1753" w:rsidRPr="001C1753" w14:paraId="19CAAD3A" w14:textId="77777777" w:rsidTr="00E33758">
        <w:trPr>
          <w:trHeight w:val="300"/>
        </w:trPr>
        <w:tc>
          <w:tcPr>
            <w:tcW w:w="960" w:type="dxa"/>
            <w:tcBorders>
              <w:top w:val="nil"/>
              <w:left w:val="single" w:sz="4" w:space="0" w:color="auto"/>
              <w:bottom w:val="nil"/>
              <w:right w:val="single" w:sz="4" w:space="0" w:color="auto"/>
            </w:tcBorders>
            <w:shd w:val="clear" w:color="auto" w:fill="auto"/>
            <w:noWrap/>
            <w:vAlign w:val="center"/>
            <w:hideMark/>
          </w:tcPr>
          <w:p w14:paraId="5BBB9F4F" w14:textId="77777777" w:rsidR="001C1753" w:rsidRPr="001C1753" w:rsidRDefault="001C1753" w:rsidP="00682F26">
            <w:pPr>
              <w:spacing w:before="100" w:beforeAutospacing="1" w:after="100" w:afterAutospacing="1" w:line="240" w:lineRule="auto"/>
              <w:rPr>
                <w:rFonts w:ascii="Times New Roman" w:eastAsia="Times New Roman" w:hAnsi="Times New Roman" w:cs="Times New Roman"/>
                <w:color w:val="000000"/>
              </w:rPr>
            </w:pPr>
            <w:r w:rsidRPr="001C1753">
              <w:rPr>
                <w:rFonts w:ascii="Times New Roman" w:eastAsia="Times New Roman" w:hAnsi="Times New Roman" w:cs="Times New Roman"/>
                <w:color w:val="000000"/>
              </w:rPr>
              <w:t>1</w:t>
            </w:r>
          </w:p>
        </w:tc>
        <w:tc>
          <w:tcPr>
            <w:tcW w:w="960" w:type="dxa"/>
            <w:tcBorders>
              <w:top w:val="nil"/>
              <w:left w:val="nil"/>
              <w:bottom w:val="nil"/>
              <w:right w:val="single" w:sz="4" w:space="0" w:color="auto"/>
            </w:tcBorders>
            <w:shd w:val="clear" w:color="auto" w:fill="auto"/>
            <w:noWrap/>
            <w:vAlign w:val="center"/>
            <w:hideMark/>
          </w:tcPr>
          <w:p w14:paraId="47DB6EBE" w14:textId="77777777" w:rsidR="001C1753" w:rsidRPr="001C1753" w:rsidRDefault="001C1753" w:rsidP="00682F26">
            <w:pPr>
              <w:spacing w:before="100" w:beforeAutospacing="1" w:after="100" w:afterAutospacing="1" w:line="240" w:lineRule="auto"/>
              <w:rPr>
                <w:rFonts w:ascii="Times New Roman" w:eastAsia="Times New Roman" w:hAnsi="Times New Roman" w:cs="Times New Roman"/>
                <w:color w:val="000000"/>
              </w:rPr>
            </w:pPr>
            <w:r w:rsidRPr="001C1753">
              <w:rPr>
                <w:rFonts w:ascii="Times New Roman" w:eastAsia="Times New Roman" w:hAnsi="Times New Roman" w:cs="Times New Roman"/>
                <w:color w:val="000000"/>
              </w:rPr>
              <w:t>1</w:t>
            </w:r>
          </w:p>
        </w:tc>
        <w:tc>
          <w:tcPr>
            <w:tcW w:w="960" w:type="dxa"/>
            <w:tcBorders>
              <w:top w:val="nil"/>
              <w:left w:val="nil"/>
              <w:bottom w:val="nil"/>
              <w:right w:val="single" w:sz="4" w:space="0" w:color="auto"/>
            </w:tcBorders>
            <w:shd w:val="clear" w:color="auto" w:fill="auto"/>
            <w:noWrap/>
            <w:vAlign w:val="center"/>
            <w:hideMark/>
          </w:tcPr>
          <w:p w14:paraId="48344F15" w14:textId="77777777" w:rsidR="001C1753" w:rsidRPr="001C1753" w:rsidRDefault="001C1753" w:rsidP="00682F26">
            <w:pPr>
              <w:spacing w:before="100" w:beforeAutospacing="1" w:after="100" w:afterAutospacing="1" w:line="240" w:lineRule="auto"/>
              <w:rPr>
                <w:rFonts w:ascii="Times New Roman" w:eastAsia="Times New Roman" w:hAnsi="Times New Roman" w:cs="Times New Roman"/>
                <w:color w:val="000000"/>
              </w:rPr>
            </w:pPr>
            <w:r w:rsidRPr="001C1753">
              <w:rPr>
                <w:rFonts w:ascii="Times New Roman" w:eastAsia="Times New Roman" w:hAnsi="Times New Roman" w:cs="Times New Roman"/>
                <w:color w:val="000000"/>
              </w:rPr>
              <w:t>1</w:t>
            </w:r>
          </w:p>
        </w:tc>
      </w:tr>
      <w:tr w:rsidR="001C1753" w:rsidRPr="001C1753" w14:paraId="37A366D6" w14:textId="77777777" w:rsidTr="00E3375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644052" w14:textId="77777777" w:rsidR="001C1753" w:rsidRPr="001C1753" w:rsidRDefault="001C1753" w:rsidP="00682F26">
            <w:pPr>
              <w:spacing w:before="100" w:beforeAutospacing="1" w:after="100" w:afterAutospacing="1" w:line="240" w:lineRule="auto"/>
              <w:rPr>
                <w:rFonts w:ascii="Times New Roman" w:eastAsia="Times New Roman" w:hAnsi="Times New Roman" w:cs="Times New Roman"/>
                <w:color w:val="000000"/>
              </w:rPr>
            </w:pPr>
            <w:r w:rsidRPr="001C1753">
              <w:rPr>
                <w:rFonts w:ascii="Times New Roman" w:eastAsia="Times New Roman" w:hAnsi="Times New Roman" w:cs="Times New Roman"/>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14:paraId="140450C0" w14:textId="77777777" w:rsidR="001C1753" w:rsidRPr="001C1753" w:rsidRDefault="001C1753" w:rsidP="00682F26">
            <w:pPr>
              <w:spacing w:before="100" w:beforeAutospacing="1" w:after="100" w:afterAutospacing="1" w:line="240" w:lineRule="auto"/>
              <w:rPr>
                <w:rFonts w:ascii="Times New Roman" w:eastAsia="Times New Roman" w:hAnsi="Times New Roman" w:cs="Times New Roman"/>
                <w:color w:val="000000"/>
              </w:rPr>
            </w:pPr>
            <w:r w:rsidRPr="001C1753">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049A89C1" w14:textId="77777777" w:rsidR="001C1753" w:rsidRPr="001C1753" w:rsidRDefault="001C1753" w:rsidP="00682F26">
            <w:pPr>
              <w:spacing w:before="100" w:beforeAutospacing="1" w:after="100" w:afterAutospacing="1" w:line="240" w:lineRule="auto"/>
              <w:rPr>
                <w:rFonts w:ascii="Times New Roman" w:eastAsia="Times New Roman" w:hAnsi="Times New Roman" w:cs="Times New Roman"/>
                <w:color w:val="000000"/>
              </w:rPr>
            </w:pPr>
            <w:r w:rsidRPr="001C1753">
              <w:rPr>
                <w:rFonts w:ascii="Times New Roman" w:eastAsia="Times New Roman" w:hAnsi="Times New Roman" w:cs="Times New Roman"/>
                <w:color w:val="000000"/>
              </w:rPr>
              <w:t> </w:t>
            </w:r>
          </w:p>
        </w:tc>
      </w:tr>
    </w:tbl>
    <w:p w14:paraId="12AD02A7" w14:textId="77777777" w:rsidR="00313954" w:rsidRDefault="00313954" w:rsidP="00682F26">
      <w:pPr>
        <w:pStyle w:val="Normal1"/>
        <w:spacing w:before="100" w:beforeAutospacing="1" w:after="100" w:afterAutospacing="1" w:line="240" w:lineRule="auto"/>
      </w:pPr>
    </w:p>
    <w:p w14:paraId="124B6B28" w14:textId="77777777" w:rsidR="00313954" w:rsidRDefault="001C1753" w:rsidP="00682F26">
      <w:pPr>
        <w:pStyle w:val="Heading2"/>
        <w:spacing w:before="100" w:beforeAutospacing="1" w:after="100" w:afterAutospacing="1" w:line="240" w:lineRule="auto"/>
      </w:pPr>
      <w:bookmarkStart w:id="25" w:name="h.nwfyk4tik48f" w:colFirst="0" w:colLast="0"/>
      <w:bookmarkStart w:id="26" w:name="_Toc351451855"/>
      <w:bookmarkEnd w:id="25"/>
      <w:r>
        <w:t>Monitoring and Managing a Run</w:t>
      </w:r>
      <w:bookmarkEnd w:id="26"/>
    </w:p>
    <w:p w14:paraId="725A90A1" w14:textId="77777777" w:rsidR="00313954" w:rsidRDefault="001C1753" w:rsidP="00682F26">
      <w:pPr>
        <w:spacing w:before="100" w:beforeAutospacing="1" w:after="100" w:afterAutospacing="1" w:line="240" w:lineRule="auto"/>
      </w:pPr>
      <w:r>
        <w:t xml:space="preserve">There are multiple ways to </w:t>
      </w:r>
      <w:r w:rsidR="00E33758">
        <w:t>monitor a run that has started.  T</w:t>
      </w:r>
      <w:r>
        <w:t xml:space="preserve">he simplest way is to open a Task Manager and see if any Java, Python, and/or R processes are running. Along the same lines, to stop a run, run the </w:t>
      </w:r>
      <w:proofErr w:type="gramStart"/>
      <w:r>
        <w:t>/[</w:t>
      </w:r>
      <w:proofErr w:type="gramEnd"/>
      <w:r>
        <w:t xml:space="preserve">scenario name]/model/code/stop_run.bat program, which will </w:t>
      </w:r>
      <w:r w:rsidR="00B31C10">
        <w:t>end</w:t>
      </w:r>
      <w:r>
        <w:t xml:space="preserve"> any Java, Python, and R processes. Note that this will </w:t>
      </w:r>
      <w:r w:rsidR="00B31C10">
        <w:t>end</w:t>
      </w:r>
      <w:r>
        <w:t xml:space="preserve"> </w:t>
      </w:r>
      <w:r>
        <w:rPr>
          <w:i/>
        </w:rPr>
        <w:t>all</w:t>
      </w:r>
      <w:r>
        <w:t xml:space="preserve"> processes running these programs, not just those started by a model run. If the user only wants to </w:t>
      </w:r>
      <w:r w:rsidR="00B31C10">
        <w:t>end</w:t>
      </w:r>
      <w:r>
        <w:t xml:space="preserve"> Java processes (to avoid stopping R or Python processes started outside of a model run) the /[scenario name]/model/code/stop_java.bat program can be run.</w:t>
      </w:r>
    </w:p>
    <w:p w14:paraId="176B6C0C" w14:textId="77777777" w:rsidR="00313954" w:rsidRDefault="001C1753" w:rsidP="00682F26">
      <w:pPr>
        <w:spacing w:before="100" w:beforeAutospacing="1" w:after="100" w:afterAutospacing="1" w:line="240" w:lineRule="auto"/>
      </w:pPr>
      <w:r>
        <w:t xml:space="preserve">While a run is proceeding, the runner program writes out two files which can be used to monitor the run status. The first, </w:t>
      </w:r>
      <w:proofErr w:type="gramStart"/>
      <w:r w:rsidRPr="00E33758">
        <w:rPr>
          <w:b/>
        </w:rPr>
        <w:t>/[</w:t>
      </w:r>
      <w:proofErr w:type="gramEnd"/>
      <w:r w:rsidRPr="00E33758">
        <w:rPr>
          <w:b/>
        </w:rPr>
        <w:t>scenario name]/model_report.txt</w:t>
      </w:r>
      <w:r>
        <w:t>, writes out a time</w:t>
      </w:r>
      <w:r w:rsidR="00E33758">
        <w:t>-</w:t>
      </w:r>
      <w:r>
        <w:t xml:space="preserve">stamped entry every time a </w:t>
      </w:r>
      <w:r>
        <w:lastRenderedPageBreak/>
        <w:t>module has started and finished. This can be used to both monitor the current status of the model as well as determine how long each module took to finish. The following is an example of the contents of a model report:</w:t>
      </w:r>
    </w:p>
    <w:p w14:paraId="0F1CD012" w14:textId="77777777" w:rsidR="00313954" w:rsidRDefault="001C1753" w:rsidP="00682F26">
      <w:pPr>
        <w:spacing w:before="100" w:beforeAutospacing="1" w:after="100" w:afterAutospacing="1" w:line="240" w:lineRule="auto"/>
      </w:pPr>
      <w:r>
        <w:rPr>
          <w:rFonts w:ascii="Courier New" w:eastAsia="Courier New" w:hAnsi="Courier New" w:cs="Courier New"/>
          <w:sz w:val="18"/>
        </w:rPr>
        <w:t>Mon 02/18/</w:t>
      </w:r>
      <w:proofErr w:type="gramStart"/>
      <w:r>
        <w:rPr>
          <w:rFonts w:ascii="Courier New" w:eastAsia="Courier New" w:hAnsi="Courier New" w:cs="Courier New"/>
          <w:sz w:val="18"/>
        </w:rPr>
        <w:t>2013  11:15</w:t>
      </w:r>
      <w:proofErr w:type="gramEnd"/>
      <w:r>
        <w:rPr>
          <w:rFonts w:ascii="Courier New" w:eastAsia="Courier New" w:hAnsi="Courier New" w:cs="Courier New"/>
          <w:sz w:val="18"/>
        </w:rPr>
        <w:t xml:space="preserve"> AM - *****Model run started*****</w:t>
      </w:r>
    </w:p>
    <w:p w14:paraId="5F66EF7F" w14:textId="77777777" w:rsidR="00313954" w:rsidRDefault="001C1753" w:rsidP="00682F26">
      <w:pPr>
        <w:spacing w:before="100" w:beforeAutospacing="1" w:after="100" w:afterAutospacing="1" w:line="240" w:lineRule="auto"/>
      </w:pPr>
      <w:r>
        <w:rPr>
          <w:rFonts w:ascii="Courier New" w:eastAsia="Courier New" w:hAnsi="Courier New" w:cs="Courier New"/>
          <w:sz w:val="18"/>
        </w:rPr>
        <w:t>Mon 02/18/</w:t>
      </w:r>
      <w:proofErr w:type="gramStart"/>
      <w:r>
        <w:rPr>
          <w:rFonts w:ascii="Courier New" w:eastAsia="Courier New" w:hAnsi="Courier New" w:cs="Courier New"/>
          <w:sz w:val="18"/>
        </w:rPr>
        <w:t>2013  11:16</w:t>
      </w:r>
      <w:proofErr w:type="gramEnd"/>
      <w:r>
        <w:rPr>
          <w:rFonts w:ascii="Courier New" w:eastAsia="Courier New" w:hAnsi="Courier New" w:cs="Courier New"/>
          <w:sz w:val="18"/>
        </w:rPr>
        <w:t xml:space="preserve"> AM - Starting NED</w:t>
      </w:r>
    </w:p>
    <w:p w14:paraId="0AFEB461" w14:textId="77777777" w:rsidR="00313954" w:rsidRDefault="001C1753" w:rsidP="00682F26">
      <w:pPr>
        <w:spacing w:before="100" w:beforeAutospacing="1" w:after="100" w:afterAutospacing="1" w:line="240" w:lineRule="auto"/>
      </w:pPr>
      <w:r>
        <w:rPr>
          <w:rFonts w:ascii="Courier New" w:eastAsia="Courier New" w:hAnsi="Courier New" w:cs="Courier New"/>
          <w:sz w:val="18"/>
        </w:rPr>
        <w:t>Mon 02/18/</w:t>
      </w:r>
      <w:proofErr w:type="gramStart"/>
      <w:r>
        <w:rPr>
          <w:rFonts w:ascii="Courier New" w:eastAsia="Courier New" w:hAnsi="Courier New" w:cs="Courier New"/>
          <w:sz w:val="18"/>
        </w:rPr>
        <w:t>2013  11:16</w:t>
      </w:r>
      <w:proofErr w:type="gramEnd"/>
      <w:r>
        <w:rPr>
          <w:rFonts w:ascii="Courier New" w:eastAsia="Courier New" w:hAnsi="Courier New" w:cs="Courier New"/>
          <w:sz w:val="18"/>
        </w:rPr>
        <w:t xml:space="preserve"> AM - Finished NED</w:t>
      </w:r>
    </w:p>
    <w:p w14:paraId="685AAD86" w14:textId="77777777" w:rsidR="00313954" w:rsidRDefault="001C1753" w:rsidP="00682F26">
      <w:pPr>
        <w:spacing w:before="100" w:beforeAutospacing="1" w:after="100" w:afterAutospacing="1" w:line="240" w:lineRule="auto"/>
      </w:pPr>
      <w:r>
        <w:rPr>
          <w:rFonts w:ascii="Courier New" w:eastAsia="Courier New" w:hAnsi="Courier New" w:cs="Courier New"/>
          <w:sz w:val="18"/>
        </w:rPr>
        <w:t>Mon 02/18/</w:t>
      </w:r>
      <w:proofErr w:type="gramStart"/>
      <w:r>
        <w:rPr>
          <w:rFonts w:ascii="Courier New" w:eastAsia="Courier New" w:hAnsi="Courier New" w:cs="Courier New"/>
          <w:sz w:val="18"/>
        </w:rPr>
        <w:t>2013  11:16</w:t>
      </w:r>
      <w:proofErr w:type="gramEnd"/>
      <w:r>
        <w:rPr>
          <w:rFonts w:ascii="Courier New" w:eastAsia="Courier New" w:hAnsi="Courier New" w:cs="Courier New"/>
          <w:sz w:val="18"/>
        </w:rPr>
        <w:t xml:space="preserve"> AM - Starting ALD</w:t>
      </w:r>
    </w:p>
    <w:p w14:paraId="79BFE809" w14:textId="77777777" w:rsidR="00313954" w:rsidRDefault="001C1753" w:rsidP="00682F26">
      <w:pPr>
        <w:spacing w:before="100" w:beforeAutospacing="1" w:after="100" w:afterAutospacing="1" w:line="240" w:lineRule="auto"/>
      </w:pPr>
      <w:r>
        <w:rPr>
          <w:rFonts w:ascii="Courier New" w:eastAsia="Courier New" w:hAnsi="Courier New" w:cs="Courier New"/>
          <w:sz w:val="18"/>
        </w:rPr>
        <w:t>Mon 02/18/</w:t>
      </w:r>
      <w:proofErr w:type="gramStart"/>
      <w:r>
        <w:rPr>
          <w:rFonts w:ascii="Courier New" w:eastAsia="Courier New" w:hAnsi="Courier New" w:cs="Courier New"/>
          <w:sz w:val="18"/>
        </w:rPr>
        <w:t>2013  11:16</w:t>
      </w:r>
      <w:proofErr w:type="gramEnd"/>
      <w:r>
        <w:rPr>
          <w:rFonts w:ascii="Courier New" w:eastAsia="Courier New" w:hAnsi="Courier New" w:cs="Courier New"/>
          <w:sz w:val="18"/>
        </w:rPr>
        <w:t xml:space="preserve"> AM - Finished ALD</w:t>
      </w:r>
    </w:p>
    <w:p w14:paraId="523592DC" w14:textId="77777777" w:rsidR="00313954" w:rsidRDefault="001C1753" w:rsidP="00682F26">
      <w:pPr>
        <w:spacing w:before="100" w:beforeAutospacing="1" w:after="100" w:afterAutospacing="1" w:line="240" w:lineRule="auto"/>
      </w:pPr>
      <w:r>
        <w:rPr>
          <w:rFonts w:ascii="Courier New" w:eastAsia="Courier New" w:hAnsi="Courier New" w:cs="Courier New"/>
          <w:sz w:val="18"/>
        </w:rPr>
        <w:t>Mon 02/18/</w:t>
      </w:r>
      <w:proofErr w:type="gramStart"/>
      <w:r>
        <w:rPr>
          <w:rFonts w:ascii="Courier New" w:eastAsia="Courier New" w:hAnsi="Courier New" w:cs="Courier New"/>
          <w:sz w:val="18"/>
        </w:rPr>
        <w:t>2013  11:16</w:t>
      </w:r>
      <w:proofErr w:type="gramEnd"/>
      <w:r>
        <w:rPr>
          <w:rFonts w:ascii="Courier New" w:eastAsia="Courier New" w:hAnsi="Courier New" w:cs="Courier New"/>
          <w:sz w:val="18"/>
        </w:rPr>
        <w:t xml:space="preserve"> AM - *****Model run finished*****</w:t>
      </w:r>
    </w:p>
    <w:p w14:paraId="6C4FE9D8" w14:textId="77777777" w:rsidR="00313954" w:rsidRDefault="001C1753" w:rsidP="00682F26">
      <w:pPr>
        <w:spacing w:before="100" w:beforeAutospacing="1" w:after="100" w:afterAutospacing="1" w:line="240" w:lineRule="auto"/>
      </w:pPr>
      <w:r>
        <w:t xml:space="preserve">The other file output by the runner program </w:t>
      </w:r>
      <w:proofErr w:type="gramStart"/>
      <w:r>
        <w:t xml:space="preserve">is  </w:t>
      </w:r>
      <w:r w:rsidRPr="00E33758">
        <w:rPr>
          <w:b/>
        </w:rPr>
        <w:t>/</w:t>
      </w:r>
      <w:proofErr w:type="gramEnd"/>
      <w:r w:rsidRPr="00E33758">
        <w:rPr>
          <w:b/>
        </w:rPr>
        <w:t>[scenario name]/model_run_output.txt</w:t>
      </w:r>
      <w:r>
        <w:t>, which captures all of the console output (</w:t>
      </w:r>
      <w:proofErr w:type="spellStart"/>
      <w:r>
        <w:t>stdout</w:t>
      </w:r>
      <w:proofErr w:type="spellEnd"/>
      <w:r>
        <w:t xml:space="preserve"> and </w:t>
      </w:r>
      <w:proofErr w:type="spellStart"/>
      <w:r>
        <w:t>stderr</w:t>
      </w:r>
      <w:proofErr w:type="spellEnd"/>
      <w:r>
        <w:t>) from the programs run by the model runner. Since this will combine many output streams, this file can be difficult to parse; however, if there are any errors with program initialization (such as a Java memory error) this file will be the only place to locate these.</w:t>
      </w:r>
    </w:p>
    <w:p w14:paraId="50CB0133" w14:textId="77777777" w:rsidR="00313954" w:rsidRDefault="001C1753" w:rsidP="00682F26">
      <w:pPr>
        <w:spacing w:before="100" w:beforeAutospacing="1" w:after="100" w:afterAutospacing="1" w:line="240" w:lineRule="auto"/>
      </w:pPr>
      <w:r>
        <w:t xml:space="preserve">For more fine-grained monitoring of a run, the log files output by the actual module programs can be examined. These log files are all located in </w:t>
      </w:r>
      <w:proofErr w:type="gramStart"/>
      <w:r>
        <w:t>the  /</w:t>
      </w:r>
      <w:proofErr w:type="gramEnd"/>
      <w:r>
        <w:t>[scenario name]/ directory and are as follows:</w:t>
      </w:r>
    </w:p>
    <w:p w14:paraId="16F9D394" w14:textId="77777777" w:rsidR="00313954" w:rsidRDefault="001C1753" w:rsidP="00682F26">
      <w:pPr>
        <w:pStyle w:val="ListParagraph"/>
        <w:numPr>
          <w:ilvl w:val="0"/>
          <w:numId w:val="17"/>
        </w:numPr>
        <w:spacing w:before="100" w:beforeAutospacing="1" w:after="100" w:afterAutospacing="1" w:line="240" w:lineRule="auto"/>
        <w:ind w:left="0"/>
      </w:pPr>
      <w:commentRangeStart w:id="27"/>
      <w:r w:rsidRPr="006A4D5F">
        <w:rPr>
          <w:b/>
        </w:rPr>
        <w:t>main_event.log</w:t>
      </w:r>
      <w:r>
        <w:t xml:space="preserve"> - the main (module) program log file.</w:t>
      </w:r>
    </w:p>
    <w:p w14:paraId="09368446" w14:textId="2F5DD4C5" w:rsidR="00313954" w:rsidRDefault="001C1753" w:rsidP="00682F26">
      <w:pPr>
        <w:pStyle w:val="ListParagraph"/>
        <w:numPr>
          <w:ilvl w:val="0"/>
          <w:numId w:val="17"/>
        </w:numPr>
        <w:spacing w:before="100" w:beforeAutospacing="1" w:after="100" w:afterAutospacing="1" w:line="240" w:lineRule="auto"/>
        <w:ind w:left="0"/>
      </w:pPr>
      <w:r w:rsidRPr="006A4D5F">
        <w:rPr>
          <w:b/>
        </w:rPr>
        <w:t>node0_event.log</w:t>
      </w:r>
      <w:r>
        <w:t xml:space="preserve"> - the log file for the DAF node.</w:t>
      </w:r>
      <w:r w:rsidR="007A388E">
        <w:t xml:space="preserve"> The PT module will write to this file.</w:t>
      </w:r>
    </w:p>
    <w:p w14:paraId="0B7D2B0E" w14:textId="77777777" w:rsidR="00313954" w:rsidRDefault="001C1753" w:rsidP="00682F26">
      <w:pPr>
        <w:pStyle w:val="ListParagraph"/>
        <w:numPr>
          <w:ilvl w:val="0"/>
          <w:numId w:val="17"/>
        </w:numPr>
        <w:spacing w:before="100" w:beforeAutospacing="1" w:after="100" w:afterAutospacing="1" w:line="240" w:lineRule="auto"/>
        <w:ind w:left="0"/>
      </w:pPr>
      <w:r w:rsidRPr="006A4D5F">
        <w:rPr>
          <w:b/>
        </w:rPr>
        <w:t>bootstrap_server_node0.log</w:t>
      </w:r>
      <w:r>
        <w:t xml:space="preserve"> - the log file for the DAF bootstrap server.</w:t>
      </w:r>
    </w:p>
    <w:p w14:paraId="5BE95F59" w14:textId="77777777" w:rsidR="00313954" w:rsidRDefault="001C1753" w:rsidP="00682F26">
      <w:pPr>
        <w:pStyle w:val="ListParagraph"/>
        <w:numPr>
          <w:ilvl w:val="0"/>
          <w:numId w:val="17"/>
        </w:numPr>
        <w:spacing w:before="100" w:beforeAutospacing="1" w:after="100" w:afterAutospacing="1" w:line="240" w:lineRule="auto"/>
        <w:ind w:left="0"/>
      </w:pPr>
      <w:r w:rsidRPr="006A4D5F">
        <w:rPr>
          <w:b/>
        </w:rPr>
        <w:t>fileMonitor_event.log</w:t>
      </w:r>
      <w:r>
        <w:t xml:space="preserve"> - the log file for the DAF file monitor.</w:t>
      </w:r>
    </w:p>
    <w:p w14:paraId="22FBBA11" w14:textId="77777777" w:rsidR="00313954" w:rsidRDefault="001C1753" w:rsidP="00682F26">
      <w:pPr>
        <w:pStyle w:val="ListParagraph"/>
        <w:numPr>
          <w:ilvl w:val="0"/>
          <w:numId w:val="17"/>
        </w:numPr>
        <w:spacing w:before="100" w:beforeAutospacing="1" w:after="100" w:afterAutospacing="1" w:line="240" w:lineRule="auto"/>
        <w:ind w:left="0"/>
      </w:pPr>
      <w:r w:rsidRPr="006A4D5F">
        <w:rPr>
          <w:b/>
        </w:rPr>
        <w:t>status.log</w:t>
      </w:r>
      <w:r>
        <w:t xml:space="preserve"> - a log holding various in-module status messages.</w:t>
      </w:r>
      <w:commentRangeEnd w:id="27"/>
      <w:r w:rsidR="00015973">
        <w:rPr>
          <w:rStyle w:val="CommentReference"/>
          <w:rFonts w:asciiTheme="minorHAnsi" w:eastAsiaTheme="minorEastAsia" w:hAnsiTheme="minorHAnsi" w:cstheme="minorBidi"/>
        </w:rPr>
        <w:commentReference w:id="27"/>
      </w:r>
    </w:p>
    <w:p w14:paraId="2E1DE4C2" w14:textId="77777777" w:rsidR="00313954" w:rsidRDefault="001C1753" w:rsidP="00682F26">
      <w:pPr>
        <w:pStyle w:val="Heading1"/>
        <w:numPr>
          <w:ilvl w:val="0"/>
          <w:numId w:val="15"/>
        </w:numPr>
        <w:spacing w:before="100" w:beforeAutospacing="1" w:after="100" w:afterAutospacing="1" w:line="240" w:lineRule="auto"/>
        <w:ind w:left="0"/>
      </w:pPr>
      <w:bookmarkStart w:id="28" w:name="h.e5amet22f672" w:colFirst="0" w:colLast="0"/>
      <w:bookmarkStart w:id="29" w:name="_Toc351451856"/>
      <w:bookmarkStart w:id="30" w:name="_Toc432069338"/>
      <w:bookmarkEnd w:id="28"/>
      <w:r>
        <w:t>Run</w:t>
      </w:r>
      <w:r w:rsidR="005E7C22">
        <w:t xml:space="preserve"> Documentation</w:t>
      </w:r>
      <w:bookmarkEnd w:id="29"/>
      <w:bookmarkEnd w:id="30"/>
    </w:p>
    <w:p w14:paraId="4BDDC45C" w14:textId="77777777" w:rsidR="00313954" w:rsidRDefault="005E7C22" w:rsidP="00682F26">
      <w:pPr>
        <w:pStyle w:val="Heading2"/>
        <w:spacing w:before="100" w:beforeAutospacing="1" w:after="100" w:afterAutospacing="1" w:line="240" w:lineRule="auto"/>
      </w:pPr>
      <w:bookmarkStart w:id="31" w:name="h.dddqtf6066cs" w:colFirst="0" w:colLast="0"/>
      <w:bookmarkStart w:id="32" w:name="_Toc351451857"/>
      <w:bookmarkEnd w:id="31"/>
      <w:r>
        <w:t>Run History</w:t>
      </w:r>
      <w:bookmarkEnd w:id="32"/>
      <w:r>
        <w:t xml:space="preserve"> </w:t>
      </w:r>
    </w:p>
    <w:p w14:paraId="15C2EE1E" w14:textId="77777777" w:rsidR="00313954" w:rsidRDefault="001C1753" w:rsidP="00682F26">
      <w:pPr>
        <w:spacing w:before="100" w:beforeAutospacing="1" w:after="100" w:afterAutospacing="1" w:line="240" w:lineRule="auto"/>
      </w:pPr>
      <w:r>
        <w:t>Inside the scenario folder, there is a file which hold</w:t>
      </w:r>
      <w:r w:rsidR="00336A02">
        <w:t>s</w:t>
      </w:r>
      <w:r>
        <w:t xml:space="preserve"> run information on model build setups and runs: </w:t>
      </w:r>
      <w:proofErr w:type="gramStart"/>
      <w:r w:rsidRPr="00E33758">
        <w:rPr>
          <w:b/>
        </w:rPr>
        <w:t>/[</w:t>
      </w:r>
      <w:proofErr w:type="gramEnd"/>
      <w:r w:rsidRPr="00E33758">
        <w:rPr>
          <w:b/>
        </w:rPr>
        <w:t>scenario name/run_history.zip</w:t>
      </w:r>
      <w:r w:rsidR="00E33758">
        <w:t>.  I</w:t>
      </w:r>
      <w:r>
        <w:t>f this file doesn’t exist, it will be created as needed after a model run has b</w:t>
      </w:r>
      <w:r w:rsidR="00E33758">
        <w:t xml:space="preserve">een built or finished executing.  </w:t>
      </w:r>
      <w:r>
        <w:t>This zip file contents are as follows:</w:t>
      </w:r>
    </w:p>
    <w:p w14:paraId="7235AF91" w14:textId="77777777" w:rsidR="00313954" w:rsidRDefault="001C1753" w:rsidP="00682F26">
      <w:pPr>
        <w:spacing w:before="100" w:beforeAutospacing="1" w:after="100" w:afterAutospacing="1" w:line="240" w:lineRule="auto"/>
        <w:ind w:firstLine="360"/>
      </w:pPr>
      <w:r>
        <w:t>21_02_2013__04_53_47PM</w:t>
      </w:r>
    </w:p>
    <w:p w14:paraId="109D3023" w14:textId="77777777" w:rsidR="00313954" w:rsidRDefault="001C1753" w:rsidP="00682F26">
      <w:pPr>
        <w:pStyle w:val="ListParagraph"/>
        <w:numPr>
          <w:ilvl w:val="0"/>
          <w:numId w:val="20"/>
        </w:numPr>
        <w:spacing w:before="100" w:beforeAutospacing="1" w:after="100" w:afterAutospacing="1" w:line="240" w:lineRule="auto"/>
        <w:ind w:left="360"/>
      </w:pPr>
      <w:r w:rsidRPr="006A4D5F">
        <w:rPr>
          <w:b/>
        </w:rPr>
        <w:t>/_settings/[date/time]/</w:t>
      </w:r>
      <w:r>
        <w:t xml:space="preserve"> - the build settings for the model built at the date time:</w:t>
      </w:r>
    </w:p>
    <w:p w14:paraId="794C55E6" w14:textId="77777777" w:rsidR="00313954" w:rsidRDefault="001C1753" w:rsidP="00682F26">
      <w:pPr>
        <w:pStyle w:val="ListParagraph"/>
        <w:numPr>
          <w:ilvl w:val="1"/>
          <w:numId w:val="20"/>
        </w:numPr>
        <w:spacing w:before="100" w:beforeAutospacing="1" w:after="100" w:afterAutospacing="1" w:line="240" w:lineRule="auto"/>
        <w:ind w:left="360"/>
      </w:pPr>
      <w:proofErr w:type="spellStart"/>
      <w:r w:rsidRPr="006A4D5F">
        <w:rPr>
          <w:b/>
        </w:rPr>
        <w:t>globalTemplate.properties</w:t>
      </w:r>
      <w:proofErr w:type="spellEnd"/>
      <w:r>
        <w:t xml:space="preserve"> - the template properties file used when the run was built.</w:t>
      </w:r>
    </w:p>
    <w:p w14:paraId="008858B0" w14:textId="77777777" w:rsidR="00313954" w:rsidRDefault="001C1753" w:rsidP="00682F26">
      <w:pPr>
        <w:pStyle w:val="ListParagraph"/>
        <w:numPr>
          <w:ilvl w:val="1"/>
          <w:numId w:val="20"/>
        </w:numPr>
        <w:spacing w:before="100" w:beforeAutospacing="1" w:after="100" w:afterAutospacing="1" w:line="240" w:lineRule="auto"/>
        <w:ind w:left="360"/>
      </w:pPr>
      <w:r w:rsidRPr="006A4D5F">
        <w:rPr>
          <w:b/>
        </w:rPr>
        <w:t>tsteps.csv</w:t>
      </w:r>
      <w:r>
        <w:t xml:space="preserve"> - the </w:t>
      </w:r>
      <w:proofErr w:type="spellStart"/>
      <w:r>
        <w:t>tsteps</w:t>
      </w:r>
      <w:proofErr w:type="spellEnd"/>
      <w:r>
        <w:t xml:space="preserve"> file used to define the model run.</w:t>
      </w:r>
    </w:p>
    <w:p w14:paraId="09BEFC6E" w14:textId="77777777" w:rsidR="00313954" w:rsidRDefault="001C1753" w:rsidP="00682F26">
      <w:pPr>
        <w:pStyle w:val="ListParagraph"/>
        <w:numPr>
          <w:ilvl w:val="1"/>
          <w:numId w:val="20"/>
        </w:numPr>
        <w:spacing w:before="100" w:beforeAutospacing="1" w:after="100" w:afterAutospacing="1" w:line="240" w:lineRule="auto"/>
        <w:ind w:left="360"/>
      </w:pPr>
      <w:r w:rsidRPr="006A4D5F">
        <w:rPr>
          <w:b/>
        </w:rPr>
        <w:t>model_run_batch.bat</w:t>
      </w:r>
      <w:r>
        <w:t xml:space="preserve"> - the (batch mode) model runner program.</w:t>
      </w:r>
    </w:p>
    <w:p w14:paraId="7EE6CD0B" w14:textId="77777777" w:rsidR="00313954" w:rsidRDefault="001C1753" w:rsidP="00682F26">
      <w:pPr>
        <w:pStyle w:val="ListParagraph"/>
        <w:numPr>
          <w:ilvl w:val="1"/>
          <w:numId w:val="20"/>
        </w:numPr>
        <w:spacing w:before="100" w:beforeAutospacing="1" w:after="100" w:afterAutospacing="1" w:line="240" w:lineRule="auto"/>
        <w:ind w:left="360"/>
      </w:pPr>
      <w:r w:rsidRPr="006A4D5F">
        <w:rPr>
          <w:b/>
        </w:rPr>
        <w:t>model_run_commands.txt</w:t>
      </w:r>
      <w:r>
        <w:t xml:space="preserve"> - the (Python model) model runner program command file.</w:t>
      </w:r>
    </w:p>
    <w:p w14:paraId="77551677" w14:textId="77777777" w:rsidR="00313954" w:rsidRDefault="001C1753" w:rsidP="00682F26">
      <w:pPr>
        <w:pStyle w:val="ListParagraph"/>
        <w:numPr>
          <w:ilvl w:val="0"/>
          <w:numId w:val="20"/>
        </w:numPr>
        <w:spacing w:before="100" w:beforeAutospacing="1" w:after="100" w:afterAutospacing="1" w:line="240" w:lineRule="auto"/>
        <w:ind w:left="360"/>
      </w:pPr>
      <w:r w:rsidRPr="006A4D5F">
        <w:rPr>
          <w:b/>
        </w:rPr>
        <w:t>/_run/[date/time]/</w:t>
      </w:r>
      <w:r>
        <w:t xml:space="preserve"> - the run results for the model run which finished at the date time:</w:t>
      </w:r>
    </w:p>
    <w:p w14:paraId="164BD862" w14:textId="77777777" w:rsidR="00313954" w:rsidRDefault="001C1753" w:rsidP="00682F26">
      <w:pPr>
        <w:pStyle w:val="ListParagraph"/>
        <w:numPr>
          <w:ilvl w:val="1"/>
          <w:numId w:val="20"/>
        </w:numPr>
        <w:spacing w:before="100" w:beforeAutospacing="1" w:after="100" w:afterAutospacing="1" w:line="240" w:lineRule="auto"/>
        <w:ind w:left="360"/>
      </w:pPr>
      <w:r w:rsidRPr="006A4D5F">
        <w:rPr>
          <w:b/>
        </w:rPr>
        <w:t>model_report.txt</w:t>
      </w:r>
      <w:r>
        <w:t xml:space="preserve"> - the model report file.</w:t>
      </w:r>
    </w:p>
    <w:p w14:paraId="76B8D288" w14:textId="77777777" w:rsidR="00313954" w:rsidRDefault="001C1753" w:rsidP="00682F26">
      <w:pPr>
        <w:pStyle w:val="ListParagraph"/>
        <w:numPr>
          <w:ilvl w:val="1"/>
          <w:numId w:val="20"/>
        </w:numPr>
        <w:spacing w:before="100" w:beforeAutospacing="1" w:after="100" w:afterAutospacing="1" w:line="240" w:lineRule="auto"/>
        <w:ind w:left="360"/>
      </w:pPr>
      <w:r w:rsidRPr="006A4D5F">
        <w:rPr>
          <w:b/>
        </w:rPr>
        <w:t>model_run_output.txt</w:t>
      </w:r>
      <w:r>
        <w:t xml:space="preserve"> - the model run output file.</w:t>
      </w:r>
    </w:p>
    <w:p w14:paraId="2B71AEAF" w14:textId="77777777" w:rsidR="00313954" w:rsidRDefault="001C1753" w:rsidP="00682F26">
      <w:pPr>
        <w:spacing w:before="100" w:beforeAutospacing="1" w:after="100" w:afterAutospacing="1" w:line="240" w:lineRule="auto"/>
        <w:ind w:left="360"/>
      </w:pPr>
      <w:r>
        <w:lastRenderedPageBreak/>
        <w:t>The [date/time] folders in the run_history.zip file are formatted as follows:</w:t>
      </w:r>
    </w:p>
    <w:p w14:paraId="43472C0B" w14:textId="77777777" w:rsidR="00313954" w:rsidRDefault="001C1753" w:rsidP="00682F26">
      <w:pPr>
        <w:pStyle w:val="ListParagraph"/>
        <w:numPr>
          <w:ilvl w:val="0"/>
          <w:numId w:val="21"/>
        </w:numPr>
        <w:spacing w:before="100" w:beforeAutospacing="1" w:after="100" w:afterAutospacing="1" w:line="240" w:lineRule="auto"/>
        <w:ind w:left="360"/>
      </w:pPr>
      <w:r>
        <w:t>[day]_[month]_[year]__[hour]_[minute]_[second][AM/PM]</w:t>
      </w:r>
    </w:p>
    <w:p w14:paraId="1C716BE1" w14:textId="77777777" w:rsidR="00313954" w:rsidRDefault="001C1753" w:rsidP="00682F26">
      <w:pPr>
        <w:spacing w:before="100" w:beforeAutospacing="1" w:after="100" w:afterAutospacing="1" w:line="240" w:lineRule="auto"/>
      </w:pPr>
      <w:r>
        <w:t>The run_history.zip file serves as a documentation of the history of the scenario; once created, it should never be deleted.</w:t>
      </w:r>
    </w:p>
    <w:p w14:paraId="46444DF6" w14:textId="77777777" w:rsidR="00313954" w:rsidRDefault="005E7C22" w:rsidP="00682F26">
      <w:pPr>
        <w:pStyle w:val="Heading2"/>
        <w:spacing w:before="100" w:beforeAutospacing="1" w:after="100" w:afterAutospacing="1" w:line="240" w:lineRule="auto"/>
      </w:pPr>
      <w:bookmarkStart w:id="33" w:name="_Toc351451858"/>
      <w:r>
        <w:t>Reproducing a Run</w:t>
      </w:r>
      <w:bookmarkEnd w:id="33"/>
    </w:p>
    <w:p w14:paraId="456FAB30" w14:textId="77777777" w:rsidR="00E33758" w:rsidRDefault="001C1753" w:rsidP="00682F26">
      <w:pPr>
        <w:spacing w:before="100" w:beforeAutospacing="1" w:after="100" w:afterAutospacing="1" w:line="240" w:lineRule="auto"/>
      </w:pPr>
      <w:r>
        <w:t xml:space="preserve">The other purpose that the run_history.zip file serves is to allow for reproducing a past run. </w:t>
      </w:r>
      <w:r w:rsidR="00B31C10">
        <w:t>I</w:t>
      </w:r>
      <w:r>
        <w:t xml:space="preserve">f a previous model run (for a given scenario) needs to be recreated, the </w:t>
      </w:r>
      <w:proofErr w:type="spellStart"/>
      <w:r>
        <w:t>globalTemplat</w:t>
      </w:r>
      <w:r w:rsidR="005E7C22">
        <w:t>e</w:t>
      </w:r>
      <w:r>
        <w:t>.properties</w:t>
      </w:r>
      <w:proofErr w:type="spellEnd"/>
      <w:r>
        <w:t xml:space="preserve"> and tsteps.csv files can be pulled from the zip file and resto</w:t>
      </w:r>
      <w:r w:rsidR="00E33758">
        <w:t>red to their original location.  T</w:t>
      </w:r>
      <w:r>
        <w:t xml:space="preserve">hen, a new model run may be built and started to reproduce the previous results. Note that if other inputs (parameters, for example) have changed between the time of the original run and the “reproduction” run, then the resulting run </w:t>
      </w:r>
      <w:r>
        <w:rPr>
          <w:i/>
        </w:rPr>
        <w:t>will not</w:t>
      </w:r>
      <w:r>
        <w:t xml:space="preserve"> be identical (because inputs have changed). If this is of concern, then the modeler should take care to version their input files in some manner.</w:t>
      </w:r>
    </w:p>
    <w:p w14:paraId="68071B97" w14:textId="77777777" w:rsidR="005E7C22" w:rsidRDefault="005E7C22" w:rsidP="00682F26">
      <w:pPr>
        <w:pStyle w:val="Heading1"/>
        <w:numPr>
          <w:ilvl w:val="0"/>
          <w:numId w:val="15"/>
        </w:numPr>
        <w:spacing w:before="100" w:beforeAutospacing="1" w:after="100" w:afterAutospacing="1" w:line="240" w:lineRule="auto"/>
        <w:ind w:left="0"/>
      </w:pPr>
      <w:bookmarkStart w:id="34" w:name="_Toc351451859"/>
      <w:bookmarkStart w:id="35" w:name="_Toc432069339"/>
      <w:r>
        <w:t>Tracing</w:t>
      </w:r>
      <w:bookmarkEnd w:id="34"/>
      <w:bookmarkEnd w:id="35"/>
      <w:r>
        <w:t xml:space="preserve"> </w:t>
      </w:r>
    </w:p>
    <w:p w14:paraId="73BA50CF" w14:textId="77777777" w:rsidR="005E7C22" w:rsidRDefault="005E7C22" w:rsidP="00682F26">
      <w:pPr>
        <w:spacing w:before="100" w:beforeAutospacing="1" w:after="100" w:afterAutospacing="1" w:line="240" w:lineRule="auto"/>
      </w:pPr>
      <w:r>
        <w:t>Tracing is a useful diagnostic tool</w:t>
      </w:r>
      <w:r w:rsidR="00423159">
        <w:t xml:space="preserve"> used to track the application of the individual components of the sho</w:t>
      </w:r>
      <w:r w:rsidR="006B5859">
        <w:t>rt-distance personal travel (</w:t>
      </w:r>
      <w:r w:rsidR="00423159">
        <w:t>SDT) model across zones, households, and persons</w:t>
      </w:r>
      <w:r>
        <w:t xml:space="preserve">. </w:t>
      </w:r>
      <w:r w:rsidR="00423159">
        <w:t>The following property keys are used to set up a trace:</w:t>
      </w:r>
    </w:p>
    <w:p w14:paraId="4DBB170D" w14:textId="77777777" w:rsidR="00423159" w:rsidRDefault="00423159" w:rsidP="00682F26">
      <w:pPr>
        <w:pStyle w:val="ListParagraph"/>
        <w:numPr>
          <w:ilvl w:val="0"/>
          <w:numId w:val="21"/>
        </w:numPr>
        <w:spacing w:before="100" w:beforeAutospacing="1" w:after="100" w:afterAutospacing="1" w:line="240" w:lineRule="auto"/>
        <w:ind w:left="360"/>
      </w:pPr>
      <w:r w:rsidRPr="006A4D5F">
        <w:rPr>
          <w:b/>
        </w:rPr>
        <w:t>trace</w:t>
      </w:r>
      <w:r>
        <w:t xml:space="preserve"> – if </w:t>
      </w:r>
      <w:r w:rsidRPr="006A4D5F">
        <w:rPr>
          <w:i/>
        </w:rPr>
        <w:t>true</w:t>
      </w:r>
      <w:r>
        <w:t xml:space="preserve">, then tracing is enabled, if </w:t>
      </w:r>
      <w:r w:rsidRPr="006A4D5F">
        <w:rPr>
          <w:i/>
        </w:rPr>
        <w:t>false</w:t>
      </w:r>
      <w:r>
        <w:t>, it is turned off</w:t>
      </w:r>
    </w:p>
    <w:p w14:paraId="1D701F52" w14:textId="77777777" w:rsidR="00423159" w:rsidRDefault="00423159" w:rsidP="00682F26">
      <w:pPr>
        <w:pStyle w:val="ListParagraph"/>
        <w:numPr>
          <w:ilvl w:val="0"/>
          <w:numId w:val="21"/>
        </w:numPr>
        <w:spacing w:before="100" w:beforeAutospacing="1" w:after="100" w:afterAutospacing="1" w:line="240" w:lineRule="auto"/>
        <w:ind w:left="360"/>
      </w:pPr>
      <w:proofErr w:type="spellStart"/>
      <w:r w:rsidRPr="006A4D5F">
        <w:rPr>
          <w:b/>
        </w:rPr>
        <w:t>sdt.trace.itazs</w:t>
      </w:r>
      <w:proofErr w:type="spellEnd"/>
      <w:r>
        <w:t xml:space="preserve"> – a comma delimited list of origin TAZs to trace</w:t>
      </w:r>
    </w:p>
    <w:p w14:paraId="716E5F35" w14:textId="77777777" w:rsidR="00423159" w:rsidRDefault="00423159" w:rsidP="00682F26">
      <w:pPr>
        <w:pStyle w:val="ListParagraph"/>
        <w:numPr>
          <w:ilvl w:val="0"/>
          <w:numId w:val="21"/>
        </w:numPr>
        <w:spacing w:before="100" w:beforeAutospacing="1" w:after="100" w:afterAutospacing="1" w:line="240" w:lineRule="auto"/>
        <w:ind w:left="360"/>
      </w:pPr>
      <w:proofErr w:type="spellStart"/>
      <w:r w:rsidRPr="006A4D5F">
        <w:rPr>
          <w:b/>
        </w:rPr>
        <w:t>sdt.trace.jtazs</w:t>
      </w:r>
      <w:proofErr w:type="spellEnd"/>
      <w:r>
        <w:t xml:space="preserve"> – a comma delimited list of destination TAZs to trace</w:t>
      </w:r>
    </w:p>
    <w:p w14:paraId="32476CF7" w14:textId="77777777" w:rsidR="00423159" w:rsidRDefault="00423159" w:rsidP="00682F26">
      <w:pPr>
        <w:pStyle w:val="ListParagraph"/>
        <w:numPr>
          <w:ilvl w:val="0"/>
          <w:numId w:val="21"/>
        </w:numPr>
        <w:spacing w:before="100" w:beforeAutospacing="1" w:after="100" w:afterAutospacing="1" w:line="240" w:lineRule="auto"/>
        <w:ind w:left="360"/>
      </w:pPr>
      <w:proofErr w:type="spellStart"/>
      <w:r w:rsidRPr="006A4D5F">
        <w:rPr>
          <w:b/>
        </w:rPr>
        <w:t>sdt.trace.households</w:t>
      </w:r>
      <w:proofErr w:type="spellEnd"/>
      <w:r>
        <w:t xml:space="preserve"> – a comma delimited list of integer household IDs (the IDs are from the households.csv output file)</w:t>
      </w:r>
    </w:p>
    <w:p w14:paraId="792C0B2E" w14:textId="77777777" w:rsidR="00AD5D97" w:rsidRDefault="00423159" w:rsidP="00682F26">
      <w:pPr>
        <w:pStyle w:val="ListParagraph"/>
        <w:numPr>
          <w:ilvl w:val="0"/>
          <w:numId w:val="21"/>
        </w:numPr>
        <w:spacing w:before="100" w:beforeAutospacing="1" w:after="100" w:afterAutospacing="1" w:line="240" w:lineRule="auto"/>
        <w:ind w:left="360"/>
      </w:pPr>
      <w:proofErr w:type="spellStart"/>
      <w:r w:rsidRPr="006A4D5F">
        <w:rPr>
          <w:b/>
        </w:rPr>
        <w:t>sdt.trace.persons</w:t>
      </w:r>
      <w:proofErr w:type="spellEnd"/>
      <w:r>
        <w:t xml:space="preserve"> – a comma delimited list of person IDs, where the ID is</w:t>
      </w:r>
      <w:r w:rsidR="00AD5D97">
        <w:t>:</w:t>
      </w:r>
      <w:r>
        <w:t xml:space="preserve"> </w:t>
      </w:r>
    </w:p>
    <w:p w14:paraId="29B5E08B" w14:textId="77777777" w:rsidR="00423159" w:rsidRDefault="00423159" w:rsidP="00682F26">
      <w:pPr>
        <w:pStyle w:val="ListParagraph"/>
        <w:spacing w:before="100" w:beforeAutospacing="1" w:after="100" w:afterAutospacing="1" w:line="240" w:lineRule="auto"/>
        <w:ind w:left="360"/>
      </w:pPr>
      <w:r>
        <w:t>[</w:t>
      </w:r>
      <w:proofErr w:type="gramStart"/>
      <w:r>
        <w:t>household</w:t>
      </w:r>
      <w:proofErr w:type="gramEnd"/>
      <w:r>
        <w:t xml:space="preserve"> </w:t>
      </w:r>
      <w:r w:rsidR="00AD5D97">
        <w:t>ID number]</w:t>
      </w:r>
      <w:proofErr w:type="gramStart"/>
      <w:r w:rsidR="00AD5D97">
        <w:t>_[</w:t>
      </w:r>
      <w:proofErr w:type="gramEnd"/>
      <w:r w:rsidR="00AD5D97">
        <w:t>person ID number]</w:t>
      </w:r>
    </w:p>
    <w:p w14:paraId="4173FFA6" w14:textId="77777777" w:rsidR="00423159" w:rsidRPr="005E7C22" w:rsidRDefault="00423159" w:rsidP="00682F26">
      <w:pPr>
        <w:spacing w:before="100" w:beforeAutospacing="1" w:after="100" w:afterAutospacing="1" w:line="240" w:lineRule="auto"/>
      </w:pPr>
      <w:r>
        <w:t xml:space="preserve">If a trace is turned on, then the </w:t>
      </w:r>
      <w:r w:rsidR="006B5859">
        <w:t>various calculations and resulting</w:t>
      </w:r>
      <w:r>
        <w:t xml:space="preserve"> summaries for the SDT model components will be printed out in the main log file. Note that turning model tracing on will not only add a significant amount of log output, but will also increase the model’s runtime. For this reason, the functionality should generally be used only when attempting to sort out unclear or anomalous model behavior.</w:t>
      </w:r>
    </w:p>
    <w:p w14:paraId="1A236444" w14:textId="77777777" w:rsidR="00B47132" w:rsidRDefault="00B47132" w:rsidP="00682F26">
      <w:pPr>
        <w:pStyle w:val="Heading1"/>
        <w:numPr>
          <w:ilvl w:val="0"/>
          <w:numId w:val="15"/>
        </w:numPr>
        <w:spacing w:before="100" w:beforeAutospacing="1" w:after="100" w:afterAutospacing="1" w:line="240" w:lineRule="auto"/>
        <w:ind w:left="0"/>
      </w:pPr>
      <w:bookmarkStart w:id="36" w:name="_Toc351451860"/>
      <w:bookmarkStart w:id="37" w:name="_Toc432069340"/>
      <w:r>
        <w:t>Reference Scenario</w:t>
      </w:r>
      <w:bookmarkEnd w:id="36"/>
      <w:bookmarkEnd w:id="37"/>
    </w:p>
    <w:p w14:paraId="5ACA39D3" w14:textId="77777777" w:rsidR="00B47132" w:rsidRPr="00B47132" w:rsidRDefault="00B47132" w:rsidP="00682F26">
      <w:pPr>
        <w:spacing w:before="100" w:beforeAutospacing="1" w:after="100" w:afterAutospacing="1" w:line="240" w:lineRule="auto"/>
        <w:rPr>
          <w:rFonts w:eastAsia="Times New Roman"/>
        </w:rPr>
      </w:pPr>
      <w:r w:rsidRPr="00B47132">
        <w:rPr>
          <w:rFonts w:eastAsia="Times New Roman"/>
        </w:rPr>
        <w:t xml:space="preserve">SWIM2 policy scenario results are typically compared to a reference scenario, or “business as usual” future.  This “reference” scenario is set up to correspond with official economic forecasts, transportation system investments and maintenance assumptions, transport costs, and land use controls.  </w:t>
      </w:r>
    </w:p>
    <w:p w14:paraId="1B194B8A" w14:textId="423F3445" w:rsidR="00B47132" w:rsidRPr="00B47132" w:rsidRDefault="00B47132" w:rsidP="00682F26">
      <w:pPr>
        <w:spacing w:before="100" w:beforeAutospacing="1" w:after="100" w:afterAutospacing="1" w:line="240" w:lineRule="auto"/>
        <w:rPr>
          <w:rFonts w:eastAsia="Times New Roman"/>
        </w:rPr>
      </w:pPr>
      <w:r w:rsidRPr="00B47132">
        <w:rPr>
          <w:rFonts w:eastAsia="Times New Roman"/>
        </w:rPr>
        <w:t xml:space="preserve">It is intended that a SWIM2 20-30 year reference scenario should always be available for comparison with policy scenarios.  The reference scenario may need to be updated periodically to reflect model upgrades (changes to software, parameters, or inputs), clean-up in the reference networks, a run with </w:t>
      </w:r>
      <w:r w:rsidRPr="00B47132">
        <w:rPr>
          <w:rFonts w:eastAsia="Times New Roman"/>
        </w:rPr>
        <w:lastRenderedPageBreak/>
        <w:t>or without transit assignment, or other SWIM2 changes, The remainder of this section discusses the preparation of a Reference Scenario.</w:t>
      </w:r>
    </w:p>
    <w:p w14:paraId="3473B896" w14:textId="77777777" w:rsidR="00B47132" w:rsidRPr="00B47132" w:rsidRDefault="00B47132" w:rsidP="00682F26">
      <w:pPr>
        <w:spacing w:before="100" w:beforeAutospacing="1" w:after="100" w:afterAutospacing="1" w:line="240" w:lineRule="auto"/>
        <w:rPr>
          <w:rFonts w:eastAsia="Times New Roman"/>
        </w:rPr>
      </w:pPr>
      <w:r w:rsidRPr="00B47132">
        <w:rPr>
          <w:rFonts w:eastAsia="Times New Roman"/>
        </w:rPr>
        <w:t xml:space="preserve">The SWIM2 model was calibrated for the year 1998 (transport) and 2009 (spatial).  When used in production, SWIM2 scenarios begin with the year 2010, and typically run for 20-30 years in the future, including the Reference Scenario.   The calibration of the AA model provides inputs and most bootstrapped files necessary to produce the first predicted year of 2010 in production runs.  Additionally, bootstrapped travel skims (beta and alpha zone versions) are required in 2009.  They are typically obtained after a full 2010 year production run, and copied back to 2009 folders, iterating until differences between 2009 and 2010 predicted values are minimal. </w:t>
      </w:r>
    </w:p>
    <w:p w14:paraId="567D28F5" w14:textId="77777777" w:rsidR="00B47132" w:rsidRDefault="00B47132" w:rsidP="00682F26">
      <w:pPr>
        <w:spacing w:before="100" w:beforeAutospacing="1" w:after="100" w:afterAutospacing="1" w:line="240" w:lineRule="auto"/>
        <w:rPr>
          <w:rFonts w:eastAsia="Times New Roman"/>
        </w:rPr>
      </w:pPr>
      <w:r w:rsidRPr="00B47132">
        <w:rPr>
          <w:rFonts w:eastAsia="Times New Roman"/>
        </w:rPr>
        <w:t xml:space="preserve">If calibration of the spatial model has produced new files, a process has been put in place to update SWIM2 files from the HBA AA folder structure.  First a SVN account for the HBA system must be obtained to share tracked files.  Once calibrated files are shared via SVN on the SWIM2 computer, </w:t>
      </w:r>
      <w:r w:rsidR="006B5859">
        <w:rPr>
          <w:rFonts w:eastAsia="Times New Roman"/>
        </w:rPr>
        <w:t xml:space="preserve">the batch file </w:t>
      </w:r>
      <w:r w:rsidR="006B5859" w:rsidRPr="006B5859">
        <w:rPr>
          <w:rFonts w:eastAsia="Times New Roman"/>
          <w:b/>
        </w:rPr>
        <w:t>hba_to_swim2.bat</w:t>
      </w:r>
      <w:r w:rsidR="006B5859">
        <w:rPr>
          <w:rFonts w:eastAsia="Times New Roman"/>
        </w:rPr>
        <w:t xml:space="preserve"> </w:t>
      </w:r>
      <w:r w:rsidRPr="00B47132">
        <w:rPr>
          <w:rFonts w:eastAsia="Times New Roman"/>
        </w:rPr>
        <w:t>will copy</w:t>
      </w:r>
      <w:r>
        <w:rPr>
          <w:rFonts w:eastAsia="Times New Roman"/>
        </w:rPr>
        <w:t xml:space="preserve"> </w:t>
      </w:r>
      <w:r w:rsidRPr="00B47132">
        <w:rPr>
          <w:rFonts w:eastAsia="Times New Roman"/>
        </w:rPr>
        <w:t xml:space="preserve">calibrated 2009 files to create the required inputs and bootstrap files in 2009-2010 folders. </w:t>
      </w:r>
      <w:proofErr w:type="spellStart"/>
      <w:r w:rsidRPr="00B47132">
        <w:rPr>
          <w:rFonts w:eastAsia="Times New Roman"/>
        </w:rPr>
        <w:t>Boostrap</w:t>
      </w:r>
      <w:proofErr w:type="spellEnd"/>
      <w:r w:rsidRPr="00B47132">
        <w:rPr>
          <w:rFonts w:eastAsia="Times New Roman"/>
        </w:rPr>
        <w:t xml:space="preserve"> skims and mode cho</w:t>
      </w:r>
      <w:r w:rsidR="006B5859">
        <w:rPr>
          <w:rFonts w:eastAsia="Times New Roman"/>
        </w:rPr>
        <w:t xml:space="preserve">ice </w:t>
      </w:r>
      <w:proofErr w:type="spellStart"/>
      <w:r w:rsidR="006B5859">
        <w:rPr>
          <w:rFonts w:eastAsia="Times New Roman"/>
        </w:rPr>
        <w:t>logsums</w:t>
      </w:r>
      <w:proofErr w:type="spellEnd"/>
      <w:r w:rsidR="006B5859">
        <w:rPr>
          <w:rFonts w:eastAsia="Times New Roman"/>
        </w:rPr>
        <w:t xml:space="preserve"> are still required </w:t>
      </w:r>
      <w:r w:rsidRPr="00B47132">
        <w:rPr>
          <w:rFonts w:eastAsia="Times New Roman"/>
        </w:rPr>
        <w:t xml:space="preserve">by running the full model in 2010, as discussed above. </w:t>
      </w:r>
    </w:p>
    <w:p w14:paraId="1A99305F" w14:textId="77777777" w:rsidR="004A65E6" w:rsidRDefault="004A65E6" w:rsidP="00682F26">
      <w:pPr>
        <w:spacing w:before="100" w:beforeAutospacing="1" w:after="100" w:afterAutospacing="1" w:line="240" w:lineRule="auto"/>
        <w:rPr>
          <w:rFonts w:eastAsia="Times New Roman"/>
        </w:rPr>
      </w:pPr>
      <w:r>
        <w:rPr>
          <w:rFonts w:eastAsia="Times New Roman"/>
        </w:rPr>
        <w:t>To run the hba_to_swim2.bat program, the user needs to specify the location of the local HBA repository (it is assumed that the scenario holding the batch file will be the recipient of the updates):</w:t>
      </w:r>
    </w:p>
    <w:p w14:paraId="01E17F89" w14:textId="77777777" w:rsidR="004A65E6" w:rsidRDefault="004A65E6" w:rsidP="00682F26">
      <w:pPr>
        <w:spacing w:before="100" w:beforeAutospacing="1" w:after="100" w:afterAutospacing="1" w:line="240" w:lineRule="auto"/>
        <w:rPr>
          <w:rFonts w:eastAsia="Times New Roman"/>
        </w:rPr>
      </w:pPr>
      <w:r>
        <w:rPr>
          <w:rFonts w:eastAsia="Times New Roman"/>
        </w:rPr>
        <w:tab/>
        <w:t>[</w:t>
      </w:r>
      <w:proofErr w:type="spellStart"/>
      <w:r>
        <w:rPr>
          <w:rFonts w:eastAsia="Times New Roman"/>
        </w:rPr>
        <w:t>scenario_name</w:t>
      </w:r>
      <w:proofErr w:type="spellEnd"/>
      <w:r>
        <w:rPr>
          <w:rFonts w:eastAsia="Times New Roman"/>
        </w:rPr>
        <w:t>]/model/code/hba_to_swim2.bat [</w:t>
      </w:r>
      <w:proofErr w:type="spellStart"/>
      <w:r>
        <w:rPr>
          <w:rFonts w:eastAsia="Times New Roman"/>
        </w:rPr>
        <w:t>path_to_hba_repository</w:t>
      </w:r>
      <w:proofErr w:type="spellEnd"/>
      <w:r>
        <w:rPr>
          <w:rFonts w:eastAsia="Times New Roman"/>
        </w:rPr>
        <w:t>]</w:t>
      </w:r>
    </w:p>
    <w:p w14:paraId="42E66823" w14:textId="77777777" w:rsidR="00F87507" w:rsidRPr="00B31C10" w:rsidRDefault="004A65E6" w:rsidP="00682F26">
      <w:pPr>
        <w:spacing w:before="100" w:beforeAutospacing="1" w:after="100" w:afterAutospacing="1" w:line="240" w:lineRule="auto"/>
        <w:rPr>
          <w:rFonts w:eastAsia="Times New Roman"/>
        </w:rPr>
      </w:pPr>
      <w:r>
        <w:rPr>
          <w:rFonts w:eastAsia="Times New Roman"/>
        </w:rPr>
        <w:t>An example HBA repository path is “C:\models\</w:t>
      </w:r>
      <w:proofErr w:type="spellStart"/>
      <w:r>
        <w:rPr>
          <w:rFonts w:eastAsia="Times New Roman"/>
        </w:rPr>
        <w:t>tlumip</w:t>
      </w:r>
      <w:proofErr w:type="spellEnd"/>
      <w:r>
        <w:rPr>
          <w:rFonts w:eastAsia="Times New Roman"/>
        </w:rPr>
        <w:t>\</w:t>
      </w:r>
      <w:proofErr w:type="spellStart"/>
      <w:r>
        <w:rPr>
          <w:rFonts w:eastAsia="Times New Roman"/>
        </w:rPr>
        <w:t>hba</w:t>
      </w:r>
      <w:proofErr w:type="spellEnd"/>
      <w:r>
        <w:rPr>
          <w:rFonts w:eastAsia="Times New Roman"/>
        </w:rPr>
        <w:t>\</w:t>
      </w:r>
      <w:proofErr w:type="spellStart"/>
      <w:r>
        <w:rPr>
          <w:rFonts w:eastAsia="Times New Roman"/>
        </w:rPr>
        <w:t>svn</w:t>
      </w:r>
      <w:proofErr w:type="spellEnd"/>
      <w:r>
        <w:rPr>
          <w:rFonts w:eastAsia="Times New Roman"/>
        </w:rPr>
        <w:t xml:space="preserve">\C05”. </w:t>
      </w:r>
      <w:r w:rsidR="00F87507">
        <w:rPr>
          <w:rFonts w:eastAsia="Times New Roman"/>
        </w:rPr>
        <w:t xml:space="preserve"> The location of the HBA repository is: http://svn.hbaspecto.com/svn/pecas/PECASOregon/C05</w:t>
      </w:r>
    </w:p>
    <w:p w14:paraId="1C35D77E" w14:textId="77777777" w:rsidR="00B47132" w:rsidRDefault="00B47132" w:rsidP="00682F26">
      <w:pPr>
        <w:pStyle w:val="Heading1"/>
        <w:numPr>
          <w:ilvl w:val="0"/>
          <w:numId w:val="15"/>
        </w:numPr>
        <w:spacing w:before="100" w:beforeAutospacing="1" w:after="100" w:afterAutospacing="1" w:line="240" w:lineRule="auto"/>
        <w:ind w:left="0"/>
      </w:pPr>
      <w:bookmarkStart w:id="38" w:name="_Toc351451861"/>
      <w:bookmarkStart w:id="39" w:name="_Toc432069341"/>
      <w:r>
        <w:t>User Modified Input Files</w:t>
      </w:r>
      <w:bookmarkEnd w:id="38"/>
      <w:bookmarkEnd w:id="39"/>
    </w:p>
    <w:p w14:paraId="5898BFE8" w14:textId="77777777" w:rsidR="00B47132" w:rsidRPr="00E43002" w:rsidRDefault="00B47132" w:rsidP="00682F26">
      <w:pPr>
        <w:spacing w:before="100" w:beforeAutospacing="1" w:after="100" w:afterAutospacing="1" w:line="240" w:lineRule="auto"/>
      </w:pPr>
      <w:r>
        <w:t>I</w:t>
      </w:r>
      <w:r w:rsidRPr="00E43002">
        <w:t>t is anticipated that the user will create and run scenarios by modifying selected input files.  For this to occur, the new files must be located in the</w:t>
      </w:r>
      <w:r>
        <w:t xml:space="preserve"> appropriate </w:t>
      </w:r>
      <w:r w:rsidR="00B31C10">
        <w:t>[scenario name]</w:t>
      </w:r>
      <w:r>
        <w:t>/inputs/</w:t>
      </w:r>
      <w:r w:rsidR="00D90316">
        <w:t xml:space="preserve"> or [scenario name]/inputs/</w:t>
      </w:r>
      <w:proofErr w:type="spellStart"/>
      <w:proofErr w:type="gramStart"/>
      <w:r w:rsidR="00D90316">
        <w:t>tn</w:t>
      </w:r>
      <w:proofErr w:type="spellEnd"/>
      <w:proofErr w:type="gramEnd"/>
      <w:r w:rsidR="00D90316">
        <w:t>/</w:t>
      </w:r>
      <w:r>
        <w:t xml:space="preserve"> directory for the given scenario, where </w:t>
      </w:r>
      <w:proofErr w:type="spellStart"/>
      <w:r>
        <w:t>tn</w:t>
      </w:r>
      <w:proofErr w:type="spellEnd"/>
      <w:r>
        <w:t xml:space="preserve"> represents the first year this file will be used</w:t>
      </w:r>
      <w:r w:rsidRPr="00E43002">
        <w:t xml:space="preserve"> </w:t>
      </w:r>
      <w:r>
        <w:t>(</w:t>
      </w:r>
      <w:proofErr w:type="spellStart"/>
      <w:r>
        <w:t>tn</w:t>
      </w:r>
      <w:proofErr w:type="spellEnd"/>
      <w:r>
        <w:t>, n years beyond base year). If the filename is changed, then the a</w:t>
      </w:r>
      <w:r w:rsidR="00D90316">
        <w:t>ppropriate property in the [scenario name]/</w:t>
      </w:r>
      <w:r>
        <w:t>inputs/</w:t>
      </w:r>
      <w:proofErr w:type="spellStart"/>
      <w:r>
        <w:t>globalTemplate.propertes</w:t>
      </w:r>
      <w:proofErr w:type="spellEnd"/>
      <w:r>
        <w:t xml:space="preserve"> file must be edited accordingly.</w:t>
      </w:r>
    </w:p>
    <w:p w14:paraId="77071DE4" w14:textId="77777777" w:rsidR="00B47132" w:rsidRDefault="00B47132" w:rsidP="00682F26">
      <w:pPr>
        <w:spacing w:before="100" w:beforeAutospacing="1" w:after="100" w:afterAutospacing="1" w:line="240" w:lineRule="auto"/>
      </w:pPr>
      <w:r>
        <w:t xml:space="preserve">The following files can be modified and placed in a future year directory for </w:t>
      </w:r>
      <w:r w:rsidR="006B5859">
        <w:t>use by the model</w:t>
      </w:r>
      <w:r>
        <w:t>:</w:t>
      </w:r>
    </w:p>
    <w:p w14:paraId="6712A245" w14:textId="2BAB343E" w:rsidR="00B47132" w:rsidRPr="00E24249" w:rsidRDefault="00B47132" w:rsidP="00682F26">
      <w:pPr>
        <w:spacing w:before="100" w:beforeAutospacing="1" w:after="100" w:afterAutospacing="1" w:line="240" w:lineRule="auto"/>
      </w:pPr>
      <w:commentRangeStart w:id="40"/>
      <w:commentRangeStart w:id="41"/>
      <w:proofErr w:type="spellStart"/>
      <w:r w:rsidRPr="00E24249">
        <w:rPr>
          <w:b/>
        </w:rPr>
        <w:t>Macro economic</w:t>
      </w:r>
      <w:proofErr w:type="spellEnd"/>
      <w:r w:rsidRPr="00E24249">
        <w:rPr>
          <w:b/>
        </w:rPr>
        <w:t xml:space="preserve"> growth</w:t>
      </w:r>
      <w:r w:rsidRPr="00E24249">
        <w:t xml:space="preserve"> </w:t>
      </w:r>
      <w:commentRangeEnd w:id="40"/>
      <w:r w:rsidR="0035521D" w:rsidRPr="00E24249">
        <w:rPr>
          <w:rStyle w:val="CommentReference"/>
        </w:rPr>
        <w:commentReference w:id="40"/>
      </w:r>
      <w:commentRangeEnd w:id="41"/>
      <w:r w:rsidR="00E24249">
        <w:rPr>
          <w:rStyle w:val="CommentReference"/>
        </w:rPr>
        <w:commentReference w:id="41"/>
      </w:r>
      <w:r w:rsidRPr="00E24249">
        <w:t xml:space="preserve">– The </w:t>
      </w:r>
      <w:r w:rsidR="0035521D" w:rsidRPr="00E24249">
        <w:t>N</w:t>
      </w:r>
      <w:r w:rsidRPr="00E24249">
        <w:t xml:space="preserve">ED module is influenced by national forecasts and historic Oregon economic trends that affect the economic growth in the model area. The user can affect </w:t>
      </w:r>
      <w:proofErr w:type="spellStart"/>
      <w:r w:rsidRPr="00E24249">
        <w:t>modelwide</w:t>
      </w:r>
      <w:proofErr w:type="spellEnd"/>
      <w:r w:rsidRPr="00E24249">
        <w:t xml:space="preserve"> growth projections in future years of a model run, by modifying these ED inputs with absolute.csv or marginal.csv files in the scenario /t0/ directory. These file alter the </w:t>
      </w:r>
      <w:proofErr w:type="spellStart"/>
      <w:r w:rsidRPr="00E24249">
        <w:t>modelwide</w:t>
      </w:r>
      <w:proofErr w:type="spellEnd"/>
      <w:r w:rsidRPr="00E24249">
        <w:t xml:space="preserve"> ED forecasts, by overriding (absolute.csv) or changing (marginal.csv) the reference </w:t>
      </w:r>
      <w:r w:rsidR="0035521D" w:rsidRPr="00E24249">
        <w:t>N</w:t>
      </w:r>
      <w:r w:rsidRPr="00E24249">
        <w:t>ED inputs (found in the scenario /t0/</w:t>
      </w:r>
      <w:proofErr w:type="spellStart"/>
      <w:r w:rsidRPr="00E24249">
        <w:t>model_data</w:t>
      </w:r>
      <w:proofErr w:type="spellEnd"/>
      <w:r w:rsidRPr="00E24249">
        <w:t xml:space="preserve"> file).</w:t>
      </w:r>
      <w:r w:rsidRPr="00E24249">
        <w:rPr>
          <w:rStyle w:val="FootnoteReference"/>
        </w:rPr>
        <w:footnoteReference w:id="3"/>
      </w:r>
      <w:r w:rsidRPr="00E24249">
        <w:t xml:space="preserve">  </w:t>
      </w:r>
    </w:p>
    <w:p w14:paraId="50E82761" w14:textId="0AC23883" w:rsidR="00B47132" w:rsidRDefault="00B47132" w:rsidP="00682F26">
      <w:pPr>
        <w:spacing w:before="100" w:beforeAutospacing="1" w:after="100" w:afterAutospacing="1" w:line="240" w:lineRule="auto"/>
      </w:pPr>
      <w:r w:rsidRPr="00E24249">
        <w:rPr>
          <w:b/>
        </w:rPr>
        <w:lastRenderedPageBreak/>
        <w:t>Household Attribute Distributions</w:t>
      </w:r>
      <w:r w:rsidRPr="00E24249">
        <w:t xml:space="preserve"> – SWIM2 produces a synthetic population meeting </w:t>
      </w:r>
      <w:r w:rsidR="00BA3F3B" w:rsidRPr="00E24249">
        <w:t>N</w:t>
      </w:r>
      <w:r w:rsidRPr="00E24249">
        <w:t xml:space="preserve">ED employment by industry as well as user input constraints on workers per household and person age (workersPerHouseholdMarginalxYEAR.csv, </w:t>
      </w:r>
      <w:commentRangeStart w:id="42"/>
      <w:commentRangeStart w:id="43"/>
      <w:r w:rsidRPr="00E24249">
        <w:t>oregonPersonsByAgeMarginalxYear.csv</w:t>
      </w:r>
      <w:commentRangeEnd w:id="42"/>
      <w:r w:rsidR="00BA3F3B" w:rsidRPr="00E24249">
        <w:rPr>
          <w:rStyle w:val="CommentReference"/>
        </w:rPr>
        <w:commentReference w:id="42"/>
      </w:r>
      <w:commentRangeEnd w:id="43"/>
      <w:r w:rsidR="00E24249">
        <w:rPr>
          <w:rStyle w:val="CommentReference"/>
        </w:rPr>
        <w:commentReference w:id="43"/>
      </w:r>
      <w:r w:rsidRPr="00E24249">
        <w:t>). These inputs can</w:t>
      </w:r>
      <w:r w:rsidR="006B5859" w:rsidRPr="00E24249">
        <w:t xml:space="preserve"> be adjusted by the user.  Note that s</w:t>
      </w:r>
      <w:r w:rsidRPr="00E24249">
        <w:t>ignificant adjustments to the baseline conditions may lead to incompatibility among the constraints which cannot all be satisfied and/or lead to long runtimes of the SPG module in attempting to meet these conflicting constraints.</w:t>
      </w:r>
    </w:p>
    <w:p w14:paraId="753B86CE" w14:textId="13422132" w:rsidR="00B47132" w:rsidRPr="00D76552" w:rsidRDefault="00B47132" w:rsidP="00682F26">
      <w:pPr>
        <w:spacing w:before="100" w:beforeAutospacing="1" w:after="100" w:afterAutospacing="1" w:line="240" w:lineRule="auto"/>
      </w:pPr>
      <w:commentRangeStart w:id="44"/>
      <w:r w:rsidRPr="00D76552">
        <w:rPr>
          <w:b/>
        </w:rPr>
        <w:t>Zoning coverage</w:t>
      </w:r>
      <w:r w:rsidRPr="00D76552">
        <w:t xml:space="preserve"> </w:t>
      </w:r>
      <w:commentRangeEnd w:id="44"/>
      <w:r w:rsidR="00BA3F3B">
        <w:rPr>
          <w:rStyle w:val="CommentReference"/>
        </w:rPr>
        <w:commentReference w:id="44"/>
      </w:r>
      <w:r w:rsidRPr="00D76552">
        <w:t xml:space="preserve">– A GIS-based </w:t>
      </w:r>
      <w:r w:rsidR="00BA3F3B">
        <w:t xml:space="preserve">coverage </w:t>
      </w:r>
      <w:r w:rsidRPr="00D76552">
        <w:t xml:space="preserve">file has been developed </w:t>
      </w:r>
      <w:r w:rsidR="006B5859">
        <w:t xml:space="preserve">that represents the </w:t>
      </w:r>
      <w:r w:rsidRPr="00D76552">
        <w:t>study area zoning coverage</w:t>
      </w:r>
      <w:r w:rsidRPr="00315825">
        <w:t xml:space="preserve">. </w:t>
      </w:r>
      <w:r>
        <w:t xml:space="preserve">[3] </w:t>
      </w:r>
      <w:r w:rsidRPr="00D76552">
        <w:t xml:space="preserve">  Applying the ‘Tabulate Area’ function in ArcGIS Spatial An</w:t>
      </w:r>
      <w:r>
        <w:t xml:space="preserve">alyst to this coverage and the </w:t>
      </w:r>
      <w:r w:rsidRPr="00204AB5">
        <w:t>Alpha zone shape file, results</w:t>
      </w:r>
      <w:r w:rsidRPr="00D76552">
        <w:t xml:space="preserve"> in a tabulation of land area i</w:t>
      </w:r>
      <w:r>
        <w:t xml:space="preserve">n each zoning category in each Alpha </w:t>
      </w:r>
      <w:r w:rsidRPr="00D76552">
        <w:t>zone.  The resulting m</w:t>
      </w:r>
      <w:r>
        <w:t xml:space="preserve">atrix contains a row for each Alpha </w:t>
      </w:r>
      <w:r w:rsidRPr="00D76552">
        <w:t xml:space="preserve">zone </w:t>
      </w:r>
      <w:r>
        <w:t>a</w:t>
      </w:r>
      <w:r w:rsidRPr="00D76552">
        <w:t>nd a column for each zoning category and cell values in land square feet.  This forms the ALD input LandSQFTxZoning.csv</w:t>
      </w:r>
      <w:r w:rsidR="006B5859">
        <w:t>, which is output by VISUM at the start of the model run</w:t>
      </w:r>
      <w:r w:rsidRPr="00D76552">
        <w:t>.  The user can provide different zo</w:t>
      </w:r>
      <w:r>
        <w:t xml:space="preserve">ning inputs in future years of </w:t>
      </w:r>
      <w:r w:rsidRPr="00D76552">
        <w:t xml:space="preserve">a model run, by modifying the </w:t>
      </w:r>
      <w:r w:rsidR="00C67590">
        <w:t xml:space="preserve">corresponding zone variables in the master </w:t>
      </w:r>
      <w:proofErr w:type="spellStart"/>
      <w:r w:rsidR="00C67590">
        <w:t>Visum</w:t>
      </w:r>
      <w:proofErr w:type="spellEnd"/>
      <w:r w:rsidR="00C67590">
        <w:t xml:space="preserve"> version file in /t0/ or for a specific year, by adding a version file to /</w:t>
      </w:r>
      <w:proofErr w:type="spellStart"/>
      <w:r w:rsidR="00C67590">
        <w:t>tn</w:t>
      </w:r>
      <w:proofErr w:type="spellEnd"/>
      <w:r w:rsidR="00C67590">
        <w:t xml:space="preserve">/ with the different values. </w:t>
      </w:r>
    </w:p>
    <w:p w14:paraId="07AF937C" w14:textId="69B2B80F" w:rsidR="00B47132" w:rsidRPr="00DF13A0" w:rsidRDefault="00B47132" w:rsidP="00682F26">
      <w:pPr>
        <w:spacing w:before="100" w:beforeAutospacing="1" w:after="100" w:afterAutospacing="1" w:line="240" w:lineRule="auto"/>
      </w:pPr>
      <w:r w:rsidRPr="00DF13A0">
        <w:rPr>
          <w:b/>
        </w:rPr>
        <w:t>Vehicle operating parameters</w:t>
      </w:r>
      <w:r w:rsidRPr="00DF13A0">
        <w:t xml:space="preserve"> – Vehicle operating parameters, such as </w:t>
      </w:r>
      <w:commentRangeStart w:id="45"/>
      <w:commentRangeStart w:id="46"/>
      <w:r w:rsidRPr="00DF13A0">
        <w:t>vehicle occupancies and capacities</w:t>
      </w:r>
      <w:commentRangeEnd w:id="45"/>
      <w:r w:rsidR="00D65D17">
        <w:rPr>
          <w:rStyle w:val="CommentReference"/>
        </w:rPr>
        <w:commentReference w:id="45"/>
      </w:r>
      <w:commentRangeEnd w:id="46"/>
      <w:r w:rsidR="00E24249">
        <w:rPr>
          <w:rStyle w:val="CommentReference"/>
        </w:rPr>
        <w:commentReference w:id="46"/>
      </w:r>
      <w:r w:rsidRPr="00DF13A0">
        <w:t xml:space="preserve"> and operating costs are inputs to the PT</w:t>
      </w:r>
      <w:r w:rsidR="00E24249">
        <w:t xml:space="preserve"> </w:t>
      </w:r>
      <w:r w:rsidRPr="00DF13A0">
        <w:t xml:space="preserve">module.  The parameter values in </w:t>
      </w:r>
      <w:r w:rsidRPr="001C1735">
        <w:t xml:space="preserve">the </w:t>
      </w:r>
      <w:proofErr w:type="spellStart"/>
      <w:r w:rsidRPr="001C1735">
        <w:t>global</w:t>
      </w:r>
      <w:r>
        <w:t>Template</w:t>
      </w:r>
      <w:r w:rsidRPr="001C1735">
        <w:t>.propertes</w:t>
      </w:r>
      <w:proofErr w:type="spellEnd"/>
      <w:r w:rsidRPr="00DF13A0">
        <w:t xml:space="preserve"> </w:t>
      </w:r>
      <w:r>
        <w:t xml:space="preserve">for these modules </w:t>
      </w:r>
      <w:r w:rsidRPr="00DF13A0">
        <w:t>c</w:t>
      </w:r>
      <w:r>
        <w:t>an</w:t>
      </w:r>
      <w:r w:rsidRPr="00DF13A0">
        <w:t xml:space="preserve"> be modified and </w:t>
      </w:r>
      <w:r>
        <w:t xml:space="preserve">the file </w:t>
      </w:r>
      <w:r w:rsidRPr="00DF13A0">
        <w:t xml:space="preserve">placed in the appropriate </w:t>
      </w:r>
      <w:r>
        <w:t>/</w:t>
      </w:r>
      <w:proofErr w:type="spellStart"/>
      <w:r w:rsidRPr="00DF13A0">
        <w:t>tn</w:t>
      </w:r>
      <w:proofErr w:type="spellEnd"/>
      <w:r w:rsidRPr="00DF13A0">
        <w:t>/</w:t>
      </w:r>
      <w:r>
        <w:t xml:space="preserve"> </w:t>
      </w:r>
      <w:r w:rsidRPr="00DF13A0">
        <w:t xml:space="preserve">directory.  </w:t>
      </w:r>
    </w:p>
    <w:p w14:paraId="75B9BF41" w14:textId="0D03281A" w:rsidR="005D7EA1" w:rsidRPr="005D7EA1" w:rsidRDefault="00B47132" w:rsidP="00682F26">
      <w:pPr>
        <w:spacing w:before="100" w:beforeAutospacing="1" w:after="100" w:afterAutospacing="1" w:line="240" w:lineRule="auto"/>
      </w:pPr>
      <w:commentRangeStart w:id="47"/>
      <w:r w:rsidRPr="00134468">
        <w:rPr>
          <w:b/>
        </w:rPr>
        <w:t>Transport Networks</w:t>
      </w:r>
      <w:r w:rsidRPr="001C5379">
        <w:t xml:space="preserve"> –</w:t>
      </w:r>
      <w:r w:rsidR="006041CC" w:rsidRPr="00A4080B">
        <w:t>Each year’s</w:t>
      </w:r>
      <w:r w:rsidR="006041CC" w:rsidRPr="00D36EB8">
        <w:t xml:space="preserve"> </w:t>
      </w:r>
      <w:r w:rsidR="009D4F83" w:rsidRPr="00D36EB8">
        <w:t>network is housed in</w:t>
      </w:r>
      <w:r w:rsidR="006041CC" w:rsidRPr="00A4080B">
        <w:t xml:space="preserve"> a</w:t>
      </w:r>
      <w:r w:rsidR="009D4F83" w:rsidRPr="00D36EB8">
        <w:t xml:space="preserve"> VISUM version file and link SPEED, CAPACITY, NUMLANES, and COST</w:t>
      </w:r>
      <w:r w:rsidR="006041CC" w:rsidRPr="00A4080B" w:rsidDel="006041CC">
        <w:t xml:space="preserve"> </w:t>
      </w:r>
      <w:r w:rsidR="006041CC" w:rsidRPr="00A4080B">
        <w:t>variables are</w:t>
      </w:r>
      <w:r w:rsidR="009D4F83" w:rsidRPr="00D36EB8">
        <w:t xml:space="preserve"> stored in </w:t>
      </w:r>
      <w:r w:rsidR="006041CC" w:rsidRPr="00A4080B">
        <w:t>native VISUM</w:t>
      </w:r>
      <w:r w:rsidR="006041CC" w:rsidRPr="00D36EB8">
        <w:t xml:space="preserve"> </w:t>
      </w:r>
      <w:r w:rsidR="009D4F83" w:rsidRPr="00D36EB8">
        <w:t>attributes.  On the transit side, each line route is tagged with a NET</w:t>
      </w:r>
      <w:r w:rsidR="005D7EA1" w:rsidRPr="00A4080B">
        <w:t xml:space="preserve"> </w:t>
      </w:r>
      <w:r w:rsidR="009D4F83" w:rsidRPr="00D36EB8">
        <w:t>attribute that identifies if the line route is in service</w:t>
      </w:r>
      <w:r w:rsidR="0009366A">
        <w:t xml:space="preserve"> in</w:t>
      </w:r>
      <w:r w:rsidR="009D4F83" w:rsidRPr="00D36EB8">
        <w:t xml:space="preserve"> that year</w:t>
      </w:r>
      <w:r w:rsidR="005D7EA1" w:rsidRPr="00A4080B">
        <w:t>’s version file</w:t>
      </w:r>
      <w:r w:rsidR="0067414C" w:rsidRPr="00D36EB8">
        <w:t>.</w:t>
      </w:r>
      <w:r w:rsidR="0067414C">
        <w:t xml:space="preserve">  </w:t>
      </w:r>
      <w:r w:rsidR="009D4F83">
        <w:t xml:space="preserve">Running the SI module in each year will </w:t>
      </w:r>
      <w:r w:rsidR="005D7EA1">
        <w:t xml:space="preserve">trigger the </w:t>
      </w:r>
      <w:r w:rsidR="005D7EA1" w:rsidRPr="005D7EA1">
        <w:t>following logic when creating new version files:</w:t>
      </w:r>
    </w:p>
    <w:p w14:paraId="71EB1E31" w14:textId="77777777" w:rsidR="005D7EA1" w:rsidRPr="00A4080B" w:rsidRDefault="005D7EA1" w:rsidP="00682F26">
      <w:pPr>
        <w:pStyle w:val="ListParagraph"/>
        <w:spacing w:before="100" w:beforeAutospacing="1" w:after="100" w:afterAutospacing="1" w:line="240" w:lineRule="auto"/>
        <w:ind w:left="0"/>
      </w:pPr>
      <w:r w:rsidRPr="00A4080B">
        <w:t>SI checks if version file exists in /inputs/</w:t>
      </w:r>
      <w:proofErr w:type="spellStart"/>
      <w:r w:rsidRPr="00A4080B">
        <w:t>t@CURRENT.INTERVAL</w:t>
      </w:r>
      <w:proofErr w:type="spellEnd"/>
      <w:r w:rsidRPr="00A4080B">
        <w:t>@/</w:t>
      </w:r>
    </w:p>
    <w:p w14:paraId="63F2281F" w14:textId="20024465" w:rsidR="005D7EA1" w:rsidRPr="00A4080B" w:rsidRDefault="007D20A9" w:rsidP="00682F26">
      <w:pPr>
        <w:pStyle w:val="ListParagraph"/>
        <w:spacing w:before="100" w:beforeAutospacing="1" w:after="100" w:afterAutospacing="1" w:line="240" w:lineRule="auto"/>
      </w:pPr>
      <w:r>
        <w:t>If exists</w:t>
      </w:r>
      <w:r w:rsidR="005D7EA1" w:rsidRPr="00A4080B">
        <w:t xml:space="preserve"> </w:t>
      </w:r>
      <w:r w:rsidRPr="003179CF">
        <w:t>copy to /</w:t>
      </w:r>
      <w:r>
        <w:t>outputs</w:t>
      </w:r>
      <w:r w:rsidRPr="003179CF">
        <w:t>/</w:t>
      </w:r>
      <w:proofErr w:type="spellStart"/>
      <w:r w:rsidRPr="003179CF">
        <w:t>t@CURRENT.INTERVAL</w:t>
      </w:r>
      <w:proofErr w:type="spellEnd"/>
      <w:r w:rsidRPr="003179CF">
        <w:t>@/ and use</w:t>
      </w:r>
    </w:p>
    <w:p w14:paraId="46CFBF35" w14:textId="6CD2353B" w:rsidR="007D20A9" w:rsidRDefault="007D20A9" w:rsidP="00682F26">
      <w:pPr>
        <w:pStyle w:val="ListParagraph"/>
        <w:spacing w:before="100" w:beforeAutospacing="1" w:after="100" w:afterAutospacing="1" w:line="240" w:lineRule="auto"/>
      </w:pPr>
      <w:r>
        <w:t>If not exists</w:t>
      </w:r>
      <w:r w:rsidR="005D7EA1" w:rsidRPr="00A4080B">
        <w:t xml:space="preserve">, </w:t>
      </w:r>
    </w:p>
    <w:p w14:paraId="555D36DB" w14:textId="62117960" w:rsidR="007D20A9" w:rsidRDefault="007D20A9" w:rsidP="00682F26">
      <w:pPr>
        <w:pStyle w:val="ListParagraph"/>
        <w:spacing w:before="100" w:beforeAutospacing="1" w:after="100" w:afterAutospacing="1" w:line="240" w:lineRule="auto"/>
        <w:ind w:firstLine="720"/>
      </w:pPr>
      <w:r>
        <w:t xml:space="preserve">For </w:t>
      </w:r>
      <w:proofErr w:type="spellStart"/>
      <w:r>
        <w:t>i</w:t>
      </w:r>
      <w:proofErr w:type="spellEnd"/>
      <w:r>
        <w:t xml:space="preserve"> between 1 and </w:t>
      </w:r>
      <w:hyperlink r:id="rId15" w:history="1">
        <w:r w:rsidRPr="00F735D7">
          <w:rPr>
            <w:rStyle w:val="Hyperlink"/>
            <w:rFonts w:ascii="Calibri" w:hAnsi="Calibri"/>
            <w:sz w:val="22"/>
          </w:rPr>
          <w:t>t@CURRENT.INTERVAL@/</w:t>
        </w:r>
      </w:hyperlink>
    </w:p>
    <w:p w14:paraId="5BFA23DF" w14:textId="1A7E889E" w:rsidR="005D7EA1" w:rsidRPr="00A4080B" w:rsidRDefault="007D20A9" w:rsidP="00682F26">
      <w:pPr>
        <w:pStyle w:val="ListParagraph"/>
        <w:spacing w:before="100" w:beforeAutospacing="1" w:after="100" w:afterAutospacing="1" w:line="240" w:lineRule="auto"/>
        <w:ind w:left="1440" w:firstLine="720"/>
      </w:pPr>
      <w:r w:rsidRPr="007D20A9">
        <w:t>Check</w:t>
      </w:r>
      <w:r w:rsidR="005D7EA1" w:rsidRPr="00A4080B">
        <w:t xml:space="preserve"> </w:t>
      </w:r>
      <w:hyperlink r:id="rId16" w:history="1">
        <w:r w:rsidRPr="00F735D7">
          <w:rPr>
            <w:rStyle w:val="Hyperlink"/>
            <w:rFonts w:ascii="Calibri" w:hAnsi="Calibri"/>
            <w:sz w:val="22"/>
          </w:rPr>
          <w:t>/inputs/t@CURRENT.INTERVAL@/-i</w:t>
        </w:r>
      </w:hyperlink>
    </w:p>
    <w:p w14:paraId="263F1075" w14:textId="58E203EF" w:rsidR="005D7EA1" w:rsidRPr="00A4080B" w:rsidRDefault="007D20A9" w:rsidP="00682F26">
      <w:pPr>
        <w:pStyle w:val="ListParagraph"/>
        <w:spacing w:before="100" w:beforeAutospacing="1" w:after="100" w:afterAutospacing="1" w:line="240" w:lineRule="auto"/>
        <w:ind w:firstLine="720"/>
      </w:pPr>
      <w:r>
        <w:t>If exists</w:t>
      </w:r>
      <w:r w:rsidR="005D7EA1" w:rsidRPr="00A4080B">
        <w:t xml:space="preserve"> copy to /</w:t>
      </w:r>
      <w:r>
        <w:t>outputs</w:t>
      </w:r>
      <w:r w:rsidR="005D7EA1" w:rsidRPr="00A4080B">
        <w:t>/</w:t>
      </w:r>
      <w:proofErr w:type="spellStart"/>
      <w:r w:rsidR="005D7EA1" w:rsidRPr="00A4080B">
        <w:t>t@CURRENT.INTERVAL</w:t>
      </w:r>
      <w:proofErr w:type="spellEnd"/>
      <w:r w:rsidR="005D7EA1" w:rsidRPr="00A4080B">
        <w:t>@/ and use</w:t>
      </w:r>
    </w:p>
    <w:p w14:paraId="7C81FCF8" w14:textId="4006BB41" w:rsidR="00B47132" w:rsidRDefault="005D7EA1" w:rsidP="00682F26">
      <w:pPr>
        <w:spacing w:before="100" w:beforeAutospacing="1" w:after="100" w:afterAutospacing="1" w:line="240" w:lineRule="auto"/>
      </w:pPr>
      <w:r w:rsidRPr="00A4080B">
        <w:t xml:space="preserve">So, if the user inputs a t0 and a t30 version file in the corresponding inputs/t0 and inputs/t30 directories, and starts a run from t20 to t40, the scenario manager will use the t0 version file from years t20 to t29 and use the t30 version file for runs from t30 to t40. </w:t>
      </w:r>
      <w:r w:rsidR="009D4F83" w:rsidRPr="005D7EA1">
        <w:t>See</w:t>
      </w:r>
      <w:r w:rsidR="009D4F83">
        <w:t xml:space="preserve"> </w:t>
      </w:r>
      <w:r w:rsidR="00B53A67">
        <w:t xml:space="preserve">the VISUM Network Management </w:t>
      </w:r>
      <w:r w:rsidR="0067414C">
        <w:t>Appendi</w:t>
      </w:r>
      <w:r w:rsidR="00B53A67">
        <w:t xml:space="preserve">x </w:t>
      </w:r>
      <w:r w:rsidR="009D4F83">
        <w:t>for more information on the VISUM network management process</w:t>
      </w:r>
      <w:r w:rsidR="0067414C">
        <w:t>.</w:t>
      </w:r>
      <w:commentRangeEnd w:id="47"/>
      <w:r w:rsidR="00D65D17">
        <w:rPr>
          <w:rStyle w:val="CommentReference"/>
        </w:rPr>
        <w:commentReference w:id="47"/>
      </w:r>
    </w:p>
    <w:p w14:paraId="21D29E9F" w14:textId="687C460D" w:rsidR="00B47132" w:rsidRDefault="00B47132" w:rsidP="00682F26">
      <w:pPr>
        <w:spacing w:before="100" w:beforeAutospacing="1" w:after="100" w:afterAutospacing="1" w:line="240" w:lineRule="auto"/>
      </w:pPr>
      <w:r w:rsidRPr="00134468">
        <w:rPr>
          <w:b/>
        </w:rPr>
        <w:t>Activity Location –</w:t>
      </w:r>
      <w:r>
        <w:rPr>
          <w:b/>
        </w:rPr>
        <w:t xml:space="preserve"> </w:t>
      </w:r>
      <w:r>
        <w:t>To force activity (industry$ or households) in a particular zone, the user first u</w:t>
      </w:r>
      <w:r w:rsidRPr="00802DB0">
        <w:t>pdate</w:t>
      </w:r>
      <w:r>
        <w:t>s the</w:t>
      </w:r>
      <w:r w:rsidR="003F2DFF">
        <w:t xml:space="preserve"> PI zonal activity targets in VISUM, which are then export to the ActivityConstraintsI.csv file.  After export, the user </w:t>
      </w:r>
      <w:r w:rsidRPr="00134468">
        <w:rPr>
          <w:i/>
        </w:rPr>
        <w:t>must run PI in constrained mod</w:t>
      </w:r>
      <w:r w:rsidRPr="00892676">
        <w:rPr>
          <w:i/>
        </w:rPr>
        <w:t>e</w:t>
      </w:r>
      <w:r>
        <w:t xml:space="preserve"> </w:t>
      </w:r>
      <w:r w:rsidRPr="00802DB0">
        <w:t>to get new zonal constants</w:t>
      </w:r>
      <w:r w:rsidR="0067414C">
        <w:t xml:space="preserve"> (see </w:t>
      </w:r>
      <w:r w:rsidR="00682F26" w:rsidRPr="00682F26">
        <w:t>SWIM_properties.xlsx</w:t>
      </w:r>
      <w:r>
        <w:t xml:space="preserve">).  These location constants must be manually </w:t>
      </w:r>
      <w:r w:rsidRPr="00802DB0">
        <w:t>update</w:t>
      </w:r>
      <w:r>
        <w:t>d</w:t>
      </w:r>
      <w:r w:rsidRPr="00802DB0">
        <w:t xml:space="preserve"> in </w:t>
      </w:r>
      <w:r>
        <w:t>the /parameters/</w:t>
      </w:r>
      <w:r w:rsidRPr="00802DB0">
        <w:t xml:space="preserve"> file ActivityZonalValuesI.csv </w:t>
      </w:r>
      <w:r>
        <w:t xml:space="preserve">to be used </w:t>
      </w:r>
      <w:r w:rsidRPr="00802DB0">
        <w:t>for that and subsequent years.</w:t>
      </w:r>
    </w:p>
    <w:p w14:paraId="281BFC3A" w14:textId="1DB3DECE" w:rsidR="003F2DFF" w:rsidRDefault="00B47132" w:rsidP="00682F26">
      <w:pPr>
        <w:spacing w:before="100" w:beforeAutospacing="1" w:after="100" w:afterAutospacing="1" w:line="240" w:lineRule="auto"/>
      </w:pPr>
      <w:r>
        <w:rPr>
          <w:b/>
        </w:rPr>
        <w:lastRenderedPageBreak/>
        <w:t>Other –</w:t>
      </w:r>
      <w:r w:rsidR="00682F26">
        <w:t xml:space="preserve"> </w:t>
      </w:r>
      <w:r w:rsidRPr="00F21501">
        <w:t>Because some SWIM2 components are micro-simulation models</w:t>
      </w:r>
      <w:r>
        <w:t xml:space="preserve"> (SPG, CT, and PT)</w:t>
      </w:r>
      <w:r w:rsidRPr="00F21501">
        <w:t>, their output varies with each run.  This can be controlled to some extent with the spec</w:t>
      </w:r>
      <w:r>
        <w:t>ification of random number seed</w:t>
      </w:r>
      <w:r w:rsidRPr="00F21501">
        <w:t xml:space="preserve"> in the [</w:t>
      </w:r>
      <w:proofErr w:type="spellStart"/>
      <w:r>
        <w:t>globalTemplate.propertes</w:t>
      </w:r>
      <w:proofErr w:type="spellEnd"/>
      <w:r>
        <w:t>].</w:t>
      </w:r>
    </w:p>
    <w:p w14:paraId="54A7F4F7" w14:textId="77777777" w:rsidR="00B47132" w:rsidRDefault="00B47132" w:rsidP="00682F26">
      <w:pPr>
        <w:pStyle w:val="Heading1"/>
        <w:numPr>
          <w:ilvl w:val="0"/>
          <w:numId w:val="15"/>
        </w:numPr>
        <w:spacing w:before="100" w:beforeAutospacing="1" w:after="100" w:afterAutospacing="1" w:line="240" w:lineRule="auto"/>
        <w:ind w:left="0"/>
      </w:pPr>
      <w:bookmarkStart w:id="48" w:name="_Toc351451862"/>
      <w:bookmarkStart w:id="49" w:name="_Toc432069342"/>
      <w:r>
        <w:t>Visualization</w:t>
      </w:r>
      <w:r w:rsidR="007254F3">
        <w:t xml:space="preserve"> Dashboard</w:t>
      </w:r>
      <w:bookmarkEnd w:id="48"/>
      <w:bookmarkEnd w:id="49"/>
    </w:p>
    <w:p w14:paraId="4A6D94E7" w14:textId="77777777" w:rsidR="00B47132" w:rsidRDefault="00B47132" w:rsidP="00682F26">
      <w:pPr>
        <w:spacing w:before="100" w:beforeAutospacing="1" w:after="100" w:afterAutospacing="1" w:line="240" w:lineRule="auto"/>
      </w:pPr>
      <w:r>
        <w:t>ODOT needed a platform for dynamic visualization and inspection of core multi-year SWIM2 model results in order to better understand SWIM2 operati</w:t>
      </w:r>
      <w:r w:rsidR="0067414C">
        <w:t>ons.  As a result, the SWIMVIZ d</w:t>
      </w:r>
      <w:r>
        <w:t>atabase and SW</w:t>
      </w:r>
      <w:r w:rsidR="0067414C">
        <w:t xml:space="preserve">IMVIZ tool </w:t>
      </w:r>
      <w:r>
        <w:t xml:space="preserve">was developed.  </w:t>
      </w:r>
    </w:p>
    <w:p w14:paraId="68F62E58" w14:textId="65F3E3C7" w:rsidR="00B47132" w:rsidRDefault="0067414C" w:rsidP="00682F26">
      <w:pPr>
        <w:spacing w:before="100" w:beforeAutospacing="1" w:after="100" w:afterAutospacing="1" w:line="240" w:lineRule="auto"/>
      </w:pPr>
      <w:r>
        <w:t>The SWIM</w:t>
      </w:r>
      <w:r w:rsidR="00B47132">
        <w:t>VIZ DB conveniently organizes the core output data for all years of a scenario. Data is organized in a few tables at the Beta zone level. This standardized format facilitates further ou</w:t>
      </w:r>
      <w:r>
        <w:t>tput processing using the SWIMVIZ t</w:t>
      </w:r>
      <w:r w:rsidR="00B47132">
        <w:t>ool or other</w:t>
      </w:r>
      <w:r>
        <w:t xml:space="preserve"> scripting, such as using SQLite</w:t>
      </w:r>
      <w:r w:rsidR="00B47132">
        <w:t xml:space="preserve"> and/or R software.  The key tables are listed below, with mo</w:t>
      </w:r>
      <w:r>
        <w:t>re detail available in the SWIM</w:t>
      </w:r>
      <w:r w:rsidR="00B47132">
        <w:t xml:space="preserve">VIZ DB </w:t>
      </w:r>
      <w:commentRangeStart w:id="50"/>
      <w:r w:rsidR="00B47132">
        <w:t xml:space="preserve">documentation </w:t>
      </w:r>
      <w:r w:rsidR="0009366A">
        <w:t>located in the model/code/</w:t>
      </w:r>
      <w:proofErr w:type="spellStart"/>
      <w:r w:rsidR="0009366A">
        <w:t>viz</w:t>
      </w:r>
      <w:proofErr w:type="spellEnd"/>
      <w:r w:rsidR="0009366A">
        <w:t>/documentation folder.</w:t>
      </w:r>
      <w:r w:rsidR="00B47132">
        <w:t xml:space="preserve">  </w:t>
      </w:r>
      <w:commentRangeEnd w:id="50"/>
      <w:r w:rsidR="00EF7B80">
        <w:rPr>
          <w:rStyle w:val="CommentReference"/>
        </w:rPr>
        <w:commentReference w:id="50"/>
      </w:r>
    </w:p>
    <w:p w14:paraId="475CCA4C" w14:textId="665D3E17" w:rsidR="00B47132" w:rsidRPr="00643A2F" w:rsidRDefault="00B47132" w:rsidP="00682F26">
      <w:pPr>
        <w:pStyle w:val="ListParagraph"/>
        <w:numPr>
          <w:ilvl w:val="0"/>
          <w:numId w:val="22"/>
        </w:numPr>
        <w:spacing w:before="100" w:beforeAutospacing="1" w:after="100" w:afterAutospacing="1" w:line="240" w:lineRule="auto"/>
        <w:ind w:left="360"/>
      </w:pPr>
      <w:r w:rsidRPr="006A4D5F">
        <w:rPr>
          <w:b/>
        </w:rPr>
        <w:t>ACTIVITYLOCATIONS</w:t>
      </w:r>
      <w:r w:rsidRPr="00643A2F">
        <w:t xml:space="preserve"> – the quantity of activity generated by BZONE, such as industry</w:t>
      </w:r>
      <w:r>
        <w:t xml:space="preserve"> dollars</w:t>
      </w:r>
      <w:r w:rsidRPr="00643A2F">
        <w:t xml:space="preserve">, household, employment.  </w:t>
      </w:r>
    </w:p>
    <w:p w14:paraId="4DC9A7C4" w14:textId="77777777" w:rsidR="00B47132" w:rsidRPr="00643A2F" w:rsidRDefault="00B47132" w:rsidP="00682F26">
      <w:pPr>
        <w:pStyle w:val="ListParagraph"/>
        <w:numPr>
          <w:ilvl w:val="0"/>
          <w:numId w:val="22"/>
        </w:numPr>
        <w:spacing w:before="100" w:beforeAutospacing="1" w:after="100" w:afterAutospacing="1" w:line="240" w:lineRule="auto"/>
        <w:ind w:left="360"/>
      </w:pPr>
      <w:r w:rsidRPr="006A4D5F">
        <w:rPr>
          <w:b/>
        </w:rPr>
        <w:t>BUYSELLMATRIX</w:t>
      </w:r>
      <w:r w:rsidRPr="00643A2F">
        <w:t xml:space="preserve"> – the </w:t>
      </w:r>
      <w:r>
        <w:t>AA</w:t>
      </w:r>
      <w:r w:rsidRPr="00643A2F">
        <w:t xml:space="preserve"> module dollar flows between BZONE, </w:t>
      </w:r>
      <w:r>
        <w:t>by COMMODITY (</w:t>
      </w:r>
      <w:r w:rsidRPr="00643A2F">
        <w:t>flow of labor, goods, and services</w:t>
      </w:r>
      <w:r>
        <w:t>)</w:t>
      </w:r>
      <w:r w:rsidRPr="00643A2F">
        <w:t xml:space="preserve">. </w:t>
      </w:r>
      <w:r>
        <w:t xml:space="preserve">It also stores the </w:t>
      </w:r>
      <w:r w:rsidRPr="002A3988">
        <w:t>quantity of labor used by activity</w:t>
      </w:r>
      <w:r>
        <w:t>.</w:t>
      </w:r>
    </w:p>
    <w:p w14:paraId="4C35E218" w14:textId="77777777" w:rsidR="00B47132" w:rsidRPr="00643A2F" w:rsidRDefault="00B47132" w:rsidP="00682F26">
      <w:pPr>
        <w:pStyle w:val="ListParagraph"/>
        <w:numPr>
          <w:ilvl w:val="0"/>
          <w:numId w:val="22"/>
        </w:numPr>
        <w:spacing w:before="100" w:beforeAutospacing="1" w:after="100" w:afterAutospacing="1" w:line="240" w:lineRule="auto"/>
        <w:ind w:left="360"/>
      </w:pPr>
      <w:r w:rsidRPr="006A4D5F">
        <w:rPr>
          <w:b/>
        </w:rPr>
        <w:t>EXCHANGERESULTS</w:t>
      </w:r>
      <w:r w:rsidRPr="00643A2F">
        <w:t xml:space="preserve"> – </w:t>
      </w:r>
      <w:r>
        <w:t>AA</w:t>
      </w:r>
      <w:r w:rsidRPr="00643A2F">
        <w:t xml:space="preserve"> BZONE</w:t>
      </w:r>
      <w:r w:rsidRPr="00643A2F" w:rsidDel="002A3988">
        <w:t xml:space="preserve"> </w:t>
      </w:r>
      <w:r w:rsidRPr="00643A2F">
        <w:t xml:space="preserve">information on the exchange of </w:t>
      </w:r>
      <w:r>
        <w:t xml:space="preserve">COMMODITY </w:t>
      </w:r>
      <w:r w:rsidRPr="00643A2F">
        <w:t xml:space="preserve">(goods, services, labor, and </w:t>
      </w:r>
      <w:proofErr w:type="spellStart"/>
      <w:r w:rsidRPr="00643A2F">
        <w:t>floorspace</w:t>
      </w:r>
      <w:proofErr w:type="spellEnd"/>
      <w:r w:rsidRPr="00643A2F">
        <w:t>), such as the quantity of demand and supply, price</w:t>
      </w:r>
      <w:r>
        <w:t>s</w:t>
      </w:r>
      <w:r w:rsidRPr="00643A2F">
        <w:t>, etc</w:t>
      </w:r>
      <w:r>
        <w:t>.  It also stores the transport component of the AA utility</w:t>
      </w:r>
      <w:r w:rsidRPr="00643A2F">
        <w:t xml:space="preserve"> </w:t>
      </w:r>
    </w:p>
    <w:p w14:paraId="4A2F8F08" w14:textId="77777777" w:rsidR="00B47132" w:rsidRDefault="00B47132" w:rsidP="00682F26">
      <w:pPr>
        <w:pStyle w:val="ListParagraph"/>
        <w:numPr>
          <w:ilvl w:val="0"/>
          <w:numId w:val="22"/>
        </w:numPr>
        <w:spacing w:before="100" w:beforeAutospacing="1" w:after="100" w:afterAutospacing="1" w:line="240" w:lineRule="auto"/>
        <w:ind w:left="360"/>
      </w:pPr>
      <w:r w:rsidRPr="006A4D5F">
        <w:rPr>
          <w:b/>
        </w:rPr>
        <w:t>FLR_INVENTORY</w:t>
      </w:r>
      <w:r w:rsidRPr="00643A2F">
        <w:t xml:space="preserve"> – ALD BZONE</w:t>
      </w:r>
      <w:r w:rsidRPr="00643A2F" w:rsidDel="002A3988">
        <w:t xml:space="preserve"> </w:t>
      </w:r>
      <w:proofErr w:type="spellStart"/>
      <w:r w:rsidRPr="00643A2F">
        <w:t>floorspace</w:t>
      </w:r>
      <w:proofErr w:type="spellEnd"/>
      <w:r w:rsidRPr="00643A2F">
        <w:t xml:space="preserve"> inventory</w:t>
      </w:r>
      <w:r>
        <w:t xml:space="preserve"> of space, increment of space change between years,</w:t>
      </w:r>
      <w:r w:rsidRPr="00643A2F">
        <w:t xml:space="preserve"> and zoning capacity by </w:t>
      </w:r>
      <w:r>
        <w:t>COMMODITY (</w:t>
      </w:r>
      <w:proofErr w:type="spellStart"/>
      <w:r>
        <w:t>floorspace</w:t>
      </w:r>
      <w:proofErr w:type="spellEnd"/>
      <w:r>
        <w:t xml:space="preserve"> type)</w:t>
      </w:r>
      <w:r w:rsidRPr="00643A2F">
        <w:t xml:space="preserve">.  </w:t>
      </w:r>
    </w:p>
    <w:p w14:paraId="1D8EF75B" w14:textId="77777777" w:rsidR="00B47132" w:rsidRPr="00643A2F" w:rsidRDefault="00B47132" w:rsidP="00682F26">
      <w:pPr>
        <w:pStyle w:val="ListParagraph"/>
        <w:numPr>
          <w:ilvl w:val="0"/>
          <w:numId w:val="22"/>
        </w:numPr>
        <w:spacing w:before="100" w:beforeAutospacing="1" w:after="100" w:afterAutospacing="1" w:line="240" w:lineRule="auto"/>
        <w:ind w:left="360"/>
      </w:pPr>
      <w:r w:rsidRPr="006A4D5F">
        <w:rPr>
          <w:b/>
        </w:rPr>
        <w:t xml:space="preserve">AZONE </w:t>
      </w:r>
      <w:r>
        <w:t>– SPG AZONE population, employment and other attributes from SynPop_Taz_Summary.csv produced in years the transport models are run.</w:t>
      </w:r>
    </w:p>
    <w:p w14:paraId="10B4228C" w14:textId="77777777" w:rsidR="00B47132" w:rsidRPr="00643A2F" w:rsidRDefault="00B47132" w:rsidP="00682F26">
      <w:pPr>
        <w:pStyle w:val="ListParagraph"/>
        <w:numPr>
          <w:ilvl w:val="0"/>
          <w:numId w:val="22"/>
        </w:numPr>
        <w:spacing w:before="100" w:beforeAutospacing="1" w:after="100" w:afterAutospacing="1" w:line="240" w:lineRule="auto"/>
        <w:ind w:left="360"/>
      </w:pPr>
      <w:r w:rsidRPr="006A4D5F">
        <w:rPr>
          <w:b/>
        </w:rPr>
        <w:t>DC_LOGSUM</w:t>
      </w:r>
      <w:r w:rsidRPr="00643A2F">
        <w:t xml:space="preserve"> –</w:t>
      </w:r>
      <w:r>
        <w:t xml:space="preserve"> </w:t>
      </w:r>
      <w:r w:rsidRPr="00643A2F">
        <w:t xml:space="preserve">average </w:t>
      </w:r>
      <w:r>
        <w:t xml:space="preserve">destination choice </w:t>
      </w:r>
      <w:proofErr w:type="spellStart"/>
      <w:r w:rsidRPr="00643A2F">
        <w:t>logsums</w:t>
      </w:r>
      <w:proofErr w:type="spellEnd"/>
      <w:r w:rsidRPr="00643A2F">
        <w:t xml:space="preserve"> </w:t>
      </w:r>
      <w:r>
        <w:t xml:space="preserve">from PT-SDT </w:t>
      </w:r>
      <w:r w:rsidRPr="00643A2F">
        <w:t xml:space="preserve">by BZONE, trip PURPOSE, </w:t>
      </w:r>
      <w:r>
        <w:t xml:space="preserve">and </w:t>
      </w:r>
      <w:r w:rsidRPr="00643A2F">
        <w:t>market SEGMENT.</w:t>
      </w:r>
    </w:p>
    <w:p w14:paraId="699E0915" w14:textId="77777777" w:rsidR="00B47132" w:rsidRDefault="00B47132" w:rsidP="00682F26">
      <w:pPr>
        <w:pStyle w:val="ListParagraph"/>
        <w:numPr>
          <w:ilvl w:val="0"/>
          <w:numId w:val="22"/>
        </w:numPr>
        <w:spacing w:before="100" w:beforeAutospacing="1" w:after="100" w:afterAutospacing="1" w:line="240" w:lineRule="auto"/>
        <w:ind w:left="360"/>
      </w:pPr>
      <w:r w:rsidRPr="006A4D5F">
        <w:rPr>
          <w:b/>
        </w:rPr>
        <w:t xml:space="preserve">TRIPS_SDT, </w:t>
      </w:r>
      <w:proofErr w:type="spellStart"/>
      <w:r w:rsidRPr="006A4D5F">
        <w:rPr>
          <w:b/>
        </w:rPr>
        <w:t>Trips_LDT</w:t>
      </w:r>
      <w:proofErr w:type="spellEnd"/>
      <w:r w:rsidRPr="006A4D5F">
        <w:rPr>
          <w:b/>
        </w:rPr>
        <w:t xml:space="preserve">, </w:t>
      </w:r>
      <w:proofErr w:type="spellStart"/>
      <w:r w:rsidRPr="006A4D5F">
        <w:rPr>
          <w:b/>
        </w:rPr>
        <w:t>Trips_CT</w:t>
      </w:r>
      <w:proofErr w:type="spellEnd"/>
      <w:r w:rsidRPr="006A4D5F">
        <w:rPr>
          <w:b/>
        </w:rPr>
        <w:t xml:space="preserve">, </w:t>
      </w:r>
      <w:proofErr w:type="spellStart"/>
      <w:r w:rsidRPr="006A4D5F">
        <w:rPr>
          <w:b/>
        </w:rPr>
        <w:t>Trips_ET</w:t>
      </w:r>
      <w:proofErr w:type="spellEnd"/>
      <w:r w:rsidRPr="00643A2F">
        <w:t xml:space="preserve"> – aggregated trips and trip distances by </w:t>
      </w:r>
      <w:r w:rsidRPr="006A4D5F">
        <w:rPr>
          <w:i/>
        </w:rPr>
        <w:t>trip</w:t>
      </w:r>
      <w:r w:rsidRPr="00643A2F">
        <w:t xml:space="preserve"> origin BZONE from the various transport modules. </w:t>
      </w:r>
      <w:r>
        <w:t>SDT and LDT are further classified by HHINC (</w:t>
      </w:r>
      <w:r w:rsidRPr="00536565">
        <w:t>[0-30</w:t>
      </w:r>
      <w:proofErr w:type="gramStart"/>
      <w:r w:rsidRPr="00536565">
        <w:t>,30</w:t>
      </w:r>
      <w:proofErr w:type="gramEnd"/>
      <w:r w:rsidRPr="00536565">
        <w:t>-70,70+]</w:t>
      </w:r>
      <w:r>
        <w:t xml:space="preserve">), TRIPPURPOSE, TRIP MODE; CT by TRUCKCLASS and COMMODITY (and includes a column of commodity weight in addition to trips); ET by TRUCKCLASS (EE and import/export within 75 miles), </w:t>
      </w:r>
      <w:r w:rsidRPr="00643A2F">
        <w:t xml:space="preserve"> </w:t>
      </w:r>
      <w:r>
        <w:t xml:space="preserve">It also stores </w:t>
      </w:r>
      <w:r w:rsidRPr="00643A2F">
        <w:t xml:space="preserve">. There is a column of trips for each time period.  </w:t>
      </w:r>
    </w:p>
    <w:p w14:paraId="6ECF5B9E" w14:textId="77777777" w:rsidR="00B47132" w:rsidRPr="00643A2F" w:rsidRDefault="00B47132" w:rsidP="00682F26">
      <w:pPr>
        <w:pStyle w:val="ListParagraph"/>
        <w:numPr>
          <w:ilvl w:val="0"/>
          <w:numId w:val="22"/>
        </w:numPr>
        <w:spacing w:before="100" w:beforeAutospacing="1" w:after="100" w:afterAutospacing="1" w:line="240" w:lineRule="auto"/>
        <w:ind w:left="360"/>
      </w:pPr>
      <w:proofErr w:type="spellStart"/>
      <w:r w:rsidRPr="006A4D5F">
        <w:rPr>
          <w:b/>
        </w:rPr>
        <w:t>TRIPS_SDT_Home</w:t>
      </w:r>
      <w:proofErr w:type="spellEnd"/>
      <w:r w:rsidRPr="006A4D5F">
        <w:rPr>
          <w:b/>
        </w:rPr>
        <w:t xml:space="preserve">, </w:t>
      </w:r>
      <w:proofErr w:type="spellStart"/>
      <w:r w:rsidRPr="006A4D5F">
        <w:rPr>
          <w:b/>
        </w:rPr>
        <w:t>TRIPS_LDT_Home</w:t>
      </w:r>
      <w:proofErr w:type="spellEnd"/>
      <w:r w:rsidRPr="006A4D5F">
        <w:rPr>
          <w:b/>
        </w:rPr>
        <w:t>,</w:t>
      </w:r>
      <w:r w:rsidR="00B51BCB">
        <w:rPr>
          <w:b/>
        </w:rPr>
        <w:t xml:space="preserve"> </w:t>
      </w:r>
      <w:proofErr w:type="spellStart"/>
      <w:r w:rsidRPr="006A4D5F">
        <w:rPr>
          <w:b/>
        </w:rPr>
        <w:t>TRIPS_CT_Home</w:t>
      </w:r>
      <w:proofErr w:type="spellEnd"/>
      <w:r w:rsidRPr="00643A2F">
        <w:t xml:space="preserve"> – same as above, except trips are aggregated by person trip household </w:t>
      </w:r>
      <w:r w:rsidRPr="006A4D5F">
        <w:rPr>
          <w:i/>
        </w:rPr>
        <w:t>home</w:t>
      </w:r>
      <w:r w:rsidRPr="00643A2F">
        <w:t xml:space="preserve"> BZONE origin and </w:t>
      </w:r>
      <w:r w:rsidRPr="006A4D5F">
        <w:rPr>
          <w:i/>
        </w:rPr>
        <w:t>truck tour</w:t>
      </w:r>
      <w:r w:rsidRPr="00643A2F">
        <w:t xml:space="preserve"> origin, rather than </w:t>
      </w:r>
      <w:r w:rsidRPr="006A4D5F">
        <w:rPr>
          <w:i/>
        </w:rPr>
        <w:t>trip</w:t>
      </w:r>
      <w:r w:rsidRPr="00643A2F">
        <w:t xml:space="preserve"> origin. </w:t>
      </w:r>
      <w:r w:rsidRPr="00536565">
        <w:t>LDT includes non-commute trips over 50 miles as well.</w:t>
      </w:r>
    </w:p>
    <w:p w14:paraId="23FAB94E" w14:textId="77777777" w:rsidR="00B47132" w:rsidRPr="00643A2F" w:rsidRDefault="00B47132" w:rsidP="00682F26">
      <w:pPr>
        <w:pStyle w:val="ListParagraph"/>
        <w:numPr>
          <w:ilvl w:val="0"/>
          <w:numId w:val="22"/>
        </w:numPr>
        <w:spacing w:before="100" w:beforeAutospacing="1" w:after="100" w:afterAutospacing="1" w:line="240" w:lineRule="auto"/>
        <w:ind w:left="360"/>
      </w:pPr>
      <w:r w:rsidRPr="006A4D5F">
        <w:rPr>
          <w:b/>
        </w:rPr>
        <w:t>TRIPMATRIX</w:t>
      </w:r>
      <w:r w:rsidRPr="00643A2F">
        <w:t xml:space="preserve"> – combined trip matrices for each BZONE OD pair, time period</w:t>
      </w:r>
      <w:r>
        <w:t xml:space="preserve"> (</w:t>
      </w:r>
      <w:r w:rsidRPr="00536565">
        <w:t>[“am”,”md”,”pm”,”</w:t>
      </w:r>
      <w:proofErr w:type="spellStart"/>
      <w:r w:rsidRPr="00536565">
        <w:t>nt</w:t>
      </w:r>
      <w:proofErr w:type="spellEnd"/>
      <w:r w:rsidRPr="00536565">
        <w:t>”]</w:t>
      </w:r>
      <w:r>
        <w:t>)</w:t>
      </w:r>
      <w:r w:rsidRPr="00643A2F">
        <w:t xml:space="preserve">, and mode from SDT, LDT, CT, and ET aggregated to common modes/truck classes. </w:t>
      </w:r>
      <w:r w:rsidRPr="00536565">
        <w:t xml:space="preserve">Note that the SR2 and SR3P </w:t>
      </w:r>
      <w:proofErr w:type="spellStart"/>
      <w:r w:rsidRPr="00536565">
        <w:t>modes</w:t>
      </w:r>
      <w:proofErr w:type="spellEnd"/>
      <w:r w:rsidRPr="00536565">
        <w:t xml:space="preserve"> are vehicle trips not person trips.  </w:t>
      </w:r>
    </w:p>
    <w:p w14:paraId="64A3B761" w14:textId="1EC753F0" w:rsidR="00B47132" w:rsidRPr="00643A2F" w:rsidRDefault="00B47132" w:rsidP="00682F26">
      <w:pPr>
        <w:pStyle w:val="ListParagraph"/>
        <w:numPr>
          <w:ilvl w:val="0"/>
          <w:numId w:val="22"/>
        </w:numPr>
        <w:spacing w:before="100" w:beforeAutospacing="1" w:after="100" w:afterAutospacing="1" w:line="240" w:lineRule="auto"/>
        <w:ind w:left="360"/>
      </w:pPr>
      <w:r w:rsidRPr="006A4D5F">
        <w:rPr>
          <w:b/>
        </w:rPr>
        <w:t>LINK_DATA</w:t>
      </w:r>
      <w:r w:rsidRPr="00643A2F">
        <w:t xml:space="preserve"> – </w:t>
      </w:r>
      <w:r w:rsidR="00AD7ED2">
        <w:t>VISUM</w:t>
      </w:r>
      <w:r w:rsidR="00AD7ED2" w:rsidRPr="00643A2F">
        <w:t xml:space="preserve"> </w:t>
      </w:r>
      <w:r w:rsidRPr="00643A2F">
        <w:t>link assignment results</w:t>
      </w:r>
      <w:r>
        <w:t xml:space="preserve"> by </w:t>
      </w:r>
      <w:proofErr w:type="spellStart"/>
      <w:r w:rsidR="00A667A0">
        <w:t>TSysSet</w:t>
      </w:r>
      <w:proofErr w:type="spellEnd"/>
      <w:r w:rsidR="00A667A0">
        <w:t xml:space="preserve"> </w:t>
      </w:r>
      <w:r w:rsidRPr="00643A2F">
        <w:t xml:space="preserve">(volumes, </w:t>
      </w:r>
      <w:r>
        <w:t xml:space="preserve">travel time, cost, </w:t>
      </w:r>
      <w:r w:rsidRPr="00643A2F">
        <w:t xml:space="preserve">etc.) </w:t>
      </w:r>
      <w:r>
        <w:t xml:space="preserve">and key link attributes (free flow speed, capacities, length, type, lanes, </w:t>
      </w:r>
      <w:proofErr w:type="spellStart"/>
      <w:proofErr w:type="gramStart"/>
      <w:r>
        <w:t>azone</w:t>
      </w:r>
      <w:proofErr w:type="spellEnd"/>
      <w:proofErr w:type="gramEnd"/>
      <w:r>
        <w:t xml:space="preserve">) </w:t>
      </w:r>
      <w:r w:rsidRPr="00643A2F">
        <w:t xml:space="preserve">for each time period.  </w:t>
      </w:r>
    </w:p>
    <w:p w14:paraId="77BF0077" w14:textId="77777777" w:rsidR="00B47132" w:rsidRDefault="00B47132" w:rsidP="00682F26">
      <w:pPr>
        <w:pStyle w:val="ListParagraph"/>
        <w:numPr>
          <w:ilvl w:val="0"/>
          <w:numId w:val="22"/>
        </w:numPr>
        <w:spacing w:before="100" w:beforeAutospacing="1" w:after="100" w:afterAutospacing="1" w:line="240" w:lineRule="auto"/>
        <w:ind w:left="360"/>
      </w:pPr>
      <w:r w:rsidRPr="006A4D5F">
        <w:rPr>
          <w:b/>
        </w:rPr>
        <w:t>SKIM</w:t>
      </w:r>
      <w:r w:rsidRPr="00643A2F">
        <w:t xml:space="preserve"> – Travel distance, time, tolls for each BZONE OD pair for peak and </w:t>
      </w:r>
      <w:proofErr w:type="spellStart"/>
      <w:r w:rsidRPr="00643A2F">
        <w:t>offpeak</w:t>
      </w:r>
      <w:proofErr w:type="spellEnd"/>
      <w:r w:rsidRPr="00643A2F">
        <w:t>, auto and truck.</w:t>
      </w:r>
      <w:r>
        <w:t xml:space="preserve"> Collapsed from BZONEs by a weighted average of drive alone or truck trips by OD for the same time period.</w:t>
      </w:r>
    </w:p>
    <w:p w14:paraId="7581DB93" w14:textId="77777777" w:rsidR="00B47132" w:rsidRPr="00643A2F" w:rsidRDefault="00B47132" w:rsidP="00682F26">
      <w:pPr>
        <w:pStyle w:val="ListParagraph"/>
        <w:numPr>
          <w:ilvl w:val="0"/>
          <w:numId w:val="22"/>
        </w:numPr>
        <w:spacing w:before="100" w:beforeAutospacing="1" w:after="100" w:afterAutospacing="1" w:line="240" w:lineRule="auto"/>
        <w:ind w:left="360"/>
      </w:pPr>
      <w:r w:rsidRPr="006A4D5F">
        <w:rPr>
          <w:b/>
        </w:rPr>
        <w:t xml:space="preserve">BOARDINGS </w:t>
      </w:r>
      <w:r>
        <w:t xml:space="preserve">–Transit assignment </w:t>
      </w:r>
      <w:proofErr w:type="spellStart"/>
      <w:r>
        <w:t>boardings</w:t>
      </w:r>
      <w:proofErr w:type="spellEnd"/>
      <w:r>
        <w:t xml:space="preserve"> by line route, access mode, time period and year.</w:t>
      </w:r>
      <w:r w:rsidRPr="00643A2F">
        <w:t xml:space="preserve">  </w:t>
      </w:r>
    </w:p>
    <w:p w14:paraId="11D18A78" w14:textId="77777777" w:rsidR="00B47132" w:rsidRPr="00643A2F" w:rsidRDefault="00B47132" w:rsidP="00682F26">
      <w:pPr>
        <w:pStyle w:val="ListParagraph"/>
        <w:numPr>
          <w:ilvl w:val="0"/>
          <w:numId w:val="22"/>
        </w:numPr>
        <w:spacing w:before="100" w:beforeAutospacing="1" w:after="100" w:afterAutospacing="1" w:line="240" w:lineRule="auto"/>
        <w:ind w:left="360"/>
      </w:pPr>
      <w:r w:rsidRPr="006A4D5F">
        <w:rPr>
          <w:b/>
        </w:rPr>
        <w:lastRenderedPageBreak/>
        <w:t>MODELWIDE</w:t>
      </w:r>
      <w:r w:rsidRPr="00643A2F">
        <w:t xml:space="preserve"> – various </w:t>
      </w:r>
      <w:proofErr w:type="spellStart"/>
      <w:r w:rsidRPr="00643A2F">
        <w:t>modelwide</w:t>
      </w:r>
      <w:proofErr w:type="spellEnd"/>
      <w:r w:rsidRPr="00643A2F">
        <w:t xml:space="preserve"> data typically associated with the </w:t>
      </w:r>
      <w:r>
        <w:t>N</w:t>
      </w:r>
      <w:r w:rsidRPr="00643A2F">
        <w:t>ED module</w:t>
      </w:r>
      <w:r>
        <w:t xml:space="preserve"> (AA composite utilities, annual construction dollar budget)</w:t>
      </w:r>
      <w:r w:rsidRPr="00643A2F">
        <w:t xml:space="preserve">. </w:t>
      </w:r>
    </w:p>
    <w:p w14:paraId="2EB9DF02" w14:textId="77777777" w:rsidR="00B47132" w:rsidRPr="00643A2F" w:rsidRDefault="0067414C" w:rsidP="00682F26">
      <w:pPr>
        <w:pStyle w:val="ListParagraph"/>
        <w:numPr>
          <w:ilvl w:val="0"/>
          <w:numId w:val="22"/>
        </w:numPr>
        <w:spacing w:before="100" w:beforeAutospacing="1" w:after="100" w:afterAutospacing="1" w:line="240" w:lineRule="auto"/>
        <w:ind w:left="360"/>
      </w:pPr>
      <w:r>
        <w:t xml:space="preserve">Other tables: </w:t>
      </w:r>
      <w:r w:rsidR="00B47132" w:rsidRPr="006A4D5F">
        <w:rPr>
          <w:b/>
        </w:rPr>
        <w:t>ALLZONES</w:t>
      </w:r>
      <w:r w:rsidR="00B47132" w:rsidRPr="00643A2F">
        <w:t xml:space="preserve">, </w:t>
      </w:r>
      <w:r w:rsidR="00B47132" w:rsidRPr="006A4D5F">
        <w:rPr>
          <w:b/>
        </w:rPr>
        <w:t>BZONE</w:t>
      </w:r>
      <w:r w:rsidR="00B47132" w:rsidRPr="00643A2F">
        <w:t xml:space="preserve">, </w:t>
      </w:r>
      <w:r w:rsidR="00B47132" w:rsidRPr="006A4D5F">
        <w:rPr>
          <w:b/>
        </w:rPr>
        <w:t>TSTEP</w:t>
      </w:r>
    </w:p>
    <w:p w14:paraId="2BAD1928" w14:textId="77777777" w:rsidR="00B47132" w:rsidRPr="00B47132" w:rsidRDefault="00B47132" w:rsidP="00682F26">
      <w:pPr>
        <w:spacing w:before="100" w:beforeAutospacing="1" w:after="100" w:afterAutospacing="1" w:line="240" w:lineRule="auto"/>
        <w:rPr>
          <w:rFonts w:eastAsia="Times New Roman"/>
        </w:rPr>
      </w:pPr>
      <w:r w:rsidRPr="00B47132">
        <w:rPr>
          <w:rFonts w:eastAsia="Times New Roman"/>
        </w:rPr>
        <w:t xml:space="preserve">To automatically create a SWIMVIZ DB from a completed SWIM2 scenario run, the user will edit the configuration file to include a ‘1’ in the column for </w:t>
      </w:r>
      <w:proofErr w:type="spellStart"/>
      <w:r w:rsidRPr="00B47132">
        <w:rPr>
          <w:rFonts w:eastAsia="Times New Roman"/>
        </w:rPr>
        <w:t>Viz</w:t>
      </w:r>
      <w:proofErr w:type="spellEnd"/>
      <w:r w:rsidRPr="00B47132">
        <w:rPr>
          <w:rFonts w:eastAsia="Times New Roman"/>
        </w:rPr>
        <w:t xml:space="preserve">, in the row of the final year of the model run. This runs two R/SQLite scripts:  </w:t>
      </w:r>
      <w:proofErr w:type="spellStart"/>
      <w:r w:rsidRPr="0067414C">
        <w:rPr>
          <w:rFonts w:eastAsia="Times New Roman"/>
          <w:b/>
        </w:rPr>
        <w:t>build_Viz_DB.R</w:t>
      </w:r>
      <w:proofErr w:type="spellEnd"/>
      <w:r w:rsidRPr="00B47132">
        <w:rPr>
          <w:rFonts w:eastAsia="Times New Roman"/>
        </w:rPr>
        <w:t xml:space="preserve"> (creates DB for each year), and </w:t>
      </w:r>
      <w:proofErr w:type="spellStart"/>
      <w:r w:rsidRPr="0067414C">
        <w:rPr>
          <w:rFonts w:eastAsia="Times New Roman"/>
          <w:b/>
        </w:rPr>
        <w:t>all_Viz_DBs.R</w:t>
      </w:r>
      <w:proofErr w:type="spellEnd"/>
      <w:r w:rsidRPr="00B47132">
        <w:rPr>
          <w:rFonts w:eastAsia="Times New Roman"/>
        </w:rPr>
        <w:t xml:space="preserve"> (runs the prior script each year, merging into one database with a table for each year). A zipped</w:t>
      </w:r>
      <w:r w:rsidR="0067414C">
        <w:rPr>
          <w:rFonts w:eastAsia="Times New Roman"/>
        </w:rPr>
        <w:t xml:space="preserve"> version of the multi-year SWIM</w:t>
      </w:r>
      <w:r w:rsidRPr="00B47132">
        <w:rPr>
          <w:rFonts w:eastAsia="Times New Roman"/>
        </w:rPr>
        <w:t xml:space="preserve">VIZ DB is copied to the ODOT FTP site facilitating remote </w:t>
      </w:r>
      <w:r>
        <w:rPr>
          <w:rFonts w:eastAsia="Times New Roman"/>
        </w:rPr>
        <w:t xml:space="preserve">users in obtaining this data.  </w:t>
      </w:r>
    </w:p>
    <w:p w14:paraId="2AAAEDAC" w14:textId="77777777" w:rsidR="00B47132" w:rsidRDefault="0067414C" w:rsidP="00682F26">
      <w:pPr>
        <w:spacing w:before="100" w:beforeAutospacing="1" w:after="100" w:afterAutospacing="1" w:line="240" w:lineRule="auto"/>
      </w:pPr>
      <w:r>
        <w:t>The SWIM</w:t>
      </w:r>
      <w:r w:rsidR="00B47132">
        <w:t xml:space="preserve">VIZ Micro </w:t>
      </w:r>
      <w:r>
        <w:t xml:space="preserve">database </w:t>
      </w:r>
      <w:r w:rsidR="00B47132">
        <w:t>houses the synthetic population (persons and households from SPG) as well as detailed tour and trip information for person (from PT) and internal trucks (from CT).  The key tables are listed below with mo</w:t>
      </w:r>
      <w:r>
        <w:t>re detail available in the SWIM</w:t>
      </w:r>
      <w:r w:rsidR="00B47132">
        <w:t xml:space="preserve">VIZ micro </w:t>
      </w:r>
      <w:r>
        <w:t>DB documentation</w:t>
      </w:r>
      <w:r w:rsidR="00B47132">
        <w:t>.</w:t>
      </w:r>
    </w:p>
    <w:p w14:paraId="7A6CA6AA" w14:textId="77777777" w:rsidR="00B47132" w:rsidRPr="00E63136" w:rsidRDefault="00B47132" w:rsidP="00682F26">
      <w:pPr>
        <w:pStyle w:val="ListParagraph"/>
        <w:numPr>
          <w:ilvl w:val="0"/>
          <w:numId w:val="23"/>
        </w:numPr>
        <w:spacing w:before="100" w:beforeAutospacing="1" w:after="100" w:afterAutospacing="1" w:line="240" w:lineRule="auto"/>
        <w:ind w:left="360"/>
      </w:pPr>
      <w:r w:rsidRPr="006A4D5F">
        <w:rPr>
          <w:b/>
        </w:rPr>
        <w:t>HH</w:t>
      </w:r>
      <w:r w:rsidRPr="00E63136">
        <w:t xml:space="preserve"> – represents all the households in the model and their key attributes, including description of any long distance tours.</w:t>
      </w:r>
    </w:p>
    <w:p w14:paraId="3542B707" w14:textId="77777777" w:rsidR="00B47132" w:rsidRPr="00E63136" w:rsidRDefault="00B47132" w:rsidP="00682F26">
      <w:pPr>
        <w:pStyle w:val="ListParagraph"/>
        <w:numPr>
          <w:ilvl w:val="0"/>
          <w:numId w:val="23"/>
        </w:numPr>
        <w:spacing w:before="100" w:beforeAutospacing="1" w:after="100" w:afterAutospacing="1" w:line="240" w:lineRule="auto"/>
        <w:ind w:left="360"/>
      </w:pPr>
      <w:r w:rsidRPr="006A4D5F">
        <w:rPr>
          <w:b/>
        </w:rPr>
        <w:t>PER</w:t>
      </w:r>
      <w:r w:rsidRPr="00E63136">
        <w:t xml:space="preserve"> – represents all the persons in the model and their key attributes, including industry, work status, and descriptions of the modeled long distance and short distance daily tour pattern by purpose.</w:t>
      </w:r>
    </w:p>
    <w:p w14:paraId="5B745757" w14:textId="77777777" w:rsidR="00B47132" w:rsidRPr="00E63136" w:rsidRDefault="00B47132" w:rsidP="00682F26">
      <w:pPr>
        <w:pStyle w:val="ListParagraph"/>
        <w:numPr>
          <w:ilvl w:val="0"/>
          <w:numId w:val="23"/>
        </w:numPr>
        <w:spacing w:before="100" w:beforeAutospacing="1" w:after="100" w:afterAutospacing="1" w:line="240" w:lineRule="auto"/>
        <w:ind w:left="360"/>
      </w:pPr>
      <w:r w:rsidRPr="006A4D5F">
        <w:rPr>
          <w:b/>
        </w:rPr>
        <w:t xml:space="preserve">TOUR_LDT_MICRO </w:t>
      </w:r>
      <w:r w:rsidRPr="00E63136">
        <w:t>– represents all the long distance (LDT) tours in the model, including their purpose, mode, origin and destination zones, times, and party size.</w:t>
      </w:r>
    </w:p>
    <w:p w14:paraId="19478F9B" w14:textId="77777777" w:rsidR="00B47132" w:rsidRPr="00E63136" w:rsidRDefault="00B47132" w:rsidP="00682F26">
      <w:pPr>
        <w:pStyle w:val="ListParagraph"/>
        <w:numPr>
          <w:ilvl w:val="0"/>
          <w:numId w:val="23"/>
        </w:numPr>
        <w:spacing w:before="100" w:beforeAutospacing="1" w:after="100" w:afterAutospacing="1" w:line="240" w:lineRule="auto"/>
        <w:ind w:left="360"/>
      </w:pPr>
      <w:r w:rsidRPr="006A4D5F">
        <w:rPr>
          <w:b/>
        </w:rPr>
        <w:t>TRIP_LDT_MICRO</w:t>
      </w:r>
      <w:r w:rsidRPr="00E63136">
        <w:t xml:space="preserve"> – represents all the LDT vehicle trips in the model, including their purpose, mode, origin and destination zones, and times.  </w:t>
      </w:r>
    </w:p>
    <w:p w14:paraId="695CEF78" w14:textId="77777777" w:rsidR="00B47132" w:rsidRPr="00E63136" w:rsidRDefault="00B47132" w:rsidP="00682F26">
      <w:pPr>
        <w:pStyle w:val="ListParagraph"/>
        <w:numPr>
          <w:ilvl w:val="0"/>
          <w:numId w:val="23"/>
        </w:numPr>
        <w:spacing w:before="100" w:beforeAutospacing="1" w:after="100" w:afterAutospacing="1" w:line="240" w:lineRule="auto"/>
        <w:ind w:left="360"/>
      </w:pPr>
      <w:r w:rsidRPr="006A4D5F">
        <w:rPr>
          <w:b/>
        </w:rPr>
        <w:t>TOUR_SDT_MICRO</w:t>
      </w:r>
      <w:r w:rsidRPr="00E63136">
        <w:t xml:space="preserve"> – represents all the short distance (SDT) tours in the model, including their purpose, mode, origin and destination zones, and times.</w:t>
      </w:r>
    </w:p>
    <w:p w14:paraId="2D5BB758" w14:textId="77777777" w:rsidR="00B47132" w:rsidRPr="00E63136" w:rsidRDefault="00B47132" w:rsidP="00682F26">
      <w:pPr>
        <w:pStyle w:val="ListParagraph"/>
        <w:numPr>
          <w:ilvl w:val="0"/>
          <w:numId w:val="23"/>
        </w:numPr>
        <w:spacing w:before="100" w:beforeAutospacing="1" w:after="100" w:afterAutospacing="1" w:line="240" w:lineRule="auto"/>
        <w:ind w:left="360"/>
      </w:pPr>
      <w:r w:rsidRPr="006A4D5F">
        <w:rPr>
          <w:b/>
        </w:rPr>
        <w:t>TRIP_SDT_MICRO</w:t>
      </w:r>
      <w:r w:rsidRPr="00E63136">
        <w:t xml:space="preserve"> – represents all the SDT person trips in the model, including their purpose, mode, origin and destination zones, and times.</w:t>
      </w:r>
    </w:p>
    <w:p w14:paraId="32958243" w14:textId="77777777" w:rsidR="00B47132" w:rsidRPr="00E63136" w:rsidRDefault="00B47132" w:rsidP="00682F26">
      <w:pPr>
        <w:pStyle w:val="ListParagraph"/>
        <w:numPr>
          <w:ilvl w:val="0"/>
          <w:numId w:val="23"/>
        </w:numPr>
        <w:spacing w:before="100" w:beforeAutospacing="1" w:after="100" w:afterAutospacing="1" w:line="240" w:lineRule="auto"/>
        <w:ind w:left="360"/>
      </w:pPr>
      <w:r w:rsidRPr="006A4D5F">
        <w:rPr>
          <w:b/>
        </w:rPr>
        <w:t>TRIP_CT_MICRO</w:t>
      </w:r>
      <w:r w:rsidRPr="00E63136">
        <w:t xml:space="preserve"> – represents all but the through truck trips (CT, not ET) in the model, including commodity, carrier type, weight, origin and destination zones, and times.</w:t>
      </w:r>
    </w:p>
    <w:p w14:paraId="2CB30F45" w14:textId="77777777" w:rsidR="00B47132" w:rsidRPr="00B47132" w:rsidRDefault="0067414C" w:rsidP="00682F26">
      <w:pPr>
        <w:spacing w:before="100" w:beforeAutospacing="1" w:after="100" w:afterAutospacing="1" w:line="240" w:lineRule="auto"/>
        <w:rPr>
          <w:rFonts w:eastAsia="Times New Roman"/>
        </w:rPr>
      </w:pPr>
      <w:r>
        <w:rPr>
          <w:rFonts w:eastAsia="Times New Roman"/>
        </w:rPr>
        <w:t>To use the SWIMVIZ</w:t>
      </w:r>
      <w:r w:rsidR="00B47132" w:rsidRPr="00B47132">
        <w:rPr>
          <w:rFonts w:eastAsia="Times New Roman"/>
        </w:rPr>
        <w:t>, the user either:</w:t>
      </w:r>
    </w:p>
    <w:p w14:paraId="6C5D961E" w14:textId="77777777" w:rsidR="00B47132" w:rsidRPr="006A4D5F" w:rsidRDefault="00B47132" w:rsidP="00682F26">
      <w:pPr>
        <w:pStyle w:val="ListParagraph"/>
        <w:numPr>
          <w:ilvl w:val="0"/>
          <w:numId w:val="24"/>
        </w:numPr>
        <w:spacing w:before="100" w:beforeAutospacing="1" w:after="100" w:afterAutospacing="1" w:line="240" w:lineRule="auto"/>
        <w:ind w:left="0"/>
        <w:rPr>
          <w:rFonts w:eastAsia="Times New Roman"/>
        </w:rPr>
      </w:pPr>
      <w:r w:rsidRPr="006A4D5F">
        <w:rPr>
          <w:rFonts w:eastAsia="Times New Roman"/>
        </w:rPr>
        <w:t>installs the Adobe AIR Runtime (</w:t>
      </w:r>
      <w:hyperlink r:id="rId17" w:history="1">
        <w:r w:rsidRPr="006A4D5F">
          <w:rPr>
            <w:rFonts w:eastAsia="Times New Roman"/>
          </w:rPr>
          <w:t>http://get.adobe.com/air</w:t>
        </w:r>
      </w:hyperlink>
      <w:r w:rsidR="0067414C">
        <w:rPr>
          <w:rFonts w:eastAsia="Times New Roman"/>
        </w:rPr>
        <w:t>) program and the SWIMVIZ AIR</w:t>
      </w:r>
      <w:r w:rsidRPr="006A4D5F">
        <w:rPr>
          <w:rFonts w:eastAsia="Times New Roman"/>
        </w:rPr>
        <w:t xml:space="preserve"> application</w:t>
      </w:r>
      <w:r w:rsidRPr="006A4D5F" w:rsidDel="00975A74">
        <w:rPr>
          <w:rFonts w:eastAsia="Times New Roman"/>
        </w:rPr>
        <w:t xml:space="preserve"> </w:t>
      </w:r>
      <w:r w:rsidRPr="006A4D5F">
        <w:rPr>
          <w:rFonts w:eastAsia="Times New Roman"/>
        </w:rPr>
        <w:t>on their local machine a</w:t>
      </w:r>
      <w:r w:rsidR="0067414C">
        <w:rPr>
          <w:rFonts w:eastAsia="Times New Roman"/>
        </w:rPr>
        <w:t>nd has a local copy of a SWIM</w:t>
      </w:r>
      <w:r w:rsidRPr="006A4D5F">
        <w:rPr>
          <w:rFonts w:eastAsia="Times New Roman"/>
        </w:rPr>
        <w:t>VIZ DB</w:t>
      </w:r>
      <w:r w:rsidR="0067414C">
        <w:rPr>
          <w:rFonts w:eastAsia="Times New Roman"/>
        </w:rPr>
        <w:t xml:space="preserve"> </w:t>
      </w:r>
      <w:r w:rsidRPr="006A4D5F">
        <w:rPr>
          <w:rFonts w:eastAsia="Times New Roman"/>
        </w:rPr>
        <w:t xml:space="preserve">or </w:t>
      </w:r>
    </w:p>
    <w:p w14:paraId="5D54E4BF" w14:textId="77777777" w:rsidR="00B47132" w:rsidRPr="006A4D5F" w:rsidRDefault="00B47132" w:rsidP="00682F26">
      <w:pPr>
        <w:pStyle w:val="ListParagraph"/>
        <w:numPr>
          <w:ilvl w:val="0"/>
          <w:numId w:val="24"/>
        </w:numPr>
        <w:spacing w:before="100" w:beforeAutospacing="1" w:after="100" w:afterAutospacing="1" w:line="240" w:lineRule="auto"/>
        <w:ind w:left="0"/>
        <w:rPr>
          <w:rFonts w:eastAsia="Times New Roman"/>
        </w:rPr>
      </w:pPr>
      <w:proofErr w:type="gramStart"/>
      <w:r w:rsidRPr="006A4D5F">
        <w:rPr>
          <w:rFonts w:eastAsia="Times New Roman"/>
        </w:rPr>
        <w:t>using</w:t>
      </w:r>
      <w:proofErr w:type="gramEnd"/>
      <w:r w:rsidRPr="006A4D5F">
        <w:rPr>
          <w:rFonts w:eastAsia="Times New Roman"/>
        </w:rPr>
        <w:t xml:space="preserve"> re</w:t>
      </w:r>
      <w:r w:rsidR="0067414C">
        <w:rPr>
          <w:rFonts w:eastAsia="Times New Roman"/>
        </w:rPr>
        <w:t xml:space="preserve">mote desktop to access the SWIMVIZ </w:t>
      </w:r>
      <w:r w:rsidRPr="006A4D5F">
        <w:rPr>
          <w:rFonts w:eastAsia="Times New Roman"/>
        </w:rPr>
        <w:t xml:space="preserve">tool on one of the </w:t>
      </w:r>
      <w:r w:rsidR="00D90316" w:rsidRPr="006A4D5F">
        <w:rPr>
          <w:rFonts w:eastAsia="Times New Roman"/>
        </w:rPr>
        <w:t>ODOT machines, which</w:t>
      </w:r>
      <w:r w:rsidR="0067414C">
        <w:rPr>
          <w:rFonts w:eastAsia="Times New Roman"/>
        </w:rPr>
        <w:t xml:space="preserve"> have the SWIMVIZ databases.</w:t>
      </w:r>
    </w:p>
    <w:p w14:paraId="1CD86A4D" w14:textId="16037EC4" w:rsidR="00B47132" w:rsidRPr="00B47132" w:rsidRDefault="0067414C" w:rsidP="00682F26">
      <w:pPr>
        <w:spacing w:before="100" w:beforeAutospacing="1" w:after="100" w:afterAutospacing="1" w:line="240" w:lineRule="auto"/>
        <w:rPr>
          <w:rFonts w:eastAsia="Times New Roman"/>
        </w:rPr>
      </w:pPr>
      <w:r>
        <w:rPr>
          <w:rFonts w:eastAsia="Times New Roman"/>
        </w:rPr>
        <w:t>SWIMVIZ reads the SWIM</w:t>
      </w:r>
      <w:r w:rsidR="00B47132" w:rsidRPr="00B47132">
        <w:rPr>
          <w:rFonts w:eastAsia="Times New Roman"/>
        </w:rPr>
        <w:t xml:space="preserve">VIZ database and allows the user to dynamically query, plot, and map data from the DB.  On startup, it reads the Settings.xml, and </w:t>
      </w:r>
      <w:proofErr w:type="spellStart"/>
      <w:r w:rsidR="00B47132" w:rsidRPr="00B47132">
        <w:rPr>
          <w:rFonts w:eastAsia="Times New Roman"/>
        </w:rPr>
        <w:t>DefaultQueries.xm</w:t>
      </w:r>
      <w:proofErr w:type="spellEnd"/>
      <w:r w:rsidR="00B47132" w:rsidRPr="00B47132">
        <w:rPr>
          <w:rFonts w:eastAsia="Times New Roman"/>
        </w:rPr>
        <w:t xml:space="preserve"> (or PostgresDefaultQueries.xml</w:t>
      </w:r>
      <w:r>
        <w:rPr>
          <w:rFonts w:eastAsia="Times New Roman"/>
        </w:rPr>
        <w:t xml:space="preserve"> for the PostgreSQL setup</w:t>
      </w:r>
      <w:r w:rsidR="00B47132" w:rsidRPr="00B47132">
        <w:rPr>
          <w:rFonts w:eastAsia="Times New Roman"/>
        </w:rPr>
        <w:t xml:space="preserve">) files.  </w:t>
      </w:r>
      <w:r>
        <w:rPr>
          <w:rFonts w:eastAsia="Times New Roman"/>
        </w:rPr>
        <w:t xml:space="preserve">See the </w:t>
      </w:r>
      <w:commentRangeStart w:id="51"/>
      <w:r>
        <w:rPr>
          <w:rFonts w:eastAsia="Times New Roman"/>
        </w:rPr>
        <w:t xml:space="preserve">SWIMVIZ </w:t>
      </w:r>
      <w:r w:rsidR="00B47132" w:rsidRPr="00B47132">
        <w:rPr>
          <w:rFonts w:eastAsia="Times New Roman"/>
        </w:rPr>
        <w:t xml:space="preserve">User’s Guide </w:t>
      </w:r>
      <w:commentRangeEnd w:id="51"/>
      <w:r w:rsidR="00EF7B80">
        <w:rPr>
          <w:rStyle w:val="CommentReference"/>
        </w:rPr>
        <w:commentReference w:id="51"/>
      </w:r>
      <w:r w:rsidR="0009366A">
        <w:rPr>
          <w:rFonts w:eastAsia="Times New Roman"/>
        </w:rPr>
        <w:t>(/model/code/</w:t>
      </w:r>
      <w:proofErr w:type="spellStart"/>
      <w:r w:rsidR="0009366A">
        <w:rPr>
          <w:rFonts w:eastAsia="Times New Roman"/>
        </w:rPr>
        <w:t>viz</w:t>
      </w:r>
      <w:proofErr w:type="spellEnd"/>
      <w:r w:rsidR="0009366A">
        <w:rPr>
          <w:rFonts w:eastAsia="Times New Roman"/>
        </w:rPr>
        <w:t>/documentation/</w:t>
      </w:r>
      <w:r w:rsidR="0009366A" w:rsidRPr="0009366A">
        <w:rPr>
          <w:rFonts w:eastAsia="Times New Roman"/>
        </w:rPr>
        <w:t>swim_viz_userguide</w:t>
      </w:r>
      <w:r w:rsidR="0009366A">
        <w:rPr>
          <w:rFonts w:eastAsia="Times New Roman"/>
        </w:rPr>
        <w:t xml:space="preserve">.doc) </w:t>
      </w:r>
      <w:r>
        <w:rPr>
          <w:rFonts w:eastAsia="Times New Roman"/>
        </w:rPr>
        <w:t>for more information</w:t>
      </w:r>
      <w:r w:rsidR="00D808E6">
        <w:rPr>
          <w:rFonts w:eastAsia="Times New Roman"/>
        </w:rPr>
        <w:t xml:space="preserve">. </w:t>
      </w:r>
    </w:p>
    <w:p w14:paraId="3572C991" w14:textId="2495C135" w:rsidR="00D808E6" w:rsidRDefault="00B47132" w:rsidP="00682F26">
      <w:pPr>
        <w:spacing w:before="100" w:beforeAutospacing="1" w:after="100" w:afterAutospacing="1" w:line="240" w:lineRule="auto"/>
      </w:pPr>
      <w:r w:rsidRPr="00B47132">
        <w:t xml:space="preserve">Once </w:t>
      </w:r>
      <w:r w:rsidR="00C060AC">
        <w:t>a SWIMVIZ SQLite database is created, it can be export</w:t>
      </w:r>
      <w:r w:rsidR="005E065E">
        <w:t>ed</w:t>
      </w:r>
      <w:r w:rsidR="00C060AC">
        <w:t xml:space="preserve"> to </w:t>
      </w:r>
      <w:r w:rsidRPr="00B47132">
        <w:t>Pos</w:t>
      </w:r>
      <w:r w:rsidR="00C060AC">
        <w:t>tgreSQL (v. 8.3) database format</w:t>
      </w:r>
      <w:r w:rsidRPr="00B47132">
        <w:t xml:space="preserve">. The </w:t>
      </w:r>
      <w:commentRangeStart w:id="52"/>
      <w:proofErr w:type="spellStart"/>
      <w:r w:rsidRPr="00B47132">
        <w:t>SWIMVIZtoPOSTGRES.R</w:t>
      </w:r>
      <w:proofErr w:type="spellEnd"/>
      <w:r w:rsidRPr="00B47132">
        <w:t xml:space="preserve"> </w:t>
      </w:r>
      <w:commentRangeEnd w:id="52"/>
      <w:r w:rsidR="00EF7B80">
        <w:rPr>
          <w:rStyle w:val="CommentReference"/>
        </w:rPr>
        <w:commentReference w:id="52"/>
      </w:r>
      <w:r w:rsidR="005E065E">
        <w:t>script (in model/code/</w:t>
      </w:r>
      <w:proofErr w:type="spellStart"/>
      <w:r w:rsidR="005E065E">
        <w:t>viz</w:t>
      </w:r>
      <w:proofErr w:type="spellEnd"/>
      <w:r w:rsidR="005E065E">
        <w:t xml:space="preserve">) </w:t>
      </w:r>
      <w:r w:rsidRPr="00B47132">
        <w:t>generates a SQL script and CSV data files, with customizable variables at the top of the scri</w:t>
      </w:r>
      <w:r w:rsidR="00C060AC">
        <w:t>pt.  T</w:t>
      </w:r>
      <w:r w:rsidRPr="00B47132">
        <w:t>he R-generated bulk insert SQL script may be run on the PostgreS</w:t>
      </w:r>
      <w:r w:rsidRPr="00975A74">
        <w:t>QL database to load the data from the associated CSV files.</w:t>
      </w:r>
    </w:p>
    <w:p w14:paraId="0FAB7EFE" w14:textId="77777777" w:rsidR="00D808E6" w:rsidRDefault="00D808E6" w:rsidP="00682F26">
      <w:pPr>
        <w:pStyle w:val="Heading1"/>
        <w:numPr>
          <w:ilvl w:val="0"/>
          <w:numId w:val="15"/>
        </w:numPr>
        <w:spacing w:before="100" w:beforeAutospacing="1" w:after="100" w:afterAutospacing="1" w:line="240" w:lineRule="auto"/>
        <w:ind w:left="0"/>
      </w:pPr>
      <w:bookmarkStart w:id="53" w:name="_Toc351451863"/>
      <w:bookmarkStart w:id="54" w:name="_Toc432069343"/>
      <w:r>
        <w:lastRenderedPageBreak/>
        <w:t>Select Link</w:t>
      </w:r>
      <w:r w:rsidR="007254F3">
        <w:t xml:space="preserve"> Analysis Module</w:t>
      </w:r>
      <w:bookmarkEnd w:id="53"/>
      <w:bookmarkEnd w:id="54"/>
    </w:p>
    <w:p w14:paraId="41339C68" w14:textId="77777777" w:rsidR="00D808E6" w:rsidRPr="00D808E6" w:rsidRDefault="00D808E6" w:rsidP="00682F26">
      <w:pPr>
        <w:spacing w:before="100" w:beforeAutospacing="1" w:after="100" w:afterAutospacing="1" w:line="240" w:lineRule="auto"/>
        <w:rPr>
          <w:rFonts w:eastAsia="Times New Roman"/>
        </w:rPr>
      </w:pPr>
      <w:r w:rsidRPr="00D808E6">
        <w:rPr>
          <w:rFonts w:eastAsia="Times New Roman"/>
        </w:rPr>
        <w:t>The Select Link (SL)</w:t>
      </w:r>
      <w:r w:rsidR="003C765A">
        <w:rPr>
          <w:rFonts w:eastAsia="Times New Roman"/>
        </w:rPr>
        <w:t xml:space="preserve"> Module was created for appending</w:t>
      </w:r>
      <w:r w:rsidRPr="00D808E6">
        <w:rPr>
          <w:rFonts w:eastAsia="Times New Roman"/>
        </w:rPr>
        <w:t xml:space="preserve"> </w:t>
      </w:r>
      <w:r w:rsidR="003C765A">
        <w:rPr>
          <w:rFonts w:eastAsia="Times New Roman"/>
        </w:rPr>
        <w:t xml:space="preserve">route information to </w:t>
      </w:r>
      <w:proofErr w:type="spellStart"/>
      <w:r w:rsidR="003C765A">
        <w:rPr>
          <w:rFonts w:eastAsia="Times New Roman"/>
        </w:rPr>
        <w:t>microsimulated</w:t>
      </w:r>
      <w:proofErr w:type="spellEnd"/>
      <w:r w:rsidR="003C765A">
        <w:rPr>
          <w:rFonts w:eastAsia="Times New Roman"/>
        </w:rPr>
        <w:t xml:space="preserve"> </w:t>
      </w:r>
      <w:r w:rsidRPr="00D808E6">
        <w:rPr>
          <w:rFonts w:eastAsia="Times New Roman"/>
        </w:rPr>
        <w:t xml:space="preserve">SWIM2 </w:t>
      </w:r>
      <w:r w:rsidR="003C765A">
        <w:rPr>
          <w:rFonts w:eastAsia="Times New Roman"/>
        </w:rPr>
        <w:t xml:space="preserve">trips in order to create </w:t>
      </w:r>
      <w:r w:rsidRPr="00D808E6">
        <w:rPr>
          <w:rFonts w:eastAsia="Times New Roman"/>
        </w:rPr>
        <w:t xml:space="preserve">subarea </w:t>
      </w:r>
      <w:r w:rsidR="003C765A">
        <w:rPr>
          <w:rFonts w:eastAsia="Times New Roman"/>
        </w:rPr>
        <w:t xml:space="preserve">external </w:t>
      </w:r>
      <w:r w:rsidRPr="00D808E6">
        <w:rPr>
          <w:rFonts w:eastAsia="Times New Roman"/>
        </w:rPr>
        <w:t>matrices</w:t>
      </w:r>
      <w:r w:rsidR="003C765A">
        <w:rPr>
          <w:rFonts w:eastAsia="Times New Roman"/>
        </w:rPr>
        <w:t xml:space="preserve"> for MPO models</w:t>
      </w:r>
      <w:r w:rsidRPr="00D808E6">
        <w:rPr>
          <w:rFonts w:eastAsia="Times New Roman"/>
        </w:rPr>
        <w:t xml:space="preserve">. Complete step-by-step instructions for creating the SL inputs and processing SL outputs are contained in </w:t>
      </w:r>
      <w:r w:rsidR="001C27CA">
        <w:rPr>
          <w:rFonts w:eastAsia="Times New Roman"/>
        </w:rPr>
        <w:t>Appendix IX</w:t>
      </w:r>
      <w:r w:rsidRPr="00D808E6">
        <w:rPr>
          <w:rFonts w:eastAsia="Times New Roman"/>
        </w:rPr>
        <w:t>.</w:t>
      </w:r>
      <w:r w:rsidR="00A337BF">
        <w:rPr>
          <w:rFonts w:eastAsia="Times New Roman"/>
        </w:rPr>
        <w:t xml:space="preserve">  The only i</w:t>
      </w:r>
      <w:r w:rsidRPr="00D808E6">
        <w:rPr>
          <w:rFonts w:eastAsia="Times New Roman"/>
        </w:rPr>
        <w:t>nput</w:t>
      </w:r>
      <w:r w:rsidR="00A337BF">
        <w:rPr>
          <w:rFonts w:eastAsia="Times New Roman"/>
        </w:rPr>
        <w:t xml:space="preserve"> </w:t>
      </w:r>
      <w:r w:rsidRPr="00D808E6">
        <w:rPr>
          <w:rFonts w:eastAsia="Times New Roman"/>
        </w:rPr>
        <w:t xml:space="preserve">to </w:t>
      </w:r>
      <w:r w:rsidR="00A337BF">
        <w:rPr>
          <w:rFonts w:eastAsia="Times New Roman"/>
        </w:rPr>
        <w:t xml:space="preserve">the </w:t>
      </w:r>
      <w:r w:rsidRPr="00D808E6">
        <w:rPr>
          <w:rFonts w:eastAsia="Times New Roman"/>
        </w:rPr>
        <w:t>S</w:t>
      </w:r>
      <w:r w:rsidR="00D90316">
        <w:rPr>
          <w:rFonts w:eastAsia="Times New Roman"/>
        </w:rPr>
        <w:t xml:space="preserve">elect Link </w:t>
      </w:r>
      <w:r w:rsidR="00A337BF">
        <w:rPr>
          <w:rFonts w:eastAsia="Times New Roman"/>
        </w:rPr>
        <w:t xml:space="preserve">module is </w:t>
      </w:r>
      <w:r w:rsidR="00D90316">
        <w:rPr>
          <w:rFonts w:eastAsia="Times New Roman"/>
        </w:rPr>
        <w:t>located in the [</w:t>
      </w:r>
      <w:r w:rsidRPr="00D808E6">
        <w:rPr>
          <w:rFonts w:eastAsia="Times New Roman"/>
        </w:rPr>
        <w:t>scenario</w:t>
      </w:r>
      <w:r w:rsidR="00D90316">
        <w:rPr>
          <w:rFonts w:eastAsia="Times New Roman"/>
        </w:rPr>
        <w:t xml:space="preserve"> </w:t>
      </w:r>
      <w:r w:rsidRPr="00D808E6">
        <w:rPr>
          <w:rFonts w:eastAsia="Times New Roman"/>
        </w:rPr>
        <w:t>name</w:t>
      </w:r>
      <w:r w:rsidR="00D90316">
        <w:rPr>
          <w:rFonts w:eastAsia="Times New Roman"/>
        </w:rPr>
        <w:t>]</w:t>
      </w:r>
      <w:r w:rsidRPr="00D808E6">
        <w:rPr>
          <w:rFonts w:eastAsia="Times New Roman"/>
        </w:rPr>
        <w:t>\</w:t>
      </w:r>
      <w:r w:rsidR="00D90316">
        <w:rPr>
          <w:rFonts w:eastAsia="Times New Roman"/>
        </w:rPr>
        <w:t>inputs\</w:t>
      </w:r>
      <w:r w:rsidR="00A337BF">
        <w:rPr>
          <w:rFonts w:eastAsia="Times New Roman"/>
        </w:rPr>
        <w:t xml:space="preserve">t0 directory and is </w:t>
      </w:r>
      <w:r w:rsidR="00A337BF" w:rsidRPr="00A337BF">
        <w:rPr>
          <w:rFonts w:eastAsia="Times New Roman"/>
          <w:b/>
        </w:rPr>
        <w:t>selectLinks.csv</w:t>
      </w:r>
      <w:r w:rsidR="00A337BF">
        <w:rPr>
          <w:rFonts w:eastAsia="Times New Roman"/>
        </w:rPr>
        <w:t xml:space="preserve">.  This file is a </w:t>
      </w:r>
      <w:r w:rsidRPr="00A337BF">
        <w:rPr>
          <w:rFonts w:eastAsia="Times New Roman"/>
        </w:rPr>
        <w:t>mapping of SWIM network links to subarea network zones</w:t>
      </w:r>
      <w:r w:rsidR="00A337BF">
        <w:rPr>
          <w:rFonts w:eastAsia="Times New Roman"/>
        </w:rPr>
        <w:t xml:space="preserve">.  For each link in the file, a select link analysis is run on the saved VISUM assignment paths.  The </w:t>
      </w:r>
      <w:r w:rsidRPr="00D808E6">
        <w:rPr>
          <w:rFonts w:eastAsia="Times New Roman"/>
        </w:rPr>
        <w:t xml:space="preserve">outputs from </w:t>
      </w:r>
      <w:r w:rsidR="00A337BF">
        <w:rPr>
          <w:rFonts w:eastAsia="Times New Roman"/>
        </w:rPr>
        <w:t xml:space="preserve">the process are stored in the </w:t>
      </w:r>
      <w:r w:rsidR="00D90316">
        <w:rPr>
          <w:rFonts w:eastAsia="Times New Roman"/>
        </w:rPr>
        <w:t>[scenario name]\outputs</w:t>
      </w:r>
      <w:r w:rsidR="00A337BF">
        <w:rPr>
          <w:rFonts w:eastAsia="Times New Roman"/>
        </w:rPr>
        <w:t>\</w:t>
      </w:r>
      <w:proofErr w:type="spellStart"/>
      <w:r w:rsidR="00A337BF">
        <w:rPr>
          <w:rFonts w:eastAsia="Times New Roman"/>
        </w:rPr>
        <w:t>tn</w:t>
      </w:r>
      <w:proofErr w:type="spellEnd"/>
      <w:r w:rsidR="00A337BF">
        <w:rPr>
          <w:rFonts w:eastAsia="Times New Roman"/>
        </w:rPr>
        <w:t xml:space="preserve"> directory and are</w:t>
      </w:r>
      <w:r w:rsidRPr="00D808E6">
        <w:rPr>
          <w:rFonts w:eastAsia="Times New Roman"/>
        </w:rPr>
        <w:t>:</w:t>
      </w:r>
    </w:p>
    <w:p w14:paraId="74041C38" w14:textId="77777777" w:rsidR="00D808E6" w:rsidRPr="006A4D5F" w:rsidRDefault="00D808E6" w:rsidP="00682F26">
      <w:pPr>
        <w:pStyle w:val="ListParagraph"/>
        <w:numPr>
          <w:ilvl w:val="0"/>
          <w:numId w:val="25"/>
        </w:numPr>
        <w:spacing w:before="100" w:beforeAutospacing="1" w:after="100" w:afterAutospacing="1" w:line="240" w:lineRule="auto"/>
        <w:ind w:left="0"/>
        <w:rPr>
          <w:rFonts w:eastAsia="Times New Roman"/>
        </w:rPr>
      </w:pPr>
      <w:r w:rsidRPr="006A4D5F">
        <w:rPr>
          <w:rFonts w:eastAsia="Times New Roman"/>
        </w:rPr>
        <w:t>sl_subarea_demand_matrix.csv - Volumes by time period and purpose for all origins and destinations (SWIM2 zone numbers) in the subarea</w:t>
      </w:r>
    </w:p>
    <w:p w14:paraId="5CBB7366" w14:textId="77777777" w:rsidR="00D808E6" w:rsidRPr="006A4D5F" w:rsidRDefault="00D808E6" w:rsidP="00682F26">
      <w:pPr>
        <w:pStyle w:val="ListParagraph"/>
        <w:numPr>
          <w:ilvl w:val="0"/>
          <w:numId w:val="25"/>
        </w:numPr>
        <w:spacing w:before="100" w:beforeAutospacing="1" w:after="100" w:afterAutospacing="1" w:line="240" w:lineRule="auto"/>
        <w:ind w:left="0"/>
        <w:rPr>
          <w:rFonts w:eastAsia="Times New Roman"/>
        </w:rPr>
      </w:pPr>
      <w:r w:rsidRPr="006A4D5F">
        <w:rPr>
          <w:rFonts w:eastAsia="Times New Roman"/>
        </w:rPr>
        <w:t xml:space="preserve">selectLinkResults.csv - Full mapping of select links to model station numbers. </w:t>
      </w:r>
    </w:p>
    <w:p w14:paraId="1E46EEFE" w14:textId="77777777" w:rsidR="00D808E6" w:rsidRPr="00D808E6" w:rsidRDefault="00A337BF" w:rsidP="00682F26">
      <w:pPr>
        <w:spacing w:before="100" w:beforeAutospacing="1" w:after="100" w:afterAutospacing="1" w:line="240" w:lineRule="auto"/>
        <w:rPr>
          <w:rFonts w:eastAsia="Times New Roman"/>
        </w:rPr>
      </w:pPr>
      <w:r>
        <w:rPr>
          <w:rFonts w:eastAsia="Times New Roman"/>
        </w:rPr>
        <w:t>T</w:t>
      </w:r>
      <w:r w:rsidR="00D808E6" w:rsidRPr="00D808E6">
        <w:rPr>
          <w:rFonts w:eastAsia="Times New Roman"/>
        </w:rPr>
        <w:t xml:space="preserve">he </w:t>
      </w:r>
      <w:r>
        <w:rPr>
          <w:rFonts w:eastAsia="Times New Roman"/>
        </w:rPr>
        <w:t xml:space="preserve">assignment </w:t>
      </w:r>
      <w:r w:rsidR="00D808E6" w:rsidRPr="00D808E6">
        <w:rPr>
          <w:rFonts w:eastAsia="Times New Roman"/>
        </w:rPr>
        <w:t xml:space="preserve">paths </w:t>
      </w:r>
      <w:r>
        <w:rPr>
          <w:rFonts w:eastAsia="Times New Roman"/>
        </w:rPr>
        <w:t xml:space="preserve">required for Select Link are </w:t>
      </w:r>
      <w:r w:rsidR="00D808E6" w:rsidRPr="00D808E6">
        <w:rPr>
          <w:rFonts w:eastAsia="Times New Roman"/>
        </w:rPr>
        <w:t xml:space="preserve">generated during the </w:t>
      </w:r>
      <w:r>
        <w:rPr>
          <w:rFonts w:eastAsia="Times New Roman"/>
        </w:rPr>
        <w:t xml:space="preserve">SWIM TA module.  </w:t>
      </w:r>
      <w:r w:rsidR="00D808E6" w:rsidRPr="00D808E6">
        <w:rPr>
          <w:rFonts w:eastAsia="Times New Roman"/>
        </w:rPr>
        <w:t xml:space="preserve">If </w:t>
      </w:r>
      <w:r>
        <w:rPr>
          <w:rFonts w:eastAsia="Times New Roman"/>
        </w:rPr>
        <w:t xml:space="preserve">TA was not run, </w:t>
      </w:r>
      <w:r w:rsidR="00D808E6" w:rsidRPr="00D808E6">
        <w:rPr>
          <w:rFonts w:eastAsia="Times New Roman"/>
        </w:rPr>
        <w:t>then the user will need to re-run the T</w:t>
      </w:r>
      <w:r>
        <w:rPr>
          <w:rFonts w:eastAsia="Times New Roman"/>
        </w:rPr>
        <w:t>A</w:t>
      </w:r>
      <w:r w:rsidR="00D808E6" w:rsidRPr="00D808E6">
        <w:rPr>
          <w:rFonts w:eastAsia="Times New Roman"/>
        </w:rPr>
        <w:t xml:space="preserve"> module in the desired year, an</w:t>
      </w:r>
      <w:r w:rsidR="00D90316">
        <w:rPr>
          <w:rFonts w:eastAsia="Times New Roman"/>
        </w:rPr>
        <w:t>d edit the tsteps.csv configuration file to include a ‘1’ in the SL column for the years that Select Link should run.</w:t>
      </w:r>
    </w:p>
    <w:p w14:paraId="224B3F12" w14:textId="77777777" w:rsidR="00540799" w:rsidRDefault="00540799" w:rsidP="00682F26">
      <w:pPr>
        <w:spacing w:before="100" w:beforeAutospacing="1" w:after="100" w:afterAutospacing="1" w:line="240" w:lineRule="auto"/>
        <w:sectPr w:rsidR="00540799" w:rsidSect="00634A5E">
          <w:pgSz w:w="12240" w:h="15840"/>
          <w:pgMar w:top="1440" w:right="1440" w:bottom="1440" w:left="1440" w:header="720" w:footer="720" w:gutter="0"/>
          <w:cols w:space="720"/>
        </w:sectPr>
      </w:pPr>
    </w:p>
    <w:p w14:paraId="60DF43A2" w14:textId="05A23A47" w:rsidR="00313954" w:rsidRDefault="00FD0FAD" w:rsidP="00682F26">
      <w:pPr>
        <w:pStyle w:val="Heading1"/>
        <w:spacing w:before="100" w:beforeAutospacing="1" w:after="100" w:afterAutospacing="1" w:line="240" w:lineRule="auto"/>
      </w:pPr>
      <w:bookmarkStart w:id="55" w:name="h.nf0wnjfnkxl3" w:colFirst="0" w:colLast="0"/>
      <w:bookmarkStart w:id="56" w:name="_Toc351451867"/>
      <w:bookmarkStart w:id="57" w:name="_Toc432069344"/>
      <w:bookmarkEnd w:id="55"/>
      <w:r>
        <w:lastRenderedPageBreak/>
        <w:t xml:space="preserve">Appendix </w:t>
      </w:r>
      <w:r w:rsidR="001C1753">
        <w:t xml:space="preserve">Module-Specific Run </w:t>
      </w:r>
      <w:r w:rsidR="003C0B66">
        <w:t>Configurations</w:t>
      </w:r>
      <w:bookmarkEnd w:id="56"/>
      <w:bookmarkEnd w:id="57"/>
    </w:p>
    <w:p w14:paraId="70328720" w14:textId="77777777" w:rsidR="00313954" w:rsidRDefault="001C1753" w:rsidP="00682F26">
      <w:pPr>
        <w:spacing w:before="100" w:beforeAutospacing="1" w:after="100" w:afterAutospacing="1" w:line="240" w:lineRule="auto"/>
      </w:pPr>
      <w:r>
        <w:t>In order to consolidate and clarify the core tasks that are run for each module, a n</w:t>
      </w:r>
      <w:r w:rsidR="00540799">
        <w:t xml:space="preserve">ew Java class has been created </w:t>
      </w:r>
      <w:r w:rsidR="00344DFD">
        <w:t xml:space="preserve">to replace the original </w:t>
      </w:r>
      <w:proofErr w:type="spellStart"/>
      <w:r w:rsidR="00344DFD">
        <w:t>ApplicationOrchestrator</w:t>
      </w:r>
      <w:proofErr w:type="spellEnd"/>
      <w:r w:rsidR="00540799">
        <w:t xml:space="preserve"> class</w:t>
      </w:r>
      <w:r w:rsidR="00344DFD">
        <w:t xml:space="preserve"> </w:t>
      </w:r>
      <w:proofErr w:type="spellStart"/>
      <w:r>
        <w:t>ModelEntry</w:t>
      </w:r>
      <w:proofErr w:type="spellEnd"/>
      <w:r>
        <w:t xml:space="preserve">. This class </w:t>
      </w:r>
      <w:r w:rsidR="00344DFD">
        <w:t xml:space="preserve">has instance members for every SWIM module (SI, NED, ALD, </w:t>
      </w:r>
      <w:proofErr w:type="spellStart"/>
      <w:r w:rsidR="00344DFD">
        <w:t>etc</w:t>
      </w:r>
      <w:proofErr w:type="spellEnd"/>
      <w:r w:rsidR="00344DFD">
        <w:t xml:space="preserve">).  </w:t>
      </w:r>
      <w:r>
        <w:t xml:space="preserve">The </w:t>
      </w:r>
      <w:proofErr w:type="spellStart"/>
      <w:r>
        <w:t>ModelEntry</w:t>
      </w:r>
      <w:proofErr w:type="spellEnd"/>
      <w:r>
        <w:t xml:space="preserve"> class has a main method through which a module is actually run; the syntax for the main method call is:</w:t>
      </w:r>
    </w:p>
    <w:p w14:paraId="5D76B854" w14:textId="77777777" w:rsidR="00313954" w:rsidRDefault="001C1753" w:rsidP="00682F26">
      <w:pPr>
        <w:spacing w:before="100" w:beforeAutospacing="1" w:after="100" w:afterAutospacing="1" w:line="240" w:lineRule="auto"/>
      </w:pPr>
      <w:r>
        <w:tab/>
      </w:r>
      <w:proofErr w:type="gramStart"/>
      <w:r>
        <w:t>java</w:t>
      </w:r>
      <w:proofErr w:type="gramEnd"/>
      <w:r>
        <w:t xml:space="preserve"> [...] </w:t>
      </w:r>
      <w:proofErr w:type="spellStart"/>
      <w:r>
        <w:t>com.pb.tlumip.ao.ModelEntry</w:t>
      </w:r>
      <w:proofErr w:type="spellEnd"/>
      <w:r>
        <w:t xml:space="preserve"> [key1=parameter1] [key2=parameter2] …</w:t>
      </w:r>
    </w:p>
    <w:p w14:paraId="2E8A6953" w14:textId="77777777" w:rsidR="00313954" w:rsidRDefault="001C1753" w:rsidP="00682F26">
      <w:pPr>
        <w:spacing w:before="100" w:beforeAutospacing="1" w:after="100" w:afterAutospacing="1" w:line="240" w:lineRule="auto"/>
      </w:pPr>
      <w:r>
        <w:t>All modules require the property file specific to the module be specified using the key “</w:t>
      </w:r>
      <w:proofErr w:type="spellStart"/>
      <w:r>
        <w:t>property_file</w:t>
      </w:r>
      <w:proofErr w:type="spellEnd"/>
      <w:r>
        <w:t xml:space="preserve">”; additionally, the VIZ and MICROVIZ modules require the years to </w:t>
      </w:r>
      <w:r w:rsidR="002C5170">
        <w:t>build</w:t>
      </w:r>
      <w:r>
        <w:t xml:space="preserve"> the </w:t>
      </w:r>
      <w:r w:rsidR="002C5170">
        <w:t xml:space="preserve">database for as a comma-separated lists </w:t>
      </w:r>
      <w:r>
        <w:t>using the key “</w:t>
      </w:r>
      <w:proofErr w:type="spellStart"/>
      <w:r>
        <w:t>viz_years</w:t>
      </w:r>
      <w:proofErr w:type="spellEnd"/>
      <w:r>
        <w:t>”.</w:t>
      </w:r>
    </w:p>
    <w:p w14:paraId="0EF763D5" w14:textId="77777777" w:rsidR="00313954" w:rsidRDefault="001C1753" w:rsidP="00682F26">
      <w:pPr>
        <w:spacing w:before="100" w:beforeAutospacing="1" w:after="100" w:afterAutospacing="1" w:line="240" w:lineRule="auto"/>
      </w:pPr>
      <w:r>
        <w:t>Specific details for each module are discussed in the remainder of this appendix.</w:t>
      </w:r>
    </w:p>
    <w:p w14:paraId="43BD8B37" w14:textId="77777777" w:rsidR="00BE067B" w:rsidRDefault="00BE067B" w:rsidP="00682F26">
      <w:pPr>
        <w:pStyle w:val="Heading2"/>
        <w:spacing w:before="100" w:beforeAutospacing="1" w:after="100" w:afterAutospacing="1" w:line="240" w:lineRule="auto"/>
      </w:pPr>
      <w:r>
        <w:t>SI</w:t>
      </w:r>
    </w:p>
    <w:p w14:paraId="59929698" w14:textId="77777777" w:rsidR="00BE067B" w:rsidRDefault="00BE067B" w:rsidP="00682F26">
      <w:pPr>
        <w:spacing w:before="100" w:beforeAutospacing="1" w:after="100" w:afterAutospacing="1" w:line="240" w:lineRule="auto"/>
      </w:pPr>
      <w:r>
        <w:t>The SI module is run from the same Python program used to run</w:t>
      </w:r>
      <w:r w:rsidR="002C5170">
        <w:t xml:space="preserve"> traffic and transit assignment - SWIM_VISUM_Main.py, which is </w:t>
      </w:r>
      <w:r>
        <w:t>located in /[</w:t>
      </w:r>
      <w:proofErr w:type="spellStart"/>
      <w:r>
        <w:t>scenario_name</w:t>
      </w:r>
      <w:proofErr w:type="spellEnd"/>
      <w:r>
        <w:t>]/mode</w:t>
      </w:r>
      <w:r w:rsidR="002C5170">
        <w:t>l/code/</w:t>
      </w:r>
      <w:proofErr w:type="spellStart"/>
      <w:r w:rsidR="002C5170">
        <w:t>Visum</w:t>
      </w:r>
      <w:proofErr w:type="spellEnd"/>
      <w:r w:rsidR="002C5170">
        <w:t xml:space="preserve"> folder</w:t>
      </w:r>
      <w:r>
        <w:t>. This module simply copies the base VISUM version file to a local copy in /[</w:t>
      </w:r>
      <w:proofErr w:type="spellStart"/>
      <w:r>
        <w:t>scenario_name</w:t>
      </w:r>
      <w:proofErr w:type="spellEnd"/>
      <w:r>
        <w:t>]/outputs/</w:t>
      </w:r>
      <w:proofErr w:type="spellStart"/>
      <w:r>
        <w:t>tXX</w:t>
      </w:r>
      <w:proofErr w:type="spellEnd"/>
      <w:r>
        <w:t>/, and then extracts year-specific model inputs from the version file i</w:t>
      </w:r>
      <w:r w:rsidR="00186698">
        <w:t>nto files used by other modules.</w:t>
      </w:r>
    </w:p>
    <w:p w14:paraId="67A82859" w14:textId="77777777" w:rsidR="00313954" w:rsidRDefault="001C1753" w:rsidP="00682F26">
      <w:pPr>
        <w:pStyle w:val="Heading2"/>
        <w:spacing w:before="100" w:beforeAutospacing="1" w:after="100" w:afterAutospacing="1" w:line="240" w:lineRule="auto"/>
      </w:pPr>
      <w:bookmarkStart w:id="58" w:name="h.vgtnv2xi2jpt" w:colFirst="0" w:colLast="0"/>
      <w:bookmarkStart w:id="59" w:name="_Toc351451868"/>
      <w:bookmarkEnd w:id="58"/>
      <w:r>
        <w:t>NED</w:t>
      </w:r>
      <w:bookmarkEnd w:id="59"/>
    </w:p>
    <w:p w14:paraId="3920C416" w14:textId="77777777" w:rsidR="00313954" w:rsidRDefault="001C1753" w:rsidP="00682F26">
      <w:pPr>
        <w:spacing w:before="100" w:beforeAutospacing="1" w:after="100" w:afterAutospacing="1" w:line="240" w:lineRule="auto"/>
      </w:pPr>
      <w:r>
        <w:t>The NED module is a Python program located in /[</w:t>
      </w:r>
      <w:proofErr w:type="spellStart"/>
      <w:r>
        <w:t>scenario_name</w:t>
      </w:r>
      <w:proofErr w:type="spellEnd"/>
      <w:r>
        <w:t xml:space="preserve">]/model/code/NED.py. The </w:t>
      </w:r>
      <w:proofErr w:type="spellStart"/>
      <w:r>
        <w:t>ModelEntry</w:t>
      </w:r>
      <w:proofErr w:type="spellEnd"/>
      <w:r>
        <w:t xml:space="preserve"> NED instance calls the </w:t>
      </w:r>
      <w:proofErr w:type="spellStart"/>
      <w:r>
        <w:t>com.pb.tlumip.ed.NEDModel</w:t>
      </w:r>
      <w:proofErr w:type="spellEnd"/>
      <w:r>
        <w:t xml:space="preserve"> class, which initiates the Python program as a process, redirects its console output to the appropriate loggers, and indicates if the module finished normally or not. The specifics of how the process </w:t>
      </w:r>
      <w:r w:rsidR="002C5170">
        <w:t>commands are</w:t>
      </w:r>
      <w:r>
        <w:t xml:space="preserve"> formed come from the following property file keys:</w:t>
      </w:r>
    </w:p>
    <w:p w14:paraId="390F4D18" w14:textId="77777777" w:rsidR="00313954" w:rsidRDefault="001C1753" w:rsidP="00682F26">
      <w:pPr>
        <w:pStyle w:val="ListParagraph"/>
        <w:numPr>
          <w:ilvl w:val="0"/>
          <w:numId w:val="26"/>
        </w:numPr>
        <w:spacing w:before="100" w:beforeAutospacing="1" w:after="100" w:afterAutospacing="1" w:line="240" w:lineRule="auto"/>
        <w:ind w:left="360"/>
      </w:pPr>
      <w:proofErr w:type="spellStart"/>
      <w:r w:rsidRPr="006A4D5F">
        <w:rPr>
          <w:b/>
        </w:rPr>
        <w:t>python.executable</w:t>
      </w:r>
      <w:proofErr w:type="spellEnd"/>
      <w:r>
        <w:t xml:space="preserve"> - the path to the Python program</w:t>
      </w:r>
    </w:p>
    <w:p w14:paraId="1B0D680A" w14:textId="77777777" w:rsidR="00313954" w:rsidRDefault="001C1753" w:rsidP="00682F26">
      <w:pPr>
        <w:pStyle w:val="ListParagraph"/>
        <w:numPr>
          <w:ilvl w:val="0"/>
          <w:numId w:val="26"/>
        </w:numPr>
        <w:spacing w:before="100" w:beforeAutospacing="1" w:after="100" w:afterAutospacing="1" w:line="240" w:lineRule="auto"/>
        <w:ind w:left="360"/>
      </w:pPr>
      <w:proofErr w:type="spellStart"/>
      <w:r w:rsidRPr="006A4D5F">
        <w:rPr>
          <w:b/>
        </w:rPr>
        <w:t>ned.python.command</w:t>
      </w:r>
      <w:proofErr w:type="spellEnd"/>
      <w:r>
        <w:t xml:space="preserve"> - the path to the NED.py program file</w:t>
      </w:r>
    </w:p>
    <w:p w14:paraId="6C5D04B2" w14:textId="77777777" w:rsidR="00313954" w:rsidRDefault="001C1753" w:rsidP="00682F26">
      <w:pPr>
        <w:pStyle w:val="ListParagraph"/>
        <w:numPr>
          <w:ilvl w:val="0"/>
          <w:numId w:val="26"/>
        </w:numPr>
        <w:spacing w:before="100" w:beforeAutospacing="1" w:after="100" w:afterAutospacing="1" w:line="240" w:lineRule="auto"/>
        <w:ind w:left="360"/>
      </w:pPr>
      <w:proofErr w:type="spellStart"/>
      <w:r w:rsidRPr="006A4D5F">
        <w:rPr>
          <w:b/>
        </w:rPr>
        <w:t>ned.property</w:t>
      </w:r>
      <w:proofErr w:type="spellEnd"/>
      <w:r>
        <w:t xml:space="preserve"> - the path to the NED-specific property file</w:t>
      </w:r>
    </w:p>
    <w:p w14:paraId="478A224A" w14:textId="77777777" w:rsidR="00313954" w:rsidRDefault="001C1753" w:rsidP="00682F26">
      <w:pPr>
        <w:pStyle w:val="Heading2"/>
        <w:spacing w:before="100" w:beforeAutospacing="1" w:after="100" w:afterAutospacing="1" w:line="240" w:lineRule="auto"/>
      </w:pPr>
      <w:bookmarkStart w:id="60" w:name="h.xsz2l2kozrad" w:colFirst="0" w:colLast="0"/>
      <w:bookmarkStart w:id="61" w:name="_Toc351451869"/>
      <w:bookmarkEnd w:id="60"/>
      <w:r>
        <w:t>ALD</w:t>
      </w:r>
      <w:bookmarkEnd w:id="61"/>
    </w:p>
    <w:p w14:paraId="19525404" w14:textId="77777777" w:rsidR="00313954" w:rsidRDefault="001C1753" w:rsidP="00682F26">
      <w:pPr>
        <w:spacing w:before="100" w:beforeAutospacing="1" w:after="100" w:afterAutospacing="1" w:line="240" w:lineRule="auto"/>
      </w:pPr>
      <w:r>
        <w:t xml:space="preserve">The ALD module is an R program located </w:t>
      </w:r>
      <w:r w:rsidR="002C5170">
        <w:t xml:space="preserve">in </w:t>
      </w:r>
      <w:proofErr w:type="gramStart"/>
      <w:r w:rsidR="002C5170">
        <w:t>/[</w:t>
      </w:r>
      <w:proofErr w:type="spellStart"/>
      <w:proofErr w:type="gramEnd"/>
      <w:r w:rsidR="002C5170">
        <w:t>scenario_name</w:t>
      </w:r>
      <w:proofErr w:type="spellEnd"/>
      <w:r w:rsidR="002C5170">
        <w:t>]/model/code/ and consists of the following programs:</w:t>
      </w:r>
    </w:p>
    <w:p w14:paraId="066DDCD9" w14:textId="77777777" w:rsidR="00313954" w:rsidRDefault="001C1753" w:rsidP="00682F26">
      <w:pPr>
        <w:pStyle w:val="ListParagraph"/>
        <w:numPr>
          <w:ilvl w:val="0"/>
          <w:numId w:val="27"/>
        </w:numPr>
        <w:spacing w:before="100" w:beforeAutospacing="1" w:after="100" w:afterAutospacing="1" w:line="240" w:lineRule="auto"/>
        <w:ind w:left="360"/>
      </w:pPr>
      <w:r>
        <w:t>ALD.R</w:t>
      </w:r>
    </w:p>
    <w:p w14:paraId="3FBE1792" w14:textId="77777777" w:rsidR="00313954" w:rsidRDefault="001C1753" w:rsidP="00682F26">
      <w:pPr>
        <w:pStyle w:val="ListParagraph"/>
        <w:numPr>
          <w:ilvl w:val="0"/>
          <w:numId w:val="27"/>
        </w:numPr>
        <w:spacing w:before="100" w:beforeAutospacing="1" w:after="100" w:afterAutospacing="1" w:line="240" w:lineRule="auto"/>
        <w:ind w:left="360"/>
      </w:pPr>
      <w:proofErr w:type="spellStart"/>
      <w:r>
        <w:t>ALD_Inputs.R</w:t>
      </w:r>
      <w:proofErr w:type="spellEnd"/>
    </w:p>
    <w:p w14:paraId="7A9B125A" w14:textId="77777777" w:rsidR="00313954" w:rsidRDefault="001C1753" w:rsidP="00682F26">
      <w:pPr>
        <w:pStyle w:val="ListParagraph"/>
        <w:numPr>
          <w:ilvl w:val="0"/>
          <w:numId w:val="27"/>
        </w:numPr>
        <w:spacing w:before="100" w:beforeAutospacing="1" w:after="100" w:afterAutospacing="1" w:line="240" w:lineRule="auto"/>
        <w:ind w:left="360"/>
      </w:pPr>
      <w:proofErr w:type="spellStart"/>
      <w:r>
        <w:t>ALD_Functions.R</w:t>
      </w:r>
      <w:proofErr w:type="spellEnd"/>
    </w:p>
    <w:p w14:paraId="2A1C107D" w14:textId="77777777" w:rsidR="00313954" w:rsidRDefault="001C1753" w:rsidP="00682F26">
      <w:pPr>
        <w:spacing w:before="100" w:beforeAutospacing="1" w:after="100" w:afterAutospacing="1" w:line="240" w:lineRule="auto"/>
      </w:pPr>
      <w:r>
        <w:t xml:space="preserve">The </w:t>
      </w:r>
      <w:proofErr w:type="spellStart"/>
      <w:r>
        <w:t>ModelEntry</w:t>
      </w:r>
      <w:proofErr w:type="spellEnd"/>
      <w:r>
        <w:t xml:space="preserve"> ALD instance calls the </w:t>
      </w:r>
      <w:proofErr w:type="spellStart"/>
      <w:r>
        <w:t>com.pb.tlumip.ald.ALDModel</w:t>
      </w:r>
      <w:proofErr w:type="spellEnd"/>
      <w:r>
        <w:t xml:space="preserve"> class, which initiates the R program as a process, redirects its console output to the appropriate loggers, and indicates if the module finished </w:t>
      </w:r>
      <w:r>
        <w:lastRenderedPageBreak/>
        <w:t xml:space="preserve">normally or not. The specifics of how the process </w:t>
      </w:r>
      <w:r w:rsidR="002C5170">
        <w:t>commands are</w:t>
      </w:r>
      <w:r>
        <w:t xml:space="preserve"> formed come from the following property file keys:</w:t>
      </w:r>
    </w:p>
    <w:p w14:paraId="11B166C0" w14:textId="77777777" w:rsidR="00313954" w:rsidRDefault="001C1753" w:rsidP="00682F26">
      <w:pPr>
        <w:pStyle w:val="ListParagraph"/>
        <w:numPr>
          <w:ilvl w:val="0"/>
          <w:numId w:val="28"/>
        </w:numPr>
        <w:spacing w:before="100" w:beforeAutospacing="1" w:after="100" w:afterAutospacing="1" w:line="240" w:lineRule="auto"/>
        <w:ind w:left="360"/>
      </w:pPr>
      <w:proofErr w:type="spellStart"/>
      <w:r w:rsidRPr="006A4D5F">
        <w:rPr>
          <w:b/>
        </w:rPr>
        <w:t>r.executable</w:t>
      </w:r>
      <w:proofErr w:type="spellEnd"/>
      <w:r>
        <w:t xml:space="preserve"> - the path to the R program</w:t>
      </w:r>
    </w:p>
    <w:p w14:paraId="5DBF9755" w14:textId="77777777" w:rsidR="00313954" w:rsidRDefault="001C1753" w:rsidP="00682F26">
      <w:pPr>
        <w:pStyle w:val="ListParagraph"/>
        <w:numPr>
          <w:ilvl w:val="0"/>
          <w:numId w:val="28"/>
        </w:numPr>
        <w:spacing w:before="100" w:beforeAutospacing="1" w:after="100" w:afterAutospacing="1" w:line="240" w:lineRule="auto"/>
        <w:ind w:left="360"/>
      </w:pPr>
      <w:proofErr w:type="spellStart"/>
      <w:r w:rsidRPr="006A4D5F">
        <w:rPr>
          <w:b/>
        </w:rPr>
        <w:t>ald.codePath</w:t>
      </w:r>
      <w:proofErr w:type="spellEnd"/>
      <w:r>
        <w:t xml:space="preserve"> - the path to the directory holding the ALD R program files</w:t>
      </w:r>
    </w:p>
    <w:p w14:paraId="1A1D91F1" w14:textId="77777777" w:rsidR="00313954" w:rsidRDefault="001C1753" w:rsidP="00682F26">
      <w:pPr>
        <w:pStyle w:val="ListParagraph"/>
        <w:numPr>
          <w:ilvl w:val="0"/>
          <w:numId w:val="28"/>
        </w:numPr>
        <w:spacing w:before="100" w:beforeAutospacing="1" w:after="100" w:afterAutospacing="1" w:line="240" w:lineRule="auto"/>
        <w:ind w:left="360"/>
      </w:pPr>
      <w:proofErr w:type="spellStart"/>
      <w:r w:rsidRPr="006A4D5F">
        <w:rPr>
          <w:b/>
        </w:rPr>
        <w:t>ald.property</w:t>
      </w:r>
      <w:proofErr w:type="spellEnd"/>
      <w:r>
        <w:t xml:space="preserve"> - the path to the ALD-specific property file</w:t>
      </w:r>
    </w:p>
    <w:p w14:paraId="7B7479E7" w14:textId="77777777" w:rsidR="00313954" w:rsidRDefault="001C1753" w:rsidP="00682F26">
      <w:pPr>
        <w:pStyle w:val="ListParagraph"/>
        <w:numPr>
          <w:ilvl w:val="0"/>
          <w:numId w:val="28"/>
        </w:numPr>
        <w:spacing w:before="100" w:beforeAutospacing="1" w:after="100" w:afterAutospacing="1" w:line="240" w:lineRule="auto"/>
        <w:ind w:left="360"/>
      </w:pPr>
      <w:proofErr w:type="spellStart"/>
      <w:r w:rsidRPr="006A4D5F">
        <w:rPr>
          <w:b/>
        </w:rPr>
        <w:t>ald.filePath</w:t>
      </w:r>
      <w:proofErr w:type="spellEnd"/>
      <w:r>
        <w:t xml:space="preserve"> - the path to the base output directory (not including the “t” year directory)</w:t>
      </w:r>
    </w:p>
    <w:p w14:paraId="3E758B54" w14:textId="77777777" w:rsidR="00313954" w:rsidRDefault="001C1753" w:rsidP="00682F26">
      <w:pPr>
        <w:pStyle w:val="ListParagraph"/>
        <w:numPr>
          <w:ilvl w:val="0"/>
          <w:numId w:val="28"/>
        </w:numPr>
        <w:spacing w:before="100" w:beforeAutospacing="1" w:after="100" w:afterAutospacing="1" w:line="240" w:lineRule="auto"/>
        <w:ind w:left="360"/>
      </w:pPr>
      <w:proofErr w:type="spellStart"/>
      <w:r w:rsidRPr="006A4D5F">
        <w:rPr>
          <w:b/>
        </w:rPr>
        <w:t>nameOfRCode</w:t>
      </w:r>
      <w:proofErr w:type="spellEnd"/>
      <w:r>
        <w:t xml:space="preserve"> - the name of the main ALD program (ALD.R)</w:t>
      </w:r>
    </w:p>
    <w:p w14:paraId="3E6EEB75" w14:textId="77777777" w:rsidR="00313954" w:rsidRDefault="001C1753" w:rsidP="00682F26">
      <w:pPr>
        <w:pStyle w:val="Heading2"/>
        <w:spacing w:before="100" w:beforeAutospacing="1" w:after="100" w:afterAutospacing="1" w:line="240" w:lineRule="auto"/>
      </w:pPr>
      <w:bookmarkStart w:id="62" w:name="h.hb9s25sfdzns" w:colFirst="0" w:colLast="0"/>
      <w:bookmarkStart w:id="63" w:name="_Toc351451870"/>
      <w:bookmarkEnd w:id="62"/>
      <w:r>
        <w:t>SPG1</w:t>
      </w:r>
      <w:bookmarkEnd w:id="63"/>
    </w:p>
    <w:p w14:paraId="404BCE75" w14:textId="77777777" w:rsidR="00313954" w:rsidRDefault="001C1753" w:rsidP="00682F26">
      <w:pPr>
        <w:spacing w:before="100" w:beforeAutospacing="1" w:after="100" w:afterAutospacing="1" w:line="240" w:lineRule="auto"/>
      </w:pPr>
      <w:r>
        <w:t xml:space="preserve">The SPG1 module is called via the </w:t>
      </w:r>
      <w:proofErr w:type="spellStart"/>
      <w:r>
        <w:t>com.pb.</w:t>
      </w:r>
      <w:r w:rsidR="002C5170">
        <w:t>tlumip.spg.SPGnew</w:t>
      </w:r>
      <w:proofErr w:type="spellEnd"/>
      <w:r w:rsidR="002C5170">
        <w:t xml:space="preserve"> class’s spg1</w:t>
      </w:r>
      <w:r>
        <w:t xml:space="preserve"> method. This method is actually called </w:t>
      </w:r>
      <w:r>
        <w:rPr>
          <w:i/>
        </w:rPr>
        <w:t>twice</w:t>
      </w:r>
      <w:r>
        <w:t>, once without the person-age constraint enabled to get an estimate for the total regional population (the module requires households be forecast, but not the actual population), and then a second time with the person-age constraint using the estimated population from the first run.</w:t>
      </w:r>
    </w:p>
    <w:p w14:paraId="373C2802" w14:textId="77777777" w:rsidR="00313954" w:rsidRDefault="001C1753" w:rsidP="00682F26">
      <w:pPr>
        <w:pStyle w:val="Heading2"/>
        <w:spacing w:before="100" w:beforeAutospacing="1" w:after="100" w:afterAutospacing="1" w:line="240" w:lineRule="auto"/>
      </w:pPr>
      <w:bookmarkStart w:id="64" w:name="h.di1wujarnrke" w:colFirst="0" w:colLast="0"/>
      <w:bookmarkStart w:id="65" w:name="_Toc351451871"/>
      <w:bookmarkEnd w:id="64"/>
      <w:r>
        <w:t>AA</w:t>
      </w:r>
      <w:bookmarkEnd w:id="65"/>
    </w:p>
    <w:p w14:paraId="19D7B5D6" w14:textId="77777777" w:rsidR="00313954" w:rsidRDefault="001C1753" w:rsidP="00682F26">
      <w:pPr>
        <w:spacing w:before="100" w:beforeAutospacing="1" w:after="100" w:afterAutospacing="1" w:line="240" w:lineRule="auto"/>
      </w:pPr>
      <w:r>
        <w:t xml:space="preserve">The AA module is unique in that even though it is Java, the </w:t>
      </w:r>
      <w:proofErr w:type="spellStart"/>
      <w:r>
        <w:t>ModelEntry</w:t>
      </w:r>
      <w:proofErr w:type="spellEnd"/>
      <w:r>
        <w:t xml:space="preserve"> class actually creates a new process to run it, rather than calling it directly. This is because the AA code uses classes derived from those used by the </w:t>
      </w:r>
      <w:proofErr w:type="spellStart"/>
      <w:r>
        <w:t>ModelEntry</w:t>
      </w:r>
      <w:proofErr w:type="spellEnd"/>
      <w:r>
        <w:t xml:space="preserve"> (and other module) programs, but which have been modified by HBA to suit the AA module. Because these modifications may have altered the functionality of those classes, but the namespaces remain the same, the </w:t>
      </w:r>
      <w:proofErr w:type="spellStart"/>
      <w:r>
        <w:t>ModelEntry</w:t>
      </w:r>
      <w:proofErr w:type="spellEnd"/>
      <w:r>
        <w:t xml:space="preserve"> program and AA program must be kept </w:t>
      </w:r>
      <w:r w:rsidR="002C5170">
        <w:t>completely</w:t>
      </w:r>
      <w:r>
        <w:t xml:space="preserve"> separate.</w:t>
      </w:r>
    </w:p>
    <w:p w14:paraId="036795CF" w14:textId="77777777" w:rsidR="00313954" w:rsidRDefault="001C1753" w:rsidP="00682F26">
      <w:pPr>
        <w:spacing w:before="100" w:beforeAutospacing="1" w:after="100" w:afterAutospacing="1" w:line="240" w:lineRule="auto"/>
      </w:pPr>
      <w:r>
        <w:t xml:space="preserve">Thus, the </w:t>
      </w:r>
      <w:proofErr w:type="spellStart"/>
      <w:r>
        <w:t>ModelEntry</w:t>
      </w:r>
      <w:proofErr w:type="spellEnd"/>
      <w:r>
        <w:t xml:space="preserve"> AA instance calls the </w:t>
      </w:r>
      <w:proofErr w:type="spellStart"/>
      <w:r>
        <w:t>com.pb.tlumip.aa.AAModel</w:t>
      </w:r>
      <w:proofErr w:type="spellEnd"/>
      <w:r>
        <w:t xml:space="preserve"> class, which initiates the AA Java program as a process, specifying the appropriate logging configuration to use, and indicates if the module finished normally or not. The specifics of how the process </w:t>
      </w:r>
      <w:r w:rsidR="002C5170">
        <w:t>commands are</w:t>
      </w:r>
      <w:r>
        <w:t xml:space="preserve"> formed come from the following property file keys:</w:t>
      </w:r>
    </w:p>
    <w:p w14:paraId="37EAC91E" w14:textId="77777777" w:rsidR="00313954" w:rsidRDefault="001C1753" w:rsidP="00682F26">
      <w:pPr>
        <w:pStyle w:val="ListParagraph"/>
        <w:numPr>
          <w:ilvl w:val="0"/>
          <w:numId w:val="29"/>
        </w:numPr>
        <w:spacing w:before="100" w:beforeAutospacing="1" w:after="100" w:afterAutospacing="1" w:line="240" w:lineRule="auto"/>
        <w:ind w:left="360"/>
      </w:pPr>
      <w:r w:rsidRPr="006A4D5F">
        <w:rPr>
          <w:b/>
        </w:rPr>
        <w:t>aa.command.java</w:t>
      </w:r>
      <w:r>
        <w:t xml:space="preserve"> - the location of the Java program</w:t>
      </w:r>
    </w:p>
    <w:p w14:paraId="4532501A" w14:textId="77777777" w:rsidR="00313954" w:rsidRDefault="001C1753" w:rsidP="00682F26">
      <w:pPr>
        <w:pStyle w:val="ListParagraph"/>
        <w:numPr>
          <w:ilvl w:val="0"/>
          <w:numId w:val="29"/>
        </w:numPr>
        <w:spacing w:before="100" w:beforeAutospacing="1" w:after="100" w:afterAutospacing="1" w:line="240" w:lineRule="auto"/>
        <w:ind w:left="360"/>
      </w:pPr>
      <w:proofErr w:type="spellStart"/>
      <w:r w:rsidRPr="006A4D5F">
        <w:rPr>
          <w:b/>
        </w:rPr>
        <w:t>aa.command.max.heap.size</w:t>
      </w:r>
      <w:proofErr w:type="spellEnd"/>
      <w:r>
        <w:t xml:space="preserve"> - the maximum Java memory size for the AA program</w:t>
      </w:r>
    </w:p>
    <w:p w14:paraId="3637C4DF" w14:textId="77777777" w:rsidR="00313954" w:rsidRDefault="001C1753" w:rsidP="00682F26">
      <w:pPr>
        <w:pStyle w:val="ListParagraph"/>
        <w:numPr>
          <w:ilvl w:val="0"/>
          <w:numId w:val="29"/>
        </w:numPr>
        <w:spacing w:before="100" w:beforeAutospacing="1" w:after="100" w:afterAutospacing="1" w:line="240" w:lineRule="auto"/>
        <w:ind w:left="360"/>
      </w:pPr>
      <w:r w:rsidRPr="006A4D5F">
        <w:rPr>
          <w:b/>
        </w:rPr>
        <w:t>aa.command.log4j.config.file</w:t>
      </w:r>
      <w:r>
        <w:t xml:space="preserve"> - the location of the log4j configuration used by the AA module</w:t>
      </w:r>
    </w:p>
    <w:p w14:paraId="1488672C" w14:textId="77777777" w:rsidR="00313954" w:rsidRDefault="001C1753" w:rsidP="00682F26">
      <w:pPr>
        <w:pStyle w:val="ListParagraph"/>
        <w:numPr>
          <w:ilvl w:val="0"/>
          <w:numId w:val="29"/>
        </w:numPr>
        <w:spacing w:before="100" w:beforeAutospacing="1" w:after="100" w:afterAutospacing="1" w:line="240" w:lineRule="auto"/>
        <w:ind w:left="360"/>
      </w:pPr>
      <w:proofErr w:type="spellStart"/>
      <w:r w:rsidRPr="006A4D5F">
        <w:rPr>
          <w:b/>
        </w:rPr>
        <w:t>aa.command.classpath</w:t>
      </w:r>
      <w:proofErr w:type="spellEnd"/>
      <w:r>
        <w:t xml:space="preserve"> - the </w:t>
      </w:r>
      <w:proofErr w:type="spellStart"/>
      <w:r>
        <w:t>classpath</w:t>
      </w:r>
      <w:proofErr w:type="spellEnd"/>
      <w:r>
        <w:t xml:space="preserve"> for the AA module</w:t>
      </w:r>
    </w:p>
    <w:p w14:paraId="4FEAB363" w14:textId="77777777" w:rsidR="00313954" w:rsidRDefault="001C1753" w:rsidP="00682F26">
      <w:pPr>
        <w:pStyle w:val="ListParagraph"/>
        <w:numPr>
          <w:ilvl w:val="0"/>
          <w:numId w:val="29"/>
        </w:numPr>
        <w:spacing w:before="100" w:beforeAutospacing="1" w:after="100" w:afterAutospacing="1" w:line="240" w:lineRule="auto"/>
        <w:ind w:left="360"/>
      </w:pPr>
      <w:proofErr w:type="spellStart"/>
      <w:r w:rsidRPr="006A4D5F">
        <w:rPr>
          <w:b/>
        </w:rPr>
        <w:t>aa.command.class</w:t>
      </w:r>
      <w:proofErr w:type="spellEnd"/>
      <w:r>
        <w:t xml:space="preserve"> - the qualified </w:t>
      </w:r>
      <w:proofErr w:type="spellStart"/>
      <w:r>
        <w:t>classname</w:t>
      </w:r>
      <w:proofErr w:type="spellEnd"/>
      <w:r>
        <w:t xml:space="preserve"> of the entry class for the AA module</w:t>
      </w:r>
    </w:p>
    <w:p w14:paraId="79F0C3D7" w14:textId="77777777" w:rsidR="00313954" w:rsidRDefault="001C1753" w:rsidP="00682F26">
      <w:pPr>
        <w:spacing w:before="100" w:beforeAutospacing="1" w:after="100" w:afterAutospacing="1" w:line="240" w:lineRule="auto"/>
      </w:pPr>
      <w:r>
        <w:t xml:space="preserve">As a note, the jar files holding all of the Java code used by AA are held in the </w:t>
      </w:r>
      <w:proofErr w:type="gramStart"/>
      <w:r>
        <w:t>/[</w:t>
      </w:r>
      <w:proofErr w:type="spellStart"/>
      <w:proofErr w:type="gramEnd"/>
      <w:r>
        <w:t>scenario_name</w:t>
      </w:r>
      <w:proofErr w:type="spellEnd"/>
      <w:r>
        <w:t>]/model/code/aa/ directory.</w:t>
      </w:r>
    </w:p>
    <w:p w14:paraId="2495F802" w14:textId="77777777" w:rsidR="004224FD" w:rsidRDefault="004224FD" w:rsidP="00682F26">
      <w:pPr>
        <w:spacing w:before="100" w:beforeAutospacing="1" w:after="100" w:afterAutospacing="1" w:line="240" w:lineRule="auto"/>
      </w:pPr>
    </w:p>
    <w:p w14:paraId="28582398" w14:textId="77777777" w:rsidR="00313954" w:rsidRDefault="001C1753" w:rsidP="00682F26">
      <w:pPr>
        <w:pStyle w:val="Heading2"/>
        <w:spacing w:before="100" w:beforeAutospacing="1" w:after="100" w:afterAutospacing="1" w:line="240" w:lineRule="auto"/>
      </w:pPr>
      <w:bookmarkStart w:id="66" w:name="h.2eafssmyd6tw" w:colFirst="0" w:colLast="0"/>
      <w:bookmarkStart w:id="67" w:name="_Toc351451872"/>
      <w:bookmarkEnd w:id="66"/>
      <w:r>
        <w:t>SPG2</w:t>
      </w:r>
      <w:bookmarkEnd w:id="67"/>
    </w:p>
    <w:p w14:paraId="585A40E7" w14:textId="77777777" w:rsidR="00313954" w:rsidRDefault="001C1753" w:rsidP="00682F26">
      <w:pPr>
        <w:spacing w:before="100" w:beforeAutospacing="1" w:after="100" w:afterAutospacing="1" w:line="240" w:lineRule="auto"/>
      </w:pPr>
      <w:r>
        <w:t xml:space="preserve">The SPG2 module is called via the </w:t>
      </w:r>
      <w:proofErr w:type="spellStart"/>
      <w:r>
        <w:t>com.pb.tlumip.spg.SPGnew</w:t>
      </w:r>
      <w:proofErr w:type="spellEnd"/>
      <w:r>
        <w:t xml:space="preserve"> class’s spg2</w:t>
      </w:r>
      <w:r w:rsidR="002C5170">
        <w:t xml:space="preserve"> </w:t>
      </w:r>
      <w:r>
        <w:t>method.</w:t>
      </w:r>
    </w:p>
    <w:p w14:paraId="1978D116" w14:textId="77777777" w:rsidR="00313954" w:rsidRDefault="001C1753" w:rsidP="00682F26">
      <w:pPr>
        <w:pStyle w:val="Heading2"/>
        <w:spacing w:before="100" w:beforeAutospacing="1" w:after="100" w:afterAutospacing="1" w:line="240" w:lineRule="auto"/>
      </w:pPr>
      <w:bookmarkStart w:id="68" w:name="h.cy3hnuavmrnf" w:colFirst="0" w:colLast="0"/>
      <w:bookmarkStart w:id="69" w:name="_Toc351451873"/>
      <w:bookmarkEnd w:id="68"/>
      <w:r>
        <w:t>PT</w:t>
      </w:r>
      <w:bookmarkEnd w:id="69"/>
    </w:p>
    <w:p w14:paraId="4AF9F370" w14:textId="77777777" w:rsidR="00313954" w:rsidRDefault="001C1753" w:rsidP="00682F26">
      <w:pPr>
        <w:spacing w:before="100" w:beforeAutospacing="1" w:after="100" w:afterAutospacing="1" w:line="240" w:lineRule="auto"/>
      </w:pPr>
      <w:r>
        <w:lastRenderedPageBreak/>
        <w:t xml:space="preserve">The PT module is a </w:t>
      </w:r>
      <w:r w:rsidR="002C5170">
        <w:t>distributed application framework (</w:t>
      </w:r>
      <w:r>
        <w:t>DAF</w:t>
      </w:r>
      <w:r w:rsidR="002C5170">
        <w:t>)</w:t>
      </w:r>
      <w:r>
        <w:t xml:space="preserve"> application which must be started indirectly by writing a series of commands into the DAF file monitor’s command file. This is achieved via the </w:t>
      </w:r>
      <w:proofErr w:type="spellStart"/>
      <w:r>
        <w:t>com.pb.tlumip.ao.StartDafApplication</w:t>
      </w:r>
      <w:proofErr w:type="spellEnd"/>
      <w:r>
        <w:t xml:space="preserve"> class, which writes a series of commands to the command file to start the DAF node (only one is used in the current setup), start the DAF cluster, and then start the PT application. Then the program waits for an appropriate “done” file to be created which indicates the module has finished. After each DAF initialization step, the program must wait in order to allow for the DAF framework to fully initialize; additionally, the program will pause for a certain length of time between checking to see if the “done” file has been created or not. These wait times can be adjusted via the following properties:</w:t>
      </w:r>
    </w:p>
    <w:p w14:paraId="71FCDD3C" w14:textId="77777777" w:rsidR="00313954" w:rsidRDefault="001C1753" w:rsidP="00682F26">
      <w:pPr>
        <w:pStyle w:val="ListParagraph"/>
        <w:numPr>
          <w:ilvl w:val="0"/>
          <w:numId w:val="30"/>
        </w:numPr>
        <w:spacing w:before="100" w:beforeAutospacing="1" w:after="100" w:afterAutospacing="1" w:line="240" w:lineRule="auto"/>
        <w:ind w:left="360"/>
      </w:pPr>
      <w:proofErr w:type="spellStart"/>
      <w:r>
        <w:t>daf.start.node.sleep.time</w:t>
      </w:r>
      <w:proofErr w:type="spellEnd"/>
    </w:p>
    <w:p w14:paraId="0CC046ED" w14:textId="77777777" w:rsidR="00313954" w:rsidRDefault="001C1753" w:rsidP="00682F26">
      <w:pPr>
        <w:pStyle w:val="ListParagraph"/>
        <w:numPr>
          <w:ilvl w:val="0"/>
          <w:numId w:val="30"/>
        </w:numPr>
        <w:spacing w:before="100" w:beforeAutospacing="1" w:after="100" w:afterAutospacing="1" w:line="240" w:lineRule="auto"/>
        <w:ind w:left="360"/>
      </w:pPr>
      <w:proofErr w:type="spellStart"/>
      <w:r>
        <w:t>daf.start.cluster.sleep.time</w:t>
      </w:r>
      <w:proofErr w:type="spellEnd"/>
    </w:p>
    <w:p w14:paraId="476DBCF3" w14:textId="77777777" w:rsidR="00313954" w:rsidRDefault="001C1753" w:rsidP="00682F26">
      <w:pPr>
        <w:pStyle w:val="ListParagraph"/>
        <w:numPr>
          <w:ilvl w:val="0"/>
          <w:numId w:val="30"/>
        </w:numPr>
        <w:spacing w:before="100" w:beforeAutospacing="1" w:after="100" w:afterAutospacing="1" w:line="240" w:lineRule="auto"/>
        <w:ind w:left="360"/>
      </w:pPr>
      <w:proofErr w:type="spellStart"/>
      <w:r>
        <w:t>daf.done.file.check.sleep.time</w:t>
      </w:r>
      <w:proofErr w:type="spellEnd"/>
    </w:p>
    <w:p w14:paraId="57F6A1B9" w14:textId="77777777" w:rsidR="00313954" w:rsidRPr="00D36EB8" w:rsidRDefault="001C1753" w:rsidP="00682F26">
      <w:pPr>
        <w:pStyle w:val="Heading2"/>
        <w:spacing w:before="100" w:beforeAutospacing="1" w:after="100" w:afterAutospacing="1" w:line="240" w:lineRule="auto"/>
      </w:pPr>
      <w:bookmarkStart w:id="70" w:name="h.2ybgf6zswx6" w:colFirst="0" w:colLast="0"/>
      <w:bookmarkStart w:id="71" w:name="_Toc351451874"/>
      <w:bookmarkEnd w:id="70"/>
      <w:r w:rsidRPr="00D36EB8">
        <w:t>CT</w:t>
      </w:r>
      <w:bookmarkEnd w:id="71"/>
    </w:p>
    <w:p w14:paraId="2BA7222E" w14:textId="77777777" w:rsidR="006D079B" w:rsidRPr="00D36EB8" w:rsidRDefault="001C1753" w:rsidP="00682F26">
      <w:pPr>
        <w:spacing w:before="100" w:beforeAutospacing="1" w:after="100" w:afterAutospacing="1" w:line="240" w:lineRule="auto"/>
      </w:pPr>
      <w:r w:rsidRPr="00D36EB8">
        <w:t xml:space="preserve">The CT module is called via the </w:t>
      </w:r>
      <w:proofErr w:type="spellStart"/>
      <w:r w:rsidRPr="00D36EB8">
        <w:t>com.pb.tlumip.ct.CTModel</w:t>
      </w:r>
      <w:proofErr w:type="spellEnd"/>
      <w:r w:rsidRPr="00D36EB8">
        <w:t xml:space="preserve"> class’s </w:t>
      </w:r>
      <w:proofErr w:type="spellStart"/>
      <w:r w:rsidRPr="00D36EB8">
        <w:t>startModel</w:t>
      </w:r>
      <w:proofErr w:type="spellEnd"/>
      <w:r w:rsidR="002C5170" w:rsidRPr="00D36EB8">
        <w:t xml:space="preserve"> </w:t>
      </w:r>
      <w:r w:rsidRPr="00D36EB8">
        <w:t>method</w:t>
      </w:r>
      <w:r w:rsidR="006D079B" w:rsidRPr="00D36EB8">
        <w:t>, which calls an R program specified by the following property:</w:t>
      </w:r>
    </w:p>
    <w:p w14:paraId="45D70EBC" w14:textId="77777777" w:rsidR="006D079B" w:rsidRPr="00A667A0" w:rsidRDefault="006D079B" w:rsidP="00682F26">
      <w:pPr>
        <w:pStyle w:val="ListParagraph"/>
        <w:numPr>
          <w:ilvl w:val="0"/>
          <w:numId w:val="30"/>
        </w:numPr>
        <w:spacing w:before="100" w:beforeAutospacing="1" w:after="100" w:afterAutospacing="1" w:line="240" w:lineRule="auto"/>
        <w:ind w:left="0"/>
      </w:pPr>
      <w:proofErr w:type="spellStart"/>
      <w:r w:rsidRPr="00A667A0">
        <w:t>ct.rcode</w:t>
      </w:r>
      <w:proofErr w:type="spellEnd"/>
    </w:p>
    <w:p w14:paraId="665D1BD6" w14:textId="576FDEA6" w:rsidR="00313954" w:rsidRDefault="006D079B" w:rsidP="00682F26">
      <w:pPr>
        <w:spacing w:before="100" w:beforeAutospacing="1" w:after="100" w:afterAutospacing="1" w:line="240" w:lineRule="auto"/>
      </w:pPr>
      <w:r w:rsidRPr="00D36EB8">
        <w:t xml:space="preserve">The code then executes the remainder of the R scripts in the </w:t>
      </w:r>
      <w:proofErr w:type="gramStart"/>
      <w:r w:rsidRPr="00D36EB8">
        <w:t>/[</w:t>
      </w:r>
      <w:proofErr w:type="spellStart"/>
      <w:proofErr w:type="gramEnd"/>
      <w:r w:rsidRPr="00D36EB8">
        <w:t>scenario_name</w:t>
      </w:r>
      <w:proofErr w:type="spellEnd"/>
      <w:r w:rsidRPr="00D36EB8">
        <w:t>]/model/code/</w:t>
      </w:r>
      <w:proofErr w:type="spellStart"/>
      <w:r w:rsidRPr="00D36EB8">
        <w:t>ct</w:t>
      </w:r>
      <w:proofErr w:type="spellEnd"/>
      <w:r w:rsidRPr="00D36EB8">
        <w:t>/ directory.</w:t>
      </w:r>
      <w:r w:rsidR="00680408">
        <w:t xml:space="preserve"> The CT code also creates the External Truck trip tables (currently as a placeholder only).</w:t>
      </w:r>
    </w:p>
    <w:p w14:paraId="67A33732" w14:textId="77777777" w:rsidR="00665FCF" w:rsidRDefault="00665FCF" w:rsidP="00682F26">
      <w:pPr>
        <w:pStyle w:val="Heading2"/>
        <w:spacing w:before="100" w:beforeAutospacing="1" w:after="100" w:afterAutospacing="1" w:line="240" w:lineRule="auto"/>
      </w:pPr>
      <w:bookmarkStart w:id="72" w:name="h.gmlsj91o598" w:colFirst="0" w:colLast="0"/>
      <w:bookmarkStart w:id="73" w:name="h.7mu7atkzu0fr" w:colFirst="0" w:colLast="0"/>
      <w:bookmarkStart w:id="74" w:name="h.rlp9159jl6jx" w:colFirst="0" w:colLast="0"/>
      <w:bookmarkStart w:id="75" w:name="_Toc351451877"/>
      <w:bookmarkEnd w:id="72"/>
      <w:bookmarkEnd w:id="73"/>
      <w:bookmarkEnd w:id="74"/>
      <w:r>
        <w:t>TA</w:t>
      </w:r>
    </w:p>
    <w:p w14:paraId="7B895553" w14:textId="48B12338" w:rsidR="00665FCF" w:rsidRDefault="002C5170" w:rsidP="00682F26">
      <w:pPr>
        <w:pStyle w:val="Normal1"/>
        <w:spacing w:before="100" w:beforeAutospacing="1" w:after="100" w:afterAutospacing="1" w:line="240" w:lineRule="auto"/>
        <w:rPr>
          <w:rFonts w:asciiTheme="minorHAnsi" w:hAnsiTheme="minorHAnsi"/>
        </w:rPr>
      </w:pPr>
      <w:r>
        <w:rPr>
          <w:rFonts w:asciiTheme="minorHAnsi" w:hAnsiTheme="minorHAnsi"/>
        </w:rPr>
        <w:t xml:space="preserve">The TA module is used to </w:t>
      </w:r>
      <w:r w:rsidRPr="002C5170">
        <w:rPr>
          <w:rFonts w:asciiTheme="minorHAnsi" w:hAnsiTheme="minorHAnsi"/>
        </w:rPr>
        <w:t>extract demand informa</w:t>
      </w:r>
      <w:r>
        <w:rPr>
          <w:rFonts w:asciiTheme="minorHAnsi" w:hAnsiTheme="minorHAnsi"/>
        </w:rPr>
        <w:t xml:space="preserve">tion (by time of day and mode) and to </w:t>
      </w:r>
      <w:r w:rsidR="00665FCF">
        <w:rPr>
          <w:rFonts w:asciiTheme="minorHAnsi" w:hAnsiTheme="minorHAnsi"/>
        </w:rPr>
        <w:t xml:space="preserve">run the traffic (highway) assignment </w:t>
      </w:r>
      <w:r>
        <w:rPr>
          <w:rFonts w:asciiTheme="minorHAnsi" w:hAnsiTheme="minorHAnsi"/>
        </w:rPr>
        <w:t>and skimming procedures</w:t>
      </w:r>
      <w:r w:rsidR="00665FCF">
        <w:rPr>
          <w:rFonts w:asciiTheme="minorHAnsi" w:hAnsiTheme="minorHAnsi"/>
        </w:rPr>
        <w:t>. The ac</w:t>
      </w:r>
      <w:r w:rsidR="004224FD">
        <w:rPr>
          <w:rFonts w:asciiTheme="minorHAnsi" w:hAnsiTheme="minorHAnsi"/>
        </w:rPr>
        <w:t xml:space="preserve">tual module is the </w:t>
      </w:r>
      <w:r w:rsidR="00665FCF" w:rsidRPr="004224FD">
        <w:rPr>
          <w:rFonts w:asciiTheme="minorHAnsi" w:hAnsiTheme="minorHAnsi"/>
        </w:rPr>
        <w:t>SWIM_VISUM_Main.py</w:t>
      </w:r>
      <w:r w:rsidR="004224FD">
        <w:rPr>
          <w:rFonts w:asciiTheme="minorHAnsi" w:hAnsiTheme="minorHAnsi"/>
        </w:rPr>
        <w:t xml:space="preserve"> script located in the </w:t>
      </w:r>
      <w:r w:rsidR="004224FD" w:rsidRPr="004224FD">
        <w:rPr>
          <w:rFonts w:asciiTheme="minorHAnsi" w:hAnsiTheme="minorHAnsi"/>
        </w:rPr>
        <w:t>[</w:t>
      </w:r>
      <w:proofErr w:type="spellStart"/>
      <w:r w:rsidR="004224FD">
        <w:rPr>
          <w:rFonts w:asciiTheme="minorHAnsi" w:hAnsiTheme="minorHAnsi"/>
        </w:rPr>
        <w:t>scenario_name</w:t>
      </w:r>
      <w:proofErr w:type="spellEnd"/>
      <w:r w:rsidR="004224FD">
        <w:rPr>
          <w:rFonts w:asciiTheme="minorHAnsi" w:hAnsiTheme="minorHAnsi"/>
        </w:rPr>
        <w:t>]/model/code/</w:t>
      </w:r>
      <w:proofErr w:type="spellStart"/>
      <w:r w:rsidR="004224FD">
        <w:rPr>
          <w:rFonts w:asciiTheme="minorHAnsi" w:hAnsiTheme="minorHAnsi"/>
        </w:rPr>
        <w:t>Visum</w:t>
      </w:r>
      <w:proofErr w:type="spellEnd"/>
      <w:r w:rsidR="004224FD">
        <w:rPr>
          <w:rFonts w:asciiTheme="minorHAnsi" w:hAnsiTheme="minorHAnsi"/>
        </w:rPr>
        <w:t xml:space="preserve"> folder.  </w:t>
      </w:r>
      <w:r w:rsidR="00665FCF">
        <w:rPr>
          <w:rFonts w:asciiTheme="minorHAnsi" w:hAnsiTheme="minorHAnsi"/>
        </w:rPr>
        <w:t xml:space="preserve"> </w:t>
      </w:r>
      <w:r w:rsidR="004224FD">
        <w:rPr>
          <w:rFonts w:asciiTheme="minorHAnsi" w:hAnsiTheme="minorHAnsi"/>
        </w:rPr>
        <w:t xml:space="preserve">The program </w:t>
      </w:r>
      <w:r w:rsidR="00665FCF">
        <w:rPr>
          <w:rFonts w:asciiTheme="minorHAnsi" w:hAnsiTheme="minorHAnsi"/>
        </w:rPr>
        <w:t xml:space="preserve">opens </w:t>
      </w:r>
      <w:r w:rsidR="004224FD">
        <w:rPr>
          <w:rFonts w:asciiTheme="minorHAnsi" w:hAnsiTheme="minorHAnsi"/>
        </w:rPr>
        <w:t xml:space="preserve">the </w:t>
      </w:r>
      <w:r w:rsidR="00665FCF">
        <w:rPr>
          <w:rFonts w:asciiTheme="minorHAnsi" w:hAnsiTheme="minorHAnsi"/>
        </w:rPr>
        <w:t>VISUM version file</w:t>
      </w:r>
      <w:r w:rsidR="004224FD">
        <w:rPr>
          <w:rFonts w:asciiTheme="minorHAnsi" w:hAnsiTheme="minorHAnsi"/>
        </w:rPr>
        <w:t xml:space="preserve"> stored in the year output folder</w:t>
      </w:r>
      <w:r w:rsidR="00665FCF">
        <w:rPr>
          <w:rFonts w:asciiTheme="minorHAnsi" w:hAnsiTheme="minorHAnsi"/>
        </w:rPr>
        <w:t xml:space="preserve">, prepares the assignments, runs the assignment, </w:t>
      </w:r>
      <w:r w:rsidR="004224FD">
        <w:rPr>
          <w:rFonts w:asciiTheme="minorHAnsi" w:hAnsiTheme="minorHAnsi"/>
        </w:rPr>
        <w:t xml:space="preserve">and </w:t>
      </w:r>
      <w:r w:rsidR="00665FCF">
        <w:rPr>
          <w:rFonts w:asciiTheme="minorHAnsi" w:hAnsiTheme="minorHAnsi"/>
        </w:rPr>
        <w:t xml:space="preserve">writes out assignment results and skims. The </w:t>
      </w:r>
      <w:r w:rsidR="004224FD">
        <w:rPr>
          <w:rFonts w:asciiTheme="minorHAnsi" w:hAnsiTheme="minorHAnsi"/>
        </w:rPr>
        <w:t xml:space="preserve">multi-class </w:t>
      </w:r>
      <w:r w:rsidR="00665FCF">
        <w:rPr>
          <w:rFonts w:asciiTheme="minorHAnsi" w:hAnsiTheme="minorHAnsi"/>
        </w:rPr>
        <w:t>assignment is run for</w:t>
      </w:r>
      <w:r w:rsidR="004224FD">
        <w:rPr>
          <w:rFonts w:asciiTheme="minorHAnsi" w:hAnsiTheme="minorHAnsi"/>
        </w:rPr>
        <w:t xml:space="preserve"> auto and truck classes and is</w:t>
      </w:r>
      <w:r w:rsidR="00680408">
        <w:rPr>
          <w:rFonts w:asciiTheme="minorHAnsi" w:hAnsiTheme="minorHAnsi"/>
        </w:rPr>
        <w:t xml:space="preserve"> either</w:t>
      </w:r>
      <w:r w:rsidR="004224FD">
        <w:rPr>
          <w:rFonts w:asciiTheme="minorHAnsi" w:hAnsiTheme="minorHAnsi"/>
        </w:rPr>
        <w:t xml:space="preserve"> run twice – once for </w:t>
      </w:r>
      <w:r w:rsidR="00665FCF">
        <w:rPr>
          <w:rFonts w:asciiTheme="minorHAnsi" w:hAnsiTheme="minorHAnsi"/>
        </w:rPr>
        <w:t xml:space="preserve">peak and </w:t>
      </w:r>
      <w:r w:rsidR="004224FD">
        <w:rPr>
          <w:rFonts w:asciiTheme="minorHAnsi" w:hAnsiTheme="minorHAnsi"/>
        </w:rPr>
        <w:t xml:space="preserve">once for </w:t>
      </w:r>
      <w:proofErr w:type="spellStart"/>
      <w:r w:rsidR="004224FD">
        <w:rPr>
          <w:rFonts w:asciiTheme="minorHAnsi" w:hAnsiTheme="minorHAnsi"/>
        </w:rPr>
        <w:t>offpeak</w:t>
      </w:r>
      <w:proofErr w:type="spellEnd"/>
      <w:r w:rsidR="00680408">
        <w:rPr>
          <w:rFonts w:asciiTheme="minorHAnsi" w:hAnsiTheme="minorHAnsi"/>
        </w:rPr>
        <w:t>, or for the entire day (FULL) – this includes peak (PK), off-peak (OP), afternoon (PM), night (NT) and DAILY assignments.</w:t>
      </w:r>
    </w:p>
    <w:p w14:paraId="5E9B3B06" w14:textId="77777777" w:rsidR="00293593" w:rsidRDefault="00293593" w:rsidP="00682F26">
      <w:pPr>
        <w:pStyle w:val="Heading2"/>
        <w:spacing w:before="100" w:beforeAutospacing="1" w:after="100" w:afterAutospacing="1" w:line="240" w:lineRule="auto"/>
      </w:pPr>
      <w:r>
        <w:t>TR</w:t>
      </w:r>
    </w:p>
    <w:p w14:paraId="04344859" w14:textId="77777777" w:rsidR="00293593" w:rsidRPr="0050420B" w:rsidRDefault="00293593" w:rsidP="00682F26">
      <w:pPr>
        <w:pStyle w:val="Normal1"/>
        <w:spacing w:before="100" w:beforeAutospacing="1" w:after="100" w:afterAutospacing="1" w:line="240" w:lineRule="auto"/>
        <w:rPr>
          <w:rFonts w:asciiTheme="minorHAnsi" w:hAnsiTheme="minorHAnsi"/>
        </w:rPr>
      </w:pPr>
      <w:r>
        <w:rPr>
          <w:rFonts w:asciiTheme="minorHAnsi" w:hAnsiTheme="minorHAnsi"/>
        </w:rPr>
        <w:t xml:space="preserve">The TR module is used to run the transit assignment </w:t>
      </w:r>
      <w:r w:rsidR="004224FD">
        <w:rPr>
          <w:rFonts w:asciiTheme="minorHAnsi" w:hAnsiTheme="minorHAnsi"/>
        </w:rPr>
        <w:t>and skimming procedures</w:t>
      </w:r>
      <w:r>
        <w:rPr>
          <w:rFonts w:asciiTheme="minorHAnsi" w:hAnsiTheme="minorHAnsi"/>
        </w:rPr>
        <w:t xml:space="preserve">. </w:t>
      </w:r>
      <w:r w:rsidR="004224FD">
        <w:rPr>
          <w:rFonts w:asciiTheme="minorHAnsi" w:hAnsiTheme="minorHAnsi"/>
        </w:rPr>
        <w:t xml:space="preserve">The actual module is the </w:t>
      </w:r>
      <w:r w:rsidR="004224FD" w:rsidRPr="004224FD">
        <w:rPr>
          <w:rFonts w:asciiTheme="minorHAnsi" w:hAnsiTheme="minorHAnsi"/>
        </w:rPr>
        <w:t>SWIM_VISUM_Main.py</w:t>
      </w:r>
      <w:r w:rsidR="004224FD">
        <w:rPr>
          <w:rFonts w:asciiTheme="minorHAnsi" w:hAnsiTheme="minorHAnsi"/>
        </w:rPr>
        <w:t xml:space="preserve"> script located in the </w:t>
      </w:r>
      <w:r w:rsidR="004224FD" w:rsidRPr="004224FD">
        <w:rPr>
          <w:rFonts w:asciiTheme="minorHAnsi" w:hAnsiTheme="minorHAnsi"/>
        </w:rPr>
        <w:t>[</w:t>
      </w:r>
      <w:proofErr w:type="spellStart"/>
      <w:r w:rsidR="004224FD">
        <w:rPr>
          <w:rFonts w:asciiTheme="minorHAnsi" w:hAnsiTheme="minorHAnsi"/>
        </w:rPr>
        <w:t>scenario_name</w:t>
      </w:r>
      <w:proofErr w:type="spellEnd"/>
      <w:r w:rsidR="004224FD">
        <w:rPr>
          <w:rFonts w:asciiTheme="minorHAnsi" w:hAnsiTheme="minorHAnsi"/>
        </w:rPr>
        <w:t>]/model/code/</w:t>
      </w:r>
      <w:proofErr w:type="spellStart"/>
      <w:r w:rsidR="004224FD">
        <w:rPr>
          <w:rFonts w:asciiTheme="minorHAnsi" w:hAnsiTheme="minorHAnsi"/>
        </w:rPr>
        <w:t>Visum</w:t>
      </w:r>
      <w:proofErr w:type="spellEnd"/>
      <w:r w:rsidR="004224FD">
        <w:rPr>
          <w:rFonts w:asciiTheme="minorHAnsi" w:hAnsiTheme="minorHAnsi"/>
        </w:rPr>
        <w:t xml:space="preserve"> folder.   The program opens the VISUM version file stored in the year output folder</w:t>
      </w:r>
      <w:r>
        <w:rPr>
          <w:rFonts w:asciiTheme="minorHAnsi" w:hAnsiTheme="minorHAnsi"/>
        </w:rPr>
        <w:t xml:space="preserve">, prepares the assignments, runs the assignment, </w:t>
      </w:r>
      <w:r w:rsidR="004224FD">
        <w:rPr>
          <w:rFonts w:asciiTheme="minorHAnsi" w:hAnsiTheme="minorHAnsi"/>
        </w:rPr>
        <w:t xml:space="preserve">and </w:t>
      </w:r>
      <w:r>
        <w:rPr>
          <w:rFonts w:asciiTheme="minorHAnsi" w:hAnsiTheme="minorHAnsi"/>
        </w:rPr>
        <w:t>writes out assignment results and skims</w:t>
      </w:r>
      <w:r w:rsidR="004224FD">
        <w:rPr>
          <w:rFonts w:asciiTheme="minorHAnsi" w:hAnsiTheme="minorHAnsi"/>
        </w:rPr>
        <w:t xml:space="preserve">.  </w:t>
      </w:r>
      <w:commentRangeStart w:id="76"/>
      <w:commentRangeStart w:id="77"/>
      <w:r>
        <w:rPr>
          <w:rFonts w:asciiTheme="minorHAnsi" w:hAnsiTheme="minorHAnsi"/>
        </w:rPr>
        <w:t xml:space="preserve">The assignment is run for </w:t>
      </w:r>
      <w:r w:rsidR="004224FD">
        <w:rPr>
          <w:rFonts w:asciiTheme="minorHAnsi" w:hAnsiTheme="minorHAnsi"/>
        </w:rPr>
        <w:t xml:space="preserve">both short and long distance trips for </w:t>
      </w:r>
      <w:r>
        <w:rPr>
          <w:rFonts w:asciiTheme="minorHAnsi" w:hAnsiTheme="minorHAnsi"/>
        </w:rPr>
        <w:t xml:space="preserve">both the peak and </w:t>
      </w:r>
      <w:proofErr w:type="spellStart"/>
      <w:r>
        <w:rPr>
          <w:rFonts w:asciiTheme="minorHAnsi" w:hAnsiTheme="minorHAnsi"/>
        </w:rPr>
        <w:t>offpeak</w:t>
      </w:r>
      <w:proofErr w:type="spellEnd"/>
      <w:r>
        <w:rPr>
          <w:rFonts w:asciiTheme="minorHAnsi" w:hAnsiTheme="minorHAnsi"/>
        </w:rPr>
        <w:t xml:space="preserve"> time periods. </w:t>
      </w:r>
      <w:commentRangeEnd w:id="76"/>
      <w:r w:rsidR="00FF1544">
        <w:rPr>
          <w:rStyle w:val="CommentReference"/>
          <w:rFonts w:asciiTheme="minorHAnsi" w:eastAsiaTheme="minorEastAsia" w:hAnsiTheme="minorHAnsi" w:cstheme="minorBidi"/>
          <w:color w:val="auto"/>
        </w:rPr>
        <w:commentReference w:id="76"/>
      </w:r>
      <w:commentRangeEnd w:id="77"/>
      <w:r w:rsidR="009E7BBE">
        <w:rPr>
          <w:rStyle w:val="CommentReference"/>
          <w:rFonts w:asciiTheme="minorHAnsi" w:eastAsiaTheme="minorEastAsia" w:hAnsiTheme="minorHAnsi" w:cstheme="minorBidi"/>
          <w:color w:val="auto"/>
        </w:rPr>
        <w:commentReference w:id="77"/>
      </w:r>
    </w:p>
    <w:p w14:paraId="64C838C6" w14:textId="77777777" w:rsidR="00313954" w:rsidRDefault="001C1753" w:rsidP="00682F26">
      <w:pPr>
        <w:pStyle w:val="Heading2"/>
        <w:spacing w:before="100" w:beforeAutospacing="1" w:after="100" w:afterAutospacing="1" w:line="240" w:lineRule="auto"/>
      </w:pPr>
      <w:r>
        <w:t>SL</w:t>
      </w:r>
      <w:bookmarkEnd w:id="75"/>
    </w:p>
    <w:p w14:paraId="7036F7D7" w14:textId="77777777" w:rsidR="00313954" w:rsidRDefault="001C1753" w:rsidP="00682F26">
      <w:pPr>
        <w:spacing w:before="100" w:beforeAutospacing="1" w:after="100" w:afterAutospacing="1" w:line="240" w:lineRule="auto"/>
      </w:pPr>
      <w:r>
        <w:lastRenderedPageBreak/>
        <w:t xml:space="preserve">The </w:t>
      </w:r>
      <w:r w:rsidR="005707E3">
        <w:t>SL</w:t>
      </w:r>
      <w:r>
        <w:t xml:space="preserve"> module is called via the </w:t>
      </w:r>
      <w:proofErr w:type="spellStart"/>
      <w:r>
        <w:t>com.pb.tlumip.sl</w:t>
      </w:r>
      <w:r w:rsidR="004224FD">
        <w:t>.SelectLink</w:t>
      </w:r>
      <w:proofErr w:type="spellEnd"/>
      <w:r w:rsidR="004224FD">
        <w:t xml:space="preserve"> class’s </w:t>
      </w:r>
      <w:proofErr w:type="spellStart"/>
      <w:r w:rsidR="004224FD">
        <w:t>runStages</w:t>
      </w:r>
      <w:proofErr w:type="spellEnd"/>
      <w:r w:rsidR="004224FD">
        <w:t xml:space="preserve"> </w:t>
      </w:r>
      <w:r>
        <w:t xml:space="preserve">method. This method takes the stage to run as its parameter, of which the following stages are available (the stage “key” used as a parameter to the main call are listed in parentheses; this key is specified using the </w:t>
      </w:r>
      <w:proofErr w:type="spellStart"/>
      <w:r>
        <w:t>sl.mode</w:t>
      </w:r>
      <w:proofErr w:type="spellEnd"/>
      <w:r>
        <w:t xml:space="preserve"> property):</w:t>
      </w:r>
    </w:p>
    <w:p w14:paraId="07CEF33D" w14:textId="509A8DCE" w:rsidR="00313954" w:rsidRDefault="001C1753" w:rsidP="00682F26">
      <w:pPr>
        <w:pStyle w:val="ListParagraph"/>
        <w:numPr>
          <w:ilvl w:val="0"/>
          <w:numId w:val="32"/>
        </w:numPr>
        <w:spacing w:before="100" w:beforeAutospacing="1" w:after="100" w:afterAutospacing="1" w:line="240" w:lineRule="auto"/>
        <w:ind w:left="360"/>
      </w:pPr>
      <w:r w:rsidRPr="006A4D5F">
        <w:rPr>
          <w:b/>
        </w:rPr>
        <w:t>generate select link data</w:t>
      </w:r>
      <w:r>
        <w:t xml:space="preserve"> (</w:t>
      </w:r>
      <w:r w:rsidR="00FF1544">
        <w:t xml:space="preserve">“a” or </w:t>
      </w:r>
      <w:r>
        <w:t>“d”)</w:t>
      </w:r>
    </w:p>
    <w:p w14:paraId="29560FA7" w14:textId="179917DC" w:rsidR="00313954" w:rsidRDefault="001C1753" w:rsidP="00682F26">
      <w:pPr>
        <w:pStyle w:val="ListParagraph"/>
        <w:numPr>
          <w:ilvl w:val="0"/>
          <w:numId w:val="32"/>
        </w:numPr>
        <w:spacing w:before="100" w:beforeAutospacing="1" w:after="100" w:afterAutospacing="1" w:line="240" w:lineRule="auto"/>
        <w:ind w:left="360"/>
      </w:pPr>
      <w:r w:rsidRPr="006A4D5F">
        <w:rPr>
          <w:b/>
        </w:rPr>
        <w:t>append select link to trips</w:t>
      </w:r>
      <w:r>
        <w:t xml:space="preserve"> (“a”</w:t>
      </w:r>
      <w:r w:rsidR="00FF1544">
        <w:t xml:space="preserve"> or “d”</w:t>
      </w:r>
      <w:r>
        <w:t>)</w:t>
      </w:r>
    </w:p>
    <w:p w14:paraId="65A33EC0" w14:textId="77777777" w:rsidR="00313954" w:rsidRDefault="001C1753" w:rsidP="00682F26">
      <w:pPr>
        <w:pStyle w:val="Heading2"/>
        <w:spacing w:before="100" w:beforeAutospacing="1" w:after="100" w:afterAutospacing="1" w:line="240" w:lineRule="auto"/>
      </w:pPr>
      <w:bookmarkStart w:id="78" w:name="h.u535n66ubjvj" w:colFirst="0" w:colLast="0"/>
      <w:bookmarkStart w:id="79" w:name="_Toc351451878"/>
      <w:bookmarkEnd w:id="78"/>
      <w:r>
        <w:t>VIZ</w:t>
      </w:r>
      <w:bookmarkEnd w:id="79"/>
    </w:p>
    <w:p w14:paraId="42AB37B9" w14:textId="77777777" w:rsidR="00313954" w:rsidRDefault="001C1753" w:rsidP="00682F26">
      <w:pPr>
        <w:spacing w:before="100" w:beforeAutospacing="1" w:after="100" w:afterAutospacing="1" w:line="240" w:lineRule="auto"/>
      </w:pPr>
      <w:r>
        <w:t xml:space="preserve">The VIZ module creates the visualization database and operates through the </w:t>
      </w:r>
      <w:proofErr w:type="spellStart"/>
      <w:r>
        <w:t>com.pb.tlumip.ao.VizDbBuilder</w:t>
      </w:r>
      <w:proofErr w:type="spellEnd"/>
      <w:r>
        <w:t xml:space="preserve"> class. The </w:t>
      </w:r>
      <w:r w:rsidR="004224FD">
        <w:t xml:space="preserve">following R </w:t>
      </w:r>
      <w:r>
        <w:t xml:space="preserve">programs </w:t>
      </w:r>
      <w:r w:rsidR="004224FD">
        <w:t xml:space="preserve">are </w:t>
      </w:r>
      <w:r>
        <w:t xml:space="preserve">used to build the visualization database </w:t>
      </w:r>
      <w:r w:rsidR="004224FD">
        <w:t>and are</w:t>
      </w:r>
      <w:r>
        <w:t xml:space="preserve"> located in the </w:t>
      </w:r>
      <w:proofErr w:type="gramStart"/>
      <w:r>
        <w:t>/[</w:t>
      </w:r>
      <w:proofErr w:type="spellStart"/>
      <w:proofErr w:type="gramEnd"/>
      <w:r>
        <w:t>scenario_name</w:t>
      </w:r>
      <w:proofErr w:type="spellEnd"/>
      <w:r>
        <w:t>]/model/code/</w:t>
      </w:r>
      <w:proofErr w:type="spellStart"/>
      <w:r>
        <w:t>viz</w:t>
      </w:r>
      <w:proofErr w:type="spellEnd"/>
      <w:r>
        <w:t>/ directory:</w:t>
      </w:r>
    </w:p>
    <w:p w14:paraId="3D85843B" w14:textId="77777777" w:rsidR="00313954" w:rsidRDefault="001C1753" w:rsidP="00682F26">
      <w:pPr>
        <w:pStyle w:val="ListParagraph"/>
        <w:numPr>
          <w:ilvl w:val="0"/>
          <w:numId w:val="33"/>
        </w:numPr>
        <w:spacing w:before="100" w:beforeAutospacing="1" w:after="100" w:afterAutospacing="1" w:line="240" w:lineRule="auto"/>
        <w:ind w:left="360"/>
      </w:pPr>
      <w:proofErr w:type="spellStart"/>
      <w:r>
        <w:t>build_Viz_DB.R</w:t>
      </w:r>
      <w:proofErr w:type="spellEnd"/>
      <w:r w:rsidR="00F56537">
        <w:t xml:space="preserve"> - builds the visualization database for a single year</w:t>
      </w:r>
    </w:p>
    <w:p w14:paraId="462EA4F9" w14:textId="77777777" w:rsidR="00313954" w:rsidRDefault="001C1753" w:rsidP="00682F26">
      <w:pPr>
        <w:pStyle w:val="ListParagraph"/>
        <w:numPr>
          <w:ilvl w:val="0"/>
          <w:numId w:val="33"/>
        </w:numPr>
        <w:spacing w:before="100" w:beforeAutospacing="1" w:after="100" w:afterAutospacing="1" w:line="240" w:lineRule="auto"/>
        <w:ind w:left="360"/>
      </w:pPr>
      <w:proofErr w:type="spellStart"/>
      <w:r>
        <w:t>all_Viz_DB.R</w:t>
      </w:r>
      <w:proofErr w:type="spellEnd"/>
      <w:r w:rsidR="00F56537">
        <w:t xml:space="preserve"> - combines the individual databases into a single database</w:t>
      </w:r>
    </w:p>
    <w:p w14:paraId="067BC09F" w14:textId="77777777" w:rsidR="00313954" w:rsidRDefault="001C1753" w:rsidP="00682F26">
      <w:pPr>
        <w:spacing w:before="100" w:beforeAutospacing="1" w:after="100" w:afterAutospacing="1" w:line="240" w:lineRule="auto"/>
      </w:pPr>
      <w:r>
        <w:t xml:space="preserve">The </w:t>
      </w:r>
      <w:proofErr w:type="spellStart"/>
      <w:r>
        <w:t>build_Viz_DB.R</w:t>
      </w:r>
      <w:proofErr w:type="spellEnd"/>
      <w:r>
        <w:t xml:space="preserve"> program builds the visualization database for a single year, and the </w:t>
      </w:r>
      <w:proofErr w:type="spellStart"/>
      <w:r>
        <w:t>all_Viz_DB.R</w:t>
      </w:r>
      <w:proofErr w:type="spellEnd"/>
      <w:r>
        <w:t xml:space="preserve"> program combines the individual databases into a single database. Because of memory and processing constraints, all of a given model run’s individual year databases cannot be created in parallel; “full” model year database builds (those which include the transport modules) take up a large amount of memory, and overall the number of parallel database builds should not exceed the number of processors (though it may be lower due to memory limitations). There is no general algorithmic way to determine the best prescription for a given system, so the modeler may need to adjust this via the following properties:</w:t>
      </w:r>
    </w:p>
    <w:p w14:paraId="54995745" w14:textId="77777777" w:rsidR="00313954" w:rsidRDefault="001C1753" w:rsidP="00682F26">
      <w:pPr>
        <w:pStyle w:val="ListParagraph"/>
        <w:numPr>
          <w:ilvl w:val="0"/>
          <w:numId w:val="34"/>
        </w:numPr>
        <w:spacing w:before="100" w:beforeAutospacing="1" w:after="100" w:afterAutospacing="1" w:line="240" w:lineRule="auto"/>
        <w:ind w:left="360"/>
      </w:pPr>
      <w:proofErr w:type="spellStart"/>
      <w:r w:rsidRPr="006A4D5F">
        <w:rPr>
          <w:b/>
        </w:rPr>
        <w:t>viz.max.concurrent.ts</w:t>
      </w:r>
      <w:proofErr w:type="spellEnd"/>
      <w:r>
        <w:t xml:space="preserve"> - the maximum number of concurrent transport year database builds</w:t>
      </w:r>
    </w:p>
    <w:p w14:paraId="19B5E529" w14:textId="77777777" w:rsidR="00313954" w:rsidRDefault="001C1753" w:rsidP="00682F26">
      <w:pPr>
        <w:pStyle w:val="ListParagraph"/>
        <w:numPr>
          <w:ilvl w:val="0"/>
          <w:numId w:val="34"/>
        </w:numPr>
        <w:spacing w:before="100" w:beforeAutospacing="1" w:after="100" w:afterAutospacing="1" w:line="240" w:lineRule="auto"/>
        <w:ind w:left="360"/>
      </w:pPr>
      <w:proofErr w:type="spellStart"/>
      <w:r w:rsidRPr="006A4D5F">
        <w:rPr>
          <w:b/>
        </w:rPr>
        <w:t>viz.max.concurrent.total</w:t>
      </w:r>
      <w:proofErr w:type="spellEnd"/>
      <w:r>
        <w:t xml:space="preserve"> - the maximum number of </w:t>
      </w:r>
      <w:r w:rsidRPr="006A4D5F">
        <w:rPr>
          <w:i/>
        </w:rPr>
        <w:t>total</w:t>
      </w:r>
      <w:r>
        <w:t xml:space="preserve"> year database builds (transport plus non-transport)</w:t>
      </w:r>
    </w:p>
    <w:p w14:paraId="7225095E" w14:textId="77777777" w:rsidR="00313954" w:rsidRDefault="001C1753" w:rsidP="00682F26">
      <w:pPr>
        <w:spacing w:before="100" w:beforeAutospacing="1" w:after="100" w:afterAutospacing="1" w:line="240" w:lineRule="auto"/>
      </w:pPr>
      <w:r>
        <w:t>The defaults for these (2 and 8) are a good place to start, but the modeler is encouraged to modify them to either increase performance or rectify any out-of-memory or memory/processing bottlenecks that may arise on a given computer setup.</w:t>
      </w:r>
    </w:p>
    <w:p w14:paraId="11E55330" w14:textId="77777777" w:rsidR="00313954" w:rsidRDefault="001C1753" w:rsidP="00682F26">
      <w:pPr>
        <w:spacing w:before="100" w:beforeAutospacing="1" w:after="100" w:afterAutospacing="1" w:line="240" w:lineRule="auto"/>
      </w:pPr>
      <w:r>
        <w:t>The actual command used to build the databases is specified through the following properties:</w:t>
      </w:r>
    </w:p>
    <w:p w14:paraId="25B50B9E" w14:textId="77777777" w:rsidR="00313954" w:rsidRDefault="001C1753" w:rsidP="00682F26">
      <w:pPr>
        <w:pStyle w:val="ListParagraph"/>
        <w:numPr>
          <w:ilvl w:val="0"/>
          <w:numId w:val="35"/>
        </w:numPr>
        <w:spacing w:before="100" w:beforeAutospacing="1" w:after="100" w:afterAutospacing="1" w:line="240" w:lineRule="auto"/>
        <w:ind w:left="360"/>
      </w:pPr>
      <w:proofErr w:type="spellStart"/>
      <w:r w:rsidRPr="006A4D5F">
        <w:rPr>
          <w:b/>
        </w:rPr>
        <w:t>t.year.prefix</w:t>
      </w:r>
      <w:proofErr w:type="spellEnd"/>
      <w:r>
        <w:t xml:space="preserve"> - the prefix of the folders holding the outputs for a given year (“t”)</w:t>
      </w:r>
    </w:p>
    <w:p w14:paraId="2D8B6233" w14:textId="77777777" w:rsidR="00313954" w:rsidRDefault="001C1753" w:rsidP="00682F26">
      <w:pPr>
        <w:pStyle w:val="ListParagraph"/>
        <w:numPr>
          <w:ilvl w:val="0"/>
          <w:numId w:val="35"/>
        </w:numPr>
        <w:spacing w:before="100" w:beforeAutospacing="1" w:after="100" w:afterAutospacing="1" w:line="240" w:lineRule="auto"/>
        <w:ind w:left="360"/>
      </w:pPr>
      <w:proofErr w:type="spellStart"/>
      <w:r w:rsidRPr="006A4D5F">
        <w:rPr>
          <w:b/>
        </w:rPr>
        <w:t>scenario.outputs</w:t>
      </w:r>
      <w:proofErr w:type="spellEnd"/>
      <w:r>
        <w:t xml:space="preserve"> - the path to the base output directory (not including the “t” year directory)</w:t>
      </w:r>
    </w:p>
    <w:p w14:paraId="57430209" w14:textId="77777777" w:rsidR="00313954" w:rsidRDefault="001C1753" w:rsidP="00682F26">
      <w:pPr>
        <w:pStyle w:val="ListParagraph"/>
        <w:numPr>
          <w:ilvl w:val="0"/>
          <w:numId w:val="35"/>
        </w:numPr>
        <w:spacing w:before="100" w:beforeAutospacing="1" w:after="100" w:afterAutospacing="1" w:line="240" w:lineRule="auto"/>
        <w:ind w:left="360"/>
      </w:pPr>
      <w:proofErr w:type="spellStart"/>
      <w:r w:rsidRPr="006A4D5F">
        <w:rPr>
          <w:b/>
        </w:rPr>
        <w:t>viz.is.ts.year.indicator.file</w:t>
      </w:r>
      <w:proofErr w:type="spellEnd"/>
      <w:r>
        <w:t xml:space="preserve"> - the name of the file whose presence is used to indicate whether or not a given year is a transport year or not</w:t>
      </w:r>
    </w:p>
    <w:p w14:paraId="40B2065C" w14:textId="77777777" w:rsidR="00313954" w:rsidRDefault="001C1753" w:rsidP="00682F26">
      <w:pPr>
        <w:pStyle w:val="ListParagraph"/>
        <w:numPr>
          <w:ilvl w:val="0"/>
          <w:numId w:val="35"/>
        </w:numPr>
        <w:spacing w:before="100" w:beforeAutospacing="1" w:after="100" w:afterAutospacing="1" w:line="240" w:lineRule="auto"/>
        <w:ind w:left="360"/>
      </w:pPr>
      <w:proofErr w:type="spellStart"/>
      <w:r w:rsidRPr="006A4D5F">
        <w:rPr>
          <w:b/>
        </w:rPr>
        <w:t>viz.build.command.list</w:t>
      </w:r>
      <w:proofErr w:type="spellEnd"/>
      <w:r>
        <w:t xml:space="preserve"> - the command list for building the individual year database</w:t>
      </w:r>
    </w:p>
    <w:p w14:paraId="08AAD144" w14:textId="77777777" w:rsidR="00313954" w:rsidRDefault="001C1753" w:rsidP="00682F26">
      <w:pPr>
        <w:pStyle w:val="ListParagraph"/>
        <w:numPr>
          <w:ilvl w:val="0"/>
          <w:numId w:val="35"/>
        </w:numPr>
        <w:spacing w:before="100" w:beforeAutospacing="1" w:after="100" w:afterAutospacing="1" w:line="240" w:lineRule="auto"/>
        <w:ind w:left="360"/>
      </w:pPr>
      <w:proofErr w:type="spellStart"/>
      <w:r w:rsidRPr="006A4D5F">
        <w:rPr>
          <w:b/>
        </w:rPr>
        <w:t>viz.combine.command.list</w:t>
      </w:r>
      <w:proofErr w:type="spellEnd"/>
      <w:r>
        <w:t xml:space="preserve"> - the command list for combining the </w:t>
      </w:r>
      <w:proofErr w:type="spellStart"/>
      <w:r>
        <w:t>years’s</w:t>
      </w:r>
      <w:proofErr w:type="spellEnd"/>
      <w:r>
        <w:t xml:space="preserve"> databases</w:t>
      </w:r>
    </w:p>
    <w:p w14:paraId="1C2AC904" w14:textId="77777777" w:rsidR="00313954" w:rsidRDefault="001C1753" w:rsidP="00682F26">
      <w:pPr>
        <w:spacing w:before="100" w:beforeAutospacing="1" w:after="100" w:afterAutospacing="1" w:line="240" w:lineRule="auto"/>
        <w:ind w:left="360"/>
      </w:pPr>
      <w:r>
        <w:t>The “</w:t>
      </w:r>
      <w:proofErr w:type="spellStart"/>
      <w:r>
        <w:t>command.list</w:t>
      </w:r>
      <w:proofErr w:type="spellEnd"/>
      <w:r>
        <w:t>” properties use a special format:</w:t>
      </w:r>
    </w:p>
    <w:p w14:paraId="306E517B" w14:textId="77777777" w:rsidR="00313954" w:rsidRDefault="001C1753" w:rsidP="00682F26">
      <w:pPr>
        <w:spacing w:before="100" w:beforeAutospacing="1" w:after="100" w:afterAutospacing="1" w:line="240" w:lineRule="auto"/>
        <w:ind w:left="360"/>
      </w:pPr>
      <w:r>
        <w:tab/>
        <w:t>[arg1</w:t>
      </w:r>
      <w:proofErr w:type="gramStart"/>
      <w:r>
        <w:t>,arg2</w:t>
      </w:r>
      <w:proofErr w:type="gramEnd"/>
      <w:r>
        <w:t>,...]</w:t>
      </w:r>
    </w:p>
    <w:p w14:paraId="1338A9E9" w14:textId="580ED72F" w:rsidR="00313954" w:rsidRDefault="001C1753" w:rsidP="00682F26">
      <w:pPr>
        <w:spacing w:before="100" w:beforeAutospacing="1" w:after="100" w:afterAutospacing="1" w:line="240" w:lineRule="auto"/>
        <w:ind w:left="360"/>
      </w:pPr>
      <w:proofErr w:type="gramStart"/>
      <w:r>
        <w:lastRenderedPageBreak/>
        <w:t>where</w:t>
      </w:r>
      <w:proofErr w:type="gramEnd"/>
      <w:r>
        <w:t xml:space="preserve"> </w:t>
      </w:r>
      <w:proofErr w:type="spellStart"/>
      <w:r>
        <w:t>argN</w:t>
      </w:r>
      <w:proofErr w:type="spellEnd"/>
      <w:r>
        <w:t xml:space="preserve"> is the Nth argument in the command. If an argument is </w:t>
      </w:r>
      <w:r w:rsidR="00F94B3B">
        <w:t>surrounded</w:t>
      </w:r>
      <w:r>
        <w:t xml:space="preserve"> by pipes (</w:t>
      </w:r>
      <w:r>
        <w:rPr>
          <w:i/>
        </w:rPr>
        <w:t>i.e.</w:t>
      </w:r>
      <w:r>
        <w:t xml:space="preserve"> |arg1|) then that argument is assumed to be a property key, and is filled in with that property key’s value.</w:t>
      </w:r>
    </w:p>
    <w:p w14:paraId="7FDB1B65" w14:textId="77777777" w:rsidR="00313954" w:rsidRDefault="001C1753" w:rsidP="00682F26">
      <w:pPr>
        <w:spacing w:before="100" w:beforeAutospacing="1" w:after="100" w:afterAutospacing="1" w:line="240" w:lineRule="auto"/>
        <w:ind w:left="360"/>
      </w:pPr>
      <w:r>
        <w:t>Additionally, the following properties can be used to perform some post-build operations, if the database build process finished correctly:</w:t>
      </w:r>
    </w:p>
    <w:p w14:paraId="13B6E409" w14:textId="77777777" w:rsidR="00313954" w:rsidRDefault="001C1753" w:rsidP="00682F26">
      <w:pPr>
        <w:pStyle w:val="ListParagraph"/>
        <w:numPr>
          <w:ilvl w:val="0"/>
          <w:numId w:val="36"/>
        </w:numPr>
        <w:spacing w:before="100" w:beforeAutospacing="1" w:after="100" w:afterAutospacing="1" w:line="240" w:lineRule="auto"/>
        <w:ind w:left="360"/>
      </w:pPr>
      <w:proofErr w:type="spellStart"/>
      <w:r w:rsidRPr="006A4D5F">
        <w:rPr>
          <w:b/>
        </w:rPr>
        <w:t>viz.delete.subyear.dbs</w:t>
      </w:r>
      <w:proofErr w:type="spellEnd"/>
      <w:r>
        <w:t xml:space="preserve"> - if “true”, then when the database building process is finished, the individual year databases will be deleted</w:t>
      </w:r>
    </w:p>
    <w:p w14:paraId="6A56E7F0" w14:textId="77777777" w:rsidR="00313954" w:rsidRDefault="001C1753" w:rsidP="00682F26">
      <w:pPr>
        <w:pStyle w:val="ListParagraph"/>
        <w:numPr>
          <w:ilvl w:val="0"/>
          <w:numId w:val="36"/>
        </w:numPr>
        <w:spacing w:before="100" w:beforeAutospacing="1" w:after="100" w:afterAutospacing="1" w:line="240" w:lineRule="auto"/>
        <w:ind w:left="360"/>
      </w:pPr>
      <w:proofErr w:type="spellStart"/>
      <w:r w:rsidRPr="006A4D5F">
        <w:rPr>
          <w:b/>
        </w:rPr>
        <w:t>viz.zip.final.db</w:t>
      </w:r>
      <w:proofErr w:type="spellEnd"/>
      <w:r>
        <w:t xml:space="preserve"> - if “true”, then the final database will be compressed into a zip file when the process is finished</w:t>
      </w:r>
    </w:p>
    <w:p w14:paraId="230CC4A5" w14:textId="77777777" w:rsidR="00313954" w:rsidRDefault="001C1753" w:rsidP="00682F26">
      <w:pPr>
        <w:pStyle w:val="ListParagraph"/>
        <w:numPr>
          <w:ilvl w:val="0"/>
          <w:numId w:val="36"/>
        </w:numPr>
        <w:spacing w:before="100" w:beforeAutospacing="1" w:after="100" w:afterAutospacing="1" w:line="240" w:lineRule="auto"/>
        <w:ind w:left="360"/>
      </w:pPr>
      <w:proofErr w:type="spellStart"/>
      <w:r w:rsidRPr="006A4D5F">
        <w:rPr>
          <w:b/>
        </w:rPr>
        <w:t>viz.subyear.dbs.wildcard</w:t>
      </w:r>
      <w:proofErr w:type="spellEnd"/>
      <w:r>
        <w:t xml:space="preserve"> - the (wildcard) path to the individual year databases used to delete them when </w:t>
      </w:r>
      <w:proofErr w:type="spellStart"/>
      <w:r>
        <w:t>viz.delete.subyear.dbs</w:t>
      </w:r>
      <w:proofErr w:type="spellEnd"/>
      <w:r>
        <w:t xml:space="preserve"> is true</w:t>
      </w:r>
    </w:p>
    <w:p w14:paraId="3BE0BB58" w14:textId="77777777" w:rsidR="00313954" w:rsidRDefault="001C1753" w:rsidP="00682F26">
      <w:pPr>
        <w:pStyle w:val="ListParagraph"/>
        <w:numPr>
          <w:ilvl w:val="0"/>
          <w:numId w:val="36"/>
        </w:numPr>
        <w:spacing w:before="100" w:beforeAutospacing="1" w:after="100" w:afterAutospacing="1" w:line="240" w:lineRule="auto"/>
        <w:ind w:left="360"/>
      </w:pPr>
      <w:proofErr w:type="spellStart"/>
      <w:r w:rsidRPr="006A4D5F">
        <w:rPr>
          <w:b/>
        </w:rPr>
        <w:t>viz.final.db</w:t>
      </w:r>
      <w:proofErr w:type="spellEnd"/>
      <w:r>
        <w:t xml:space="preserve"> - the path to the final </w:t>
      </w:r>
      <w:proofErr w:type="spellStart"/>
      <w:r>
        <w:t>viz</w:t>
      </w:r>
      <w:proofErr w:type="spellEnd"/>
      <w:r>
        <w:t xml:space="preserve"> database</w:t>
      </w:r>
    </w:p>
    <w:p w14:paraId="377FEACC" w14:textId="77777777" w:rsidR="00313954" w:rsidRDefault="001C1753" w:rsidP="00682F26">
      <w:pPr>
        <w:pStyle w:val="ListParagraph"/>
        <w:numPr>
          <w:ilvl w:val="0"/>
          <w:numId w:val="36"/>
        </w:numPr>
        <w:spacing w:before="100" w:beforeAutospacing="1" w:after="100" w:afterAutospacing="1" w:line="240" w:lineRule="auto"/>
        <w:ind w:left="360"/>
      </w:pPr>
      <w:proofErr w:type="spellStart"/>
      <w:r w:rsidRPr="006A4D5F">
        <w:rPr>
          <w:b/>
        </w:rPr>
        <w:t>viz.zip.file</w:t>
      </w:r>
      <w:proofErr w:type="spellEnd"/>
      <w:r>
        <w:t xml:space="preserve"> - the path to the zipped database (if used)</w:t>
      </w:r>
    </w:p>
    <w:p w14:paraId="415F670E" w14:textId="77777777" w:rsidR="00313954" w:rsidRDefault="001C1753" w:rsidP="00682F26">
      <w:pPr>
        <w:pStyle w:val="Heading2"/>
        <w:spacing w:before="100" w:beforeAutospacing="1" w:after="100" w:afterAutospacing="1" w:line="240" w:lineRule="auto"/>
      </w:pPr>
      <w:bookmarkStart w:id="80" w:name="h.hljwvh31dqg6" w:colFirst="0" w:colLast="0"/>
      <w:bookmarkStart w:id="81" w:name="_Toc351451879"/>
      <w:bookmarkEnd w:id="80"/>
      <w:r>
        <w:t>MICROVIZ</w:t>
      </w:r>
      <w:bookmarkEnd w:id="81"/>
    </w:p>
    <w:p w14:paraId="040160DA" w14:textId="77777777" w:rsidR="00313954" w:rsidRDefault="001C1753" w:rsidP="00682F26">
      <w:pPr>
        <w:spacing w:before="100" w:beforeAutospacing="1" w:after="100" w:afterAutospacing="1" w:line="240" w:lineRule="auto"/>
      </w:pPr>
      <w:r>
        <w:t>The MICROVIZ module runs identically to the VIZ module, only with different keys for some of the properties used to control the database creation and post-build operations:</w:t>
      </w:r>
    </w:p>
    <w:p w14:paraId="43ED39BA" w14:textId="77777777" w:rsidR="00313954" w:rsidRDefault="001C1753" w:rsidP="00682F26">
      <w:pPr>
        <w:pStyle w:val="ListParagraph"/>
        <w:numPr>
          <w:ilvl w:val="0"/>
          <w:numId w:val="37"/>
        </w:numPr>
        <w:spacing w:before="100" w:beforeAutospacing="1" w:after="100" w:afterAutospacing="1" w:line="240" w:lineRule="auto"/>
        <w:ind w:left="360"/>
      </w:pPr>
      <w:proofErr w:type="spellStart"/>
      <w:r w:rsidRPr="006A4D5F">
        <w:rPr>
          <w:b/>
        </w:rPr>
        <w:t>microviz.build.command.list</w:t>
      </w:r>
      <w:proofErr w:type="spellEnd"/>
      <w:r>
        <w:t xml:space="preserve"> - replaces </w:t>
      </w:r>
      <w:proofErr w:type="spellStart"/>
      <w:r>
        <w:t>viz.build.command.list</w:t>
      </w:r>
      <w:proofErr w:type="spellEnd"/>
    </w:p>
    <w:p w14:paraId="7ECC66B0" w14:textId="77777777" w:rsidR="00313954" w:rsidRDefault="001C1753" w:rsidP="00682F26">
      <w:pPr>
        <w:pStyle w:val="ListParagraph"/>
        <w:numPr>
          <w:ilvl w:val="0"/>
          <w:numId w:val="37"/>
        </w:numPr>
        <w:spacing w:before="100" w:beforeAutospacing="1" w:after="100" w:afterAutospacing="1" w:line="240" w:lineRule="auto"/>
        <w:ind w:left="360"/>
      </w:pPr>
      <w:proofErr w:type="spellStart"/>
      <w:r w:rsidRPr="006A4D5F">
        <w:rPr>
          <w:b/>
        </w:rPr>
        <w:t>microviz.combine.command.list</w:t>
      </w:r>
      <w:proofErr w:type="spellEnd"/>
      <w:r>
        <w:t xml:space="preserve"> - replaces</w:t>
      </w:r>
      <w:r w:rsidRPr="006A4D5F">
        <w:rPr>
          <w:b/>
        </w:rPr>
        <w:t xml:space="preserve"> </w:t>
      </w:r>
      <w:proofErr w:type="spellStart"/>
      <w:r>
        <w:t>viz.combine.command.list</w:t>
      </w:r>
      <w:proofErr w:type="spellEnd"/>
    </w:p>
    <w:p w14:paraId="028C7124" w14:textId="77777777" w:rsidR="00313954" w:rsidRDefault="001C1753" w:rsidP="00682F26">
      <w:pPr>
        <w:pStyle w:val="ListParagraph"/>
        <w:numPr>
          <w:ilvl w:val="0"/>
          <w:numId w:val="37"/>
        </w:numPr>
        <w:spacing w:before="100" w:beforeAutospacing="1" w:after="100" w:afterAutospacing="1" w:line="240" w:lineRule="auto"/>
        <w:ind w:left="360"/>
      </w:pPr>
      <w:proofErr w:type="spellStart"/>
      <w:r w:rsidRPr="006A4D5F">
        <w:rPr>
          <w:b/>
        </w:rPr>
        <w:t>viz.micro.delete.subyear.dbs</w:t>
      </w:r>
      <w:proofErr w:type="spellEnd"/>
      <w:r>
        <w:t xml:space="preserve"> - replaces </w:t>
      </w:r>
      <w:proofErr w:type="spellStart"/>
      <w:r>
        <w:t>viz.delete.subyear.dbs</w:t>
      </w:r>
      <w:proofErr w:type="spellEnd"/>
    </w:p>
    <w:p w14:paraId="60DD27A6" w14:textId="77777777" w:rsidR="00313954" w:rsidRDefault="001C1753" w:rsidP="00682F26">
      <w:pPr>
        <w:pStyle w:val="ListParagraph"/>
        <w:numPr>
          <w:ilvl w:val="0"/>
          <w:numId w:val="37"/>
        </w:numPr>
        <w:spacing w:before="100" w:beforeAutospacing="1" w:after="100" w:afterAutospacing="1" w:line="240" w:lineRule="auto"/>
        <w:ind w:left="360"/>
      </w:pPr>
      <w:proofErr w:type="spellStart"/>
      <w:r w:rsidRPr="006A4D5F">
        <w:rPr>
          <w:b/>
        </w:rPr>
        <w:t>viz.micro.zip.final.db</w:t>
      </w:r>
      <w:proofErr w:type="spellEnd"/>
      <w:r>
        <w:t xml:space="preserve"> - replaces </w:t>
      </w:r>
      <w:proofErr w:type="spellStart"/>
      <w:r>
        <w:t>viz.zip.final.db</w:t>
      </w:r>
      <w:proofErr w:type="spellEnd"/>
    </w:p>
    <w:p w14:paraId="1F4706A4" w14:textId="77777777" w:rsidR="00313954" w:rsidRDefault="001C1753" w:rsidP="00682F26">
      <w:pPr>
        <w:pStyle w:val="ListParagraph"/>
        <w:numPr>
          <w:ilvl w:val="0"/>
          <w:numId w:val="37"/>
        </w:numPr>
        <w:spacing w:before="100" w:beforeAutospacing="1" w:after="100" w:afterAutospacing="1" w:line="240" w:lineRule="auto"/>
        <w:ind w:left="360"/>
      </w:pPr>
      <w:proofErr w:type="spellStart"/>
      <w:r w:rsidRPr="006A4D5F">
        <w:rPr>
          <w:b/>
        </w:rPr>
        <w:t>viz.micro.subyear.dbs.wildcard</w:t>
      </w:r>
      <w:proofErr w:type="spellEnd"/>
      <w:r>
        <w:t xml:space="preserve"> - replaces </w:t>
      </w:r>
      <w:proofErr w:type="spellStart"/>
      <w:r>
        <w:t>viz.subyear.dbs.wildcard</w:t>
      </w:r>
      <w:proofErr w:type="spellEnd"/>
    </w:p>
    <w:p w14:paraId="02D68B50" w14:textId="77777777" w:rsidR="00313954" w:rsidRDefault="001C1753" w:rsidP="00682F26">
      <w:pPr>
        <w:pStyle w:val="ListParagraph"/>
        <w:numPr>
          <w:ilvl w:val="0"/>
          <w:numId w:val="37"/>
        </w:numPr>
        <w:spacing w:before="100" w:beforeAutospacing="1" w:after="100" w:afterAutospacing="1" w:line="240" w:lineRule="auto"/>
        <w:ind w:left="360"/>
      </w:pPr>
      <w:proofErr w:type="spellStart"/>
      <w:r w:rsidRPr="006A4D5F">
        <w:rPr>
          <w:b/>
        </w:rPr>
        <w:t>viz.micro.final.db</w:t>
      </w:r>
      <w:proofErr w:type="spellEnd"/>
      <w:r>
        <w:t xml:space="preserve"> - replaces </w:t>
      </w:r>
      <w:proofErr w:type="spellStart"/>
      <w:r>
        <w:t>viz.final.db</w:t>
      </w:r>
      <w:proofErr w:type="spellEnd"/>
    </w:p>
    <w:p w14:paraId="7BAB2558" w14:textId="77777777" w:rsidR="00313954" w:rsidRDefault="001C1753" w:rsidP="00682F26">
      <w:pPr>
        <w:pStyle w:val="ListParagraph"/>
        <w:numPr>
          <w:ilvl w:val="0"/>
          <w:numId w:val="37"/>
        </w:numPr>
        <w:spacing w:before="100" w:beforeAutospacing="1" w:after="100" w:afterAutospacing="1" w:line="240" w:lineRule="auto"/>
        <w:ind w:left="360"/>
      </w:pPr>
      <w:proofErr w:type="spellStart"/>
      <w:r w:rsidRPr="006A4D5F">
        <w:rPr>
          <w:b/>
        </w:rPr>
        <w:t>viz.micro.zip.file</w:t>
      </w:r>
      <w:proofErr w:type="spellEnd"/>
      <w:r>
        <w:t xml:space="preserve"> - replaces </w:t>
      </w:r>
      <w:proofErr w:type="spellStart"/>
      <w:r>
        <w:t>viz.zip.file</w:t>
      </w:r>
      <w:proofErr w:type="spellEnd"/>
    </w:p>
    <w:p w14:paraId="6FC4A465" w14:textId="77777777" w:rsidR="00F56537" w:rsidRDefault="00F56537" w:rsidP="00682F26">
      <w:pPr>
        <w:spacing w:before="100" w:beforeAutospacing="1" w:after="100" w:afterAutospacing="1" w:line="240" w:lineRule="auto"/>
        <w:rPr>
          <w:rFonts w:ascii="Times New Roman" w:eastAsia="Times New Roman" w:hAnsi="Times New Roman" w:cs="Times New Roman"/>
          <w:b/>
          <w:color w:val="000000"/>
          <w:sz w:val="36"/>
        </w:rPr>
      </w:pPr>
      <w:bookmarkStart w:id="82" w:name="h.2l0f6ttduni2" w:colFirst="0" w:colLast="0"/>
      <w:bookmarkStart w:id="83" w:name="_Toc351451880"/>
      <w:bookmarkEnd w:id="82"/>
      <w:r>
        <w:br w:type="page"/>
      </w:r>
    </w:p>
    <w:p w14:paraId="65E3982C" w14:textId="5ED5E2F2" w:rsidR="00313954" w:rsidRDefault="00FD0FAD" w:rsidP="00682F26">
      <w:pPr>
        <w:pStyle w:val="Heading1"/>
        <w:spacing w:before="100" w:beforeAutospacing="1" w:after="100" w:afterAutospacing="1" w:line="240" w:lineRule="auto"/>
      </w:pPr>
      <w:bookmarkStart w:id="84" w:name="_Toc432069345"/>
      <w:r>
        <w:lastRenderedPageBreak/>
        <w:t xml:space="preserve">Appendix </w:t>
      </w:r>
      <w:r w:rsidR="001C1753">
        <w:t>The build_run.bat Program Specification</w:t>
      </w:r>
      <w:bookmarkEnd w:id="83"/>
      <w:bookmarkEnd w:id="84"/>
    </w:p>
    <w:p w14:paraId="6751B5F6" w14:textId="77777777" w:rsidR="00313954" w:rsidRDefault="001C1753" w:rsidP="00682F26">
      <w:pPr>
        <w:spacing w:before="100" w:beforeAutospacing="1" w:after="100" w:afterAutospacing="1" w:line="240" w:lineRule="auto"/>
      </w:pPr>
      <w:r>
        <w:t>The /[</w:t>
      </w:r>
      <w:proofErr w:type="spellStart"/>
      <w:r>
        <w:t>scenario_name</w:t>
      </w:r>
      <w:proofErr w:type="spellEnd"/>
      <w:r w:rsidRPr="007C3A93">
        <w:rPr>
          <w:b/>
        </w:rPr>
        <w:t>]/build_run.bat</w:t>
      </w:r>
      <w:r>
        <w:t xml:space="preserve"> program is used to build a model run for a scenario. It creates a number of configuration files specific to the scenario specifications, as well as programs that can be called to run the model. This appendix outlines the specifications of the build_run.bat file, including its outputs and intentions.</w:t>
      </w:r>
    </w:p>
    <w:p w14:paraId="44BE8060" w14:textId="77777777" w:rsidR="00313954" w:rsidRDefault="001C1753" w:rsidP="00682F26">
      <w:pPr>
        <w:spacing w:before="100" w:beforeAutospacing="1" w:after="100" w:afterAutospacing="1" w:line="240" w:lineRule="auto"/>
      </w:pPr>
      <w:r>
        <w:t>The actual build_run.bat program actually just calls a Python program /[</w:t>
      </w:r>
      <w:proofErr w:type="spellStart"/>
      <w:r>
        <w:t>scenario_name</w:t>
      </w:r>
      <w:proofErr w:type="spellEnd"/>
      <w:r>
        <w:t>]/model/code/</w:t>
      </w:r>
      <w:proofErr w:type="spellStart"/>
      <w:r>
        <w:t>model_runner</w:t>
      </w:r>
      <w:proofErr w:type="spellEnd"/>
      <w:r>
        <w:t>/</w:t>
      </w:r>
      <w:r w:rsidRPr="007C3A93">
        <w:rPr>
          <w:b/>
        </w:rPr>
        <w:t>build_run.py</w:t>
      </w:r>
      <w:r>
        <w:t>. This progr</w:t>
      </w:r>
      <w:r w:rsidR="007C3A93">
        <w:t>am performs the following tasks</w:t>
      </w:r>
      <w:r>
        <w:t>:</w:t>
      </w:r>
    </w:p>
    <w:p w14:paraId="5B4FACD4" w14:textId="77777777" w:rsidR="00313954" w:rsidRDefault="001C1753" w:rsidP="00682F26">
      <w:pPr>
        <w:pStyle w:val="ListParagraph"/>
        <w:numPr>
          <w:ilvl w:val="0"/>
          <w:numId w:val="38"/>
        </w:numPr>
        <w:spacing w:before="100" w:beforeAutospacing="1" w:after="100" w:afterAutospacing="1" w:line="240" w:lineRule="auto"/>
        <w:ind w:left="0"/>
      </w:pPr>
      <w:r>
        <w:t xml:space="preserve">Reads the </w:t>
      </w:r>
      <w:r w:rsidRPr="007C3A93">
        <w:rPr>
          <w:b/>
        </w:rPr>
        <w:t>tsteps.csv</w:t>
      </w:r>
      <w:r>
        <w:t xml:space="preserve"> file and builds an ordered year-module mapping for the model run specification.</w:t>
      </w:r>
    </w:p>
    <w:p w14:paraId="1AA62592" w14:textId="77777777" w:rsidR="00313954" w:rsidRDefault="001C1753" w:rsidP="00682F26">
      <w:pPr>
        <w:pStyle w:val="ListParagraph"/>
        <w:numPr>
          <w:ilvl w:val="0"/>
          <w:numId w:val="38"/>
        </w:numPr>
        <w:spacing w:before="100" w:beforeAutospacing="1" w:after="100" w:afterAutospacing="1" w:line="240" w:lineRule="auto"/>
        <w:ind w:left="0"/>
      </w:pPr>
      <w:r>
        <w:t>Using the model run specification, builds a key-value mapping for detokenizing the properties file for each year-module step.</w:t>
      </w:r>
    </w:p>
    <w:p w14:paraId="72FC22BC" w14:textId="77777777" w:rsidR="00313954" w:rsidRDefault="001C1753" w:rsidP="00682F26">
      <w:pPr>
        <w:pStyle w:val="ListParagraph"/>
        <w:numPr>
          <w:ilvl w:val="0"/>
          <w:numId w:val="38"/>
        </w:numPr>
        <w:spacing w:before="100" w:beforeAutospacing="1" w:after="100" w:afterAutospacing="1" w:line="240" w:lineRule="auto"/>
        <w:ind w:left="0"/>
      </w:pPr>
      <w:r>
        <w:t>Create output folders for the run, if necessary.</w:t>
      </w:r>
    </w:p>
    <w:p w14:paraId="4DCD7830" w14:textId="77777777" w:rsidR="00313954" w:rsidRDefault="001C1753" w:rsidP="00682F26">
      <w:pPr>
        <w:pStyle w:val="ListParagraph"/>
        <w:numPr>
          <w:ilvl w:val="0"/>
          <w:numId w:val="38"/>
        </w:numPr>
        <w:spacing w:before="100" w:beforeAutospacing="1" w:after="100" w:afterAutospacing="1" w:line="240" w:lineRule="auto"/>
        <w:ind w:left="0"/>
      </w:pPr>
      <w:proofErr w:type="spellStart"/>
      <w:r>
        <w:t>Detemplify</w:t>
      </w:r>
      <w:proofErr w:type="spellEnd"/>
      <w:r>
        <w:t xml:space="preserve"> the properties file for each year-module step and save it (with a module-specific name) into the appropriate output folder.</w:t>
      </w:r>
    </w:p>
    <w:p w14:paraId="5E88A6DF" w14:textId="77777777" w:rsidR="00313954" w:rsidRDefault="001C1753" w:rsidP="00682F26">
      <w:pPr>
        <w:pStyle w:val="ListParagraph"/>
        <w:numPr>
          <w:ilvl w:val="0"/>
          <w:numId w:val="38"/>
        </w:numPr>
        <w:spacing w:before="100" w:beforeAutospacing="1" w:after="100" w:afterAutospacing="1" w:line="240" w:lineRule="auto"/>
        <w:ind w:left="0"/>
      </w:pPr>
      <w:r>
        <w:t>Build general logging and DAF configuration files specific to the run and computer configuration.</w:t>
      </w:r>
    </w:p>
    <w:p w14:paraId="3B76A642" w14:textId="77777777" w:rsidR="00313954" w:rsidRDefault="001C1753" w:rsidP="00682F26">
      <w:pPr>
        <w:pStyle w:val="ListParagraph"/>
        <w:numPr>
          <w:ilvl w:val="0"/>
          <w:numId w:val="38"/>
        </w:numPr>
        <w:spacing w:before="100" w:beforeAutospacing="1" w:after="100" w:afterAutospacing="1" w:line="240" w:lineRule="auto"/>
        <w:ind w:left="0"/>
      </w:pPr>
      <w:r>
        <w:t>Build the batch file which can be used to directly run the model as well as the command file used to run the model through a Python layer.</w:t>
      </w:r>
    </w:p>
    <w:p w14:paraId="51D5055F" w14:textId="77777777" w:rsidR="00313954" w:rsidRDefault="001C1753" w:rsidP="00682F26">
      <w:pPr>
        <w:pStyle w:val="ListParagraph"/>
        <w:numPr>
          <w:ilvl w:val="0"/>
          <w:numId w:val="38"/>
        </w:numPr>
        <w:spacing w:before="100" w:beforeAutospacing="1" w:after="100" w:afterAutospacing="1" w:line="240" w:lineRule="auto"/>
        <w:ind w:left="0"/>
      </w:pPr>
      <w:r>
        <w:t>Save the settings in the scenario history file.</w:t>
      </w:r>
    </w:p>
    <w:p w14:paraId="743BEDB7" w14:textId="77777777" w:rsidR="00313954" w:rsidRDefault="001C1753" w:rsidP="00682F26">
      <w:pPr>
        <w:pStyle w:val="ListParagraph"/>
        <w:numPr>
          <w:ilvl w:val="0"/>
          <w:numId w:val="38"/>
        </w:numPr>
        <w:spacing w:before="100" w:beforeAutospacing="1" w:after="100" w:afterAutospacing="1" w:line="240" w:lineRule="auto"/>
        <w:ind w:left="0"/>
      </w:pPr>
      <w:r>
        <w:t>Create shortcuts in the main scenario directory to run the model.</w:t>
      </w:r>
    </w:p>
    <w:p w14:paraId="3A1B8E60" w14:textId="77777777" w:rsidR="00313954" w:rsidRDefault="001C1753" w:rsidP="00682F26">
      <w:pPr>
        <w:spacing w:before="100" w:beforeAutospacing="1" w:after="100" w:afterAutospacing="1" w:line="240" w:lineRule="auto"/>
      </w:pPr>
      <w:r>
        <w:t>These steps are described in more detail in the rest of this appendix.</w:t>
      </w:r>
    </w:p>
    <w:p w14:paraId="4E31CD52" w14:textId="77777777" w:rsidR="00313954" w:rsidRDefault="001C1753" w:rsidP="00682F26">
      <w:pPr>
        <w:pStyle w:val="Heading3"/>
        <w:spacing w:before="100" w:beforeAutospacing="1" w:after="100" w:afterAutospacing="1" w:line="240" w:lineRule="auto"/>
      </w:pPr>
      <w:bookmarkStart w:id="85" w:name="h.7mrcl5vewqw" w:colFirst="0" w:colLast="0"/>
      <w:bookmarkEnd w:id="85"/>
      <w:r>
        <w:t>Step 1: Build Year-Module Mapping</w:t>
      </w:r>
    </w:p>
    <w:p w14:paraId="679E9176" w14:textId="77777777" w:rsidR="00313954" w:rsidRDefault="001C1753" w:rsidP="00682F26">
      <w:pPr>
        <w:spacing w:before="100" w:beforeAutospacing="1" w:after="100" w:afterAutospacing="1" w:line="240" w:lineRule="auto"/>
      </w:pPr>
      <w:r>
        <w:t>This step builds an internal y</w:t>
      </w:r>
      <w:r w:rsidR="007C3A93">
        <w:t xml:space="preserve">ear-module mapping based on the </w:t>
      </w:r>
      <w:r>
        <w:t xml:space="preserve">tsteps.csv file. Details of this file’s structure are presented in the Running a Model section </w:t>
      </w:r>
      <w:r w:rsidR="007C3A93">
        <w:t>earlier</w:t>
      </w:r>
      <w:r>
        <w:t>. A few points are worth noting, however:</w:t>
      </w:r>
    </w:p>
    <w:p w14:paraId="493F516E" w14:textId="77777777" w:rsidR="00B51BCB" w:rsidRDefault="001C1753" w:rsidP="00682F26">
      <w:pPr>
        <w:pStyle w:val="ListParagraph"/>
        <w:numPr>
          <w:ilvl w:val="0"/>
          <w:numId w:val="39"/>
        </w:numPr>
        <w:spacing w:before="100" w:beforeAutospacing="1" w:after="100" w:afterAutospacing="1" w:line="240" w:lineRule="auto"/>
        <w:ind w:left="0"/>
      </w:pPr>
      <w:r>
        <w:t xml:space="preserve">The year-module mapping is ordered according to the order of the rows and columns in the </w:t>
      </w:r>
      <w:proofErr w:type="spellStart"/>
      <w:r>
        <w:t>tsteps</w:t>
      </w:r>
      <w:proofErr w:type="spellEnd"/>
      <w:r>
        <w:t xml:space="preserve"> file. Specifically, years are run in the top-to-bottom ordering of the Year column in the file, and modules are run in the left-to-right ordering of the module columns. To create non-standard orderings (repeated years, out-of-order modules) the user can create rows with identical Year values to form the necessary structure. For example, the following table would run the following Year-module pairs, in this order: [20-NED, 21-ALD, 21-NED, 21-NED]:</w:t>
      </w:r>
    </w:p>
    <w:p w14:paraId="1D23C294" w14:textId="77777777" w:rsidR="006A4D5F" w:rsidRDefault="006A4D5F" w:rsidP="0083378A">
      <w:pPr>
        <w:pStyle w:val="Caption"/>
        <w:keepNext/>
        <w:spacing w:before="100" w:beforeAutospacing="1" w:after="100" w:afterAutospacing="1"/>
        <w:ind w:firstLine="720"/>
      </w:pPr>
      <w:bookmarkStart w:id="86" w:name="_Toc351452197"/>
      <w:r>
        <w:t xml:space="preserve">Table </w:t>
      </w:r>
      <w:r w:rsidR="000C59AC">
        <w:fldChar w:fldCharType="begin"/>
      </w:r>
      <w:r>
        <w:instrText xml:space="preserve"> SEQ Table \* ARABIC </w:instrText>
      </w:r>
      <w:r w:rsidR="000C59AC">
        <w:fldChar w:fldCharType="separate"/>
      </w:r>
      <w:r w:rsidR="0083378A">
        <w:rPr>
          <w:noProof/>
        </w:rPr>
        <w:t>2</w:t>
      </w:r>
      <w:r w:rsidR="000C59AC">
        <w:fldChar w:fldCharType="end"/>
      </w:r>
      <w:r>
        <w:t xml:space="preserve">: </w:t>
      </w:r>
      <w:proofErr w:type="spellStart"/>
      <w:r>
        <w:t>Tsteps</w:t>
      </w:r>
      <w:proofErr w:type="spellEnd"/>
      <w:r>
        <w:t xml:space="preserve"> File Setup</w:t>
      </w:r>
      <w:bookmarkEnd w:id="86"/>
    </w:p>
    <w:tbl>
      <w:tblPr>
        <w:tblW w:w="2880" w:type="dxa"/>
        <w:tblInd w:w="720" w:type="dxa"/>
        <w:tblLook w:val="04A0" w:firstRow="1" w:lastRow="0" w:firstColumn="1" w:lastColumn="0" w:noHBand="0" w:noVBand="1"/>
      </w:tblPr>
      <w:tblGrid>
        <w:gridCol w:w="960"/>
        <w:gridCol w:w="960"/>
        <w:gridCol w:w="960"/>
      </w:tblGrid>
      <w:tr w:rsidR="001C1753" w:rsidRPr="001C1753" w14:paraId="322A0CB2" w14:textId="77777777" w:rsidTr="007C3A9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EC6487" w14:textId="77777777" w:rsidR="001C1753" w:rsidRPr="001C1753" w:rsidRDefault="001C1753" w:rsidP="00682F26">
            <w:pPr>
              <w:spacing w:before="100" w:beforeAutospacing="1" w:after="100" w:afterAutospacing="1" w:line="240" w:lineRule="auto"/>
              <w:rPr>
                <w:rFonts w:ascii="Times New Roman" w:eastAsia="Times New Roman" w:hAnsi="Times New Roman" w:cs="Times New Roman"/>
                <w:b/>
                <w:bCs/>
                <w:color w:val="000000"/>
              </w:rPr>
            </w:pPr>
            <w:r w:rsidRPr="001C1753">
              <w:rPr>
                <w:rFonts w:ascii="Times New Roman" w:eastAsia="Times New Roman" w:hAnsi="Times New Roman" w:cs="Times New Roman"/>
                <w:b/>
                <w:bCs/>
                <w:color w:val="000000"/>
              </w:rPr>
              <w:t>Year</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AD99B29" w14:textId="77777777" w:rsidR="001C1753" w:rsidRPr="001C1753" w:rsidRDefault="001C1753" w:rsidP="00682F26">
            <w:pPr>
              <w:spacing w:before="100" w:beforeAutospacing="1" w:after="100" w:afterAutospacing="1" w:line="240" w:lineRule="auto"/>
              <w:rPr>
                <w:rFonts w:ascii="Times New Roman" w:eastAsia="Times New Roman" w:hAnsi="Times New Roman" w:cs="Times New Roman"/>
                <w:b/>
                <w:bCs/>
                <w:color w:val="000000"/>
              </w:rPr>
            </w:pPr>
            <w:r w:rsidRPr="001C1753">
              <w:rPr>
                <w:rFonts w:ascii="Times New Roman" w:eastAsia="Times New Roman" w:hAnsi="Times New Roman" w:cs="Times New Roman"/>
                <w:b/>
                <w:bCs/>
                <w:color w:val="000000"/>
              </w:rPr>
              <w:t>NED</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9224124" w14:textId="77777777" w:rsidR="001C1753" w:rsidRPr="001C1753" w:rsidRDefault="001C1753" w:rsidP="00682F26">
            <w:pPr>
              <w:spacing w:before="100" w:beforeAutospacing="1" w:after="100" w:afterAutospacing="1" w:line="240" w:lineRule="auto"/>
              <w:rPr>
                <w:rFonts w:ascii="Times New Roman" w:eastAsia="Times New Roman" w:hAnsi="Times New Roman" w:cs="Times New Roman"/>
                <w:b/>
                <w:bCs/>
                <w:color w:val="000000"/>
              </w:rPr>
            </w:pPr>
            <w:r w:rsidRPr="001C1753">
              <w:rPr>
                <w:rFonts w:ascii="Times New Roman" w:eastAsia="Times New Roman" w:hAnsi="Times New Roman" w:cs="Times New Roman"/>
                <w:b/>
                <w:bCs/>
                <w:color w:val="000000"/>
              </w:rPr>
              <w:t>ALD</w:t>
            </w:r>
          </w:p>
        </w:tc>
      </w:tr>
      <w:tr w:rsidR="001C1753" w:rsidRPr="001C1753" w14:paraId="4878B42D" w14:textId="77777777" w:rsidTr="007C3A93">
        <w:trPr>
          <w:trHeight w:val="300"/>
        </w:trPr>
        <w:tc>
          <w:tcPr>
            <w:tcW w:w="960" w:type="dxa"/>
            <w:tcBorders>
              <w:top w:val="nil"/>
              <w:left w:val="single" w:sz="4" w:space="0" w:color="auto"/>
              <w:bottom w:val="nil"/>
              <w:right w:val="single" w:sz="4" w:space="0" w:color="auto"/>
            </w:tcBorders>
            <w:shd w:val="clear" w:color="auto" w:fill="auto"/>
            <w:noWrap/>
            <w:vAlign w:val="center"/>
            <w:hideMark/>
          </w:tcPr>
          <w:p w14:paraId="1235E401" w14:textId="77777777" w:rsidR="001C1753" w:rsidRPr="001C1753" w:rsidRDefault="001C1753" w:rsidP="00682F26">
            <w:pPr>
              <w:spacing w:before="100" w:beforeAutospacing="1" w:after="100" w:afterAutospacing="1" w:line="240" w:lineRule="auto"/>
              <w:rPr>
                <w:rFonts w:ascii="Times New Roman" w:eastAsia="Times New Roman" w:hAnsi="Times New Roman" w:cs="Times New Roman"/>
                <w:color w:val="000000"/>
              </w:rPr>
            </w:pPr>
            <w:r w:rsidRPr="001C1753">
              <w:rPr>
                <w:rFonts w:ascii="Times New Roman" w:eastAsia="Times New Roman" w:hAnsi="Times New Roman" w:cs="Times New Roman"/>
                <w:color w:val="000000"/>
              </w:rPr>
              <w:t>20</w:t>
            </w:r>
          </w:p>
        </w:tc>
        <w:tc>
          <w:tcPr>
            <w:tcW w:w="960" w:type="dxa"/>
            <w:tcBorders>
              <w:top w:val="nil"/>
              <w:left w:val="nil"/>
              <w:bottom w:val="nil"/>
              <w:right w:val="single" w:sz="4" w:space="0" w:color="auto"/>
            </w:tcBorders>
            <w:shd w:val="clear" w:color="auto" w:fill="auto"/>
            <w:noWrap/>
            <w:vAlign w:val="center"/>
            <w:hideMark/>
          </w:tcPr>
          <w:p w14:paraId="3878BDF3" w14:textId="77777777" w:rsidR="001C1753" w:rsidRPr="001C1753" w:rsidRDefault="001C1753" w:rsidP="00682F26">
            <w:pPr>
              <w:spacing w:before="100" w:beforeAutospacing="1" w:after="100" w:afterAutospacing="1" w:line="240" w:lineRule="auto"/>
              <w:rPr>
                <w:rFonts w:ascii="Times New Roman" w:eastAsia="Times New Roman" w:hAnsi="Times New Roman" w:cs="Times New Roman"/>
                <w:color w:val="000000"/>
              </w:rPr>
            </w:pPr>
            <w:r w:rsidRPr="001C1753">
              <w:rPr>
                <w:rFonts w:ascii="Times New Roman" w:eastAsia="Times New Roman" w:hAnsi="Times New Roman" w:cs="Times New Roman"/>
                <w:color w:val="000000"/>
              </w:rPr>
              <w:t>1</w:t>
            </w:r>
          </w:p>
        </w:tc>
        <w:tc>
          <w:tcPr>
            <w:tcW w:w="960" w:type="dxa"/>
            <w:tcBorders>
              <w:top w:val="nil"/>
              <w:left w:val="nil"/>
              <w:bottom w:val="nil"/>
              <w:right w:val="single" w:sz="4" w:space="0" w:color="auto"/>
            </w:tcBorders>
            <w:shd w:val="clear" w:color="auto" w:fill="auto"/>
            <w:noWrap/>
            <w:vAlign w:val="center"/>
            <w:hideMark/>
          </w:tcPr>
          <w:p w14:paraId="0B1BE6FA" w14:textId="77777777" w:rsidR="001C1753" w:rsidRPr="001C1753" w:rsidRDefault="001C1753" w:rsidP="00682F26">
            <w:pPr>
              <w:spacing w:before="100" w:beforeAutospacing="1" w:after="100" w:afterAutospacing="1" w:line="240" w:lineRule="auto"/>
              <w:rPr>
                <w:rFonts w:ascii="Times New Roman" w:eastAsia="Times New Roman" w:hAnsi="Times New Roman" w:cs="Times New Roman"/>
                <w:color w:val="000000"/>
              </w:rPr>
            </w:pPr>
            <w:r w:rsidRPr="001C1753">
              <w:rPr>
                <w:rFonts w:ascii="Times New Roman" w:eastAsia="Times New Roman" w:hAnsi="Times New Roman" w:cs="Times New Roman"/>
                <w:color w:val="000000"/>
              </w:rPr>
              <w:t> </w:t>
            </w:r>
          </w:p>
        </w:tc>
      </w:tr>
      <w:tr w:rsidR="001C1753" w:rsidRPr="001C1753" w14:paraId="3FFB1373" w14:textId="77777777" w:rsidTr="007C3A93">
        <w:trPr>
          <w:trHeight w:val="300"/>
        </w:trPr>
        <w:tc>
          <w:tcPr>
            <w:tcW w:w="960" w:type="dxa"/>
            <w:tcBorders>
              <w:top w:val="nil"/>
              <w:left w:val="single" w:sz="4" w:space="0" w:color="auto"/>
              <w:bottom w:val="nil"/>
              <w:right w:val="single" w:sz="4" w:space="0" w:color="auto"/>
            </w:tcBorders>
            <w:shd w:val="clear" w:color="auto" w:fill="auto"/>
            <w:noWrap/>
            <w:vAlign w:val="center"/>
            <w:hideMark/>
          </w:tcPr>
          <w:p w14:paraId="59A4F465" w14:textId="77777777" w:rsidR="001C1753" w:rsidRPr="001C1753" w:rsidRDefault="001C1753" w:rsidP="00682F26">
            <w:pPr>
              <w:spacing w:before="100" w:beforeAutospacing="1" w:after="100" w:afterAutospacing="1" w:line="240" w:lineRule="auto"/>
              <w:rPr>
                <w:rFonts w:ascii="Times New Roman" w:eastAsia="Times New Roman" w:hAnsi="Times New Roman" w:cs="Times New Roman"/>
                <w:color w:val="000000"/>
              </w:rPr>
            </w:pPr>
            <w:r w:rsidRPr="001C1753">
              <w:rPr>
                <w:rFonts w:ascii="Times New Roman" w:eastAsia="Times New Roman" w:hAnsi="Times New Roman" w:cs="Times New Roman"/>
                <w:color w:val="000000"/>
              </w:rPr>
              <w:t>21</w:t>
            </w:r>
          </w:p>
        </w:tc>
        <w:tc>
          <w:tcPr>
            <w:tcW w:w="960" w:type="dxa"/>
            <w:tcBorders>
              <w:top w:val="nil"/>
              <w:left w:val="nil"/>
              <w:bottom w:val="nil"/>
              <w:right w:val="single" w:sz="4" w:space="0" w:color="auto"/>
            </w:tcBorders>
            <w:shd w:val="clear" w:color="auto" w:fill="auto"/>
            <w:noWrap/>
            <w:vAlign w:val="center"/>
            <w:hideMark/>
          </w:tcPr>
          <w:p w14:paraId="28409C90" w14:textId="77777777" w:rsidR="001C1753" w:rsidRPr="001C1753" w:rsidRDefault="001C1753" w:rsidP="00682F26">
            <w:pPr>
              <w:spacing w:before="100" w:beforeAutospacing="1" w:after="100" w:afterAutospacing="1" w:line="240" w:lineRule="auto"/>
              <w:rPr>
                <w:rFonts w:ascii="Times New Roman" w:eastAsia="Times New Roman" w:hAnsi="Times New Roman" w:cs="Times New Roman"/>
                <w:color w:val="000000"/>
              </w:rPr>
            </w:pPr>
            <w:r w:rsidRPr="001C1753">
              <w:rPr>
                <w:rFonts w:ascii="Times New Roman" w:eastAsia="Times New Roman" w:hAnsi="Times New Roman" w:cs="Times New Roman"/>
                <w:color w:val="000000"/>
              </w:rPr>
              <w:t> </w:t>
            </w:r>
          </w:p>
        </w:tc>
        <w:tc>
          <w:tcPr>
            <w:tcW w:w="960" w:type="dxa"/>
            <w:tcBorders>
              <w:top w:val="nil"/>
              <w:left w:val="nil"/>
              <w:bottom w:val="nil"/>
              <w:right w:val="single" w:sz="4" w:space="0" w:color="auto"/>
            </w:tcBorders>
            <w:shd w:val="clear" w:color="auto" w:fill="auto"/>
            <w:noWrap/>
            <w:vAlign w:val="center"/>
            <w:hideMark/>
          </w:tcPr>
          <w:p w14:paraId="51C2F9EE" w14:textId="77777777" w:rsidR="001C1753" w:rsidRPr="001C1753" w:rsidRDefault="001C1753" w:rsidP="00682F26">
            <w:pPr>
              <w:spacing w:before="100" w:beforeAutospacing="1" w:after="100" w:afterAutospacing="1" w:line="240" w:lineRule="auto"/>
              <w:rPr>
                <w:rFonts w:ascii="Times New Roman" w:eastAsia="Times New Roman" w:hAnsi="Times New Roman" w:cs="Times New Roman"/>
                <w:color w:val="000000"/>
              </w:rPr>
            </w:pPr>
            <w:r w:rsidRPr="001C1753">
              <w:rPr>
                <w:rFonts w:ascii="Times New Roman" w:eastAsia="Times New Roman" w:hAnsi="Times New Roman" w:cs="Times New Roman"/>
                <w:color w:val="000000"/>
              </w:rPr>
              <w:t>1</w:t>
            </w:r>
          </w:p>
        </w:tc>
      </w:tr>
      <w:tr w:rsidR="001C1753" w:rsidRPr="001C1753" w14:paraId="67ED6D57" w14:textId="77777777" w:rsidTr="007C3A93">
        <w:trPr>
          <w:trHeight w:val="300"/>
        </w:trPr>
        <w:tc>
          <w:tcPr>
            <w:tcW w:w="960" w:type="dxa"/>
            <w:tcBorders>
              <w:top w:val="nil"/>
              <w:left w:val="single" w:sz="4" w:space="0" w:color="auto"/>
              <w:bottom w:val="nil"/>
              <w:right w:val="single" w:sz="4" w:space="0" w:color="auto"/>
            </w:tcBorders>
            <w:shd w:val="clear" w:color="auto" w:fill="auto"/>
            <w:noWrap/>
            <w:vAlign w:val="center"/>
            <w:hideMark/>
          </w:tcPr>
          <w:p w14:paraId="1E260383" w14:textId="77777777" w:rsidR="001C1753" w:rsidRPr="001C1753" w:rsidRDefault="001C1753" w:rsidP="00682F26">
            <w:pPr>
              <w:spacing w:before="100" w:beforeAutospacing="1" w:after="100" w:afterAutospacing="1" w:line="240" w:lineRule="auto"/>
              <w:rPr>
                <w:rFonts w:ascii="Times New Roman" w:eastAsia="Times New Roman" w:hAnsi="Times New Roman" w:cs="Times New Roman"/>
                <w:color w:val="000000"/>
              </w:rPr>
            </w:pPr>
            <w:r w:rsidRPr="001C1753">
              <w:rPr>
                <w:rFonts w:ascii="Times New Roman" w:eastAsia="Times New Roman" w:hAnsi="Times New Roman" w:cs="Times New Roman"/>
                <w:color w:val="000000"/>
              </w:rPr>
              <w:t>21</w:t>
            </w:r>
          </w:p>
        </w:tc>
        <w:tc>
          <w:tcPr>
            <w:tcW w:w="960" w:type="dxa"/>
            <w:tcBorders>
              <w:top w:val="nil"/>
              <w:left w:val="nil"/>
              <w:bottom w:val="nil"/>
              <w:right w:val="single" w:sz="4" w:space="0" w:color="auto"/>
            </w:tcBorders>
            <w:shd w:val="clear" w:color="auto" w:fill="auto"/>
            <w:noWrap/>
            <w:vAlign w:val="center"/>
            <w:hideMark/>
          </w:tcPr>
          <w:p w14:paraId="33617F2C" w14:textId="77777777" w:rsidR="001C1753" w:rsidRPr="001C1753" w:rsidRDefault="001C1753" w:rsidP="00682F26">
            <w:pPr>
              <w:spacing w:before="100" w:beforeAutospacing="1" w:after="100" w:afterAutospacing="1" w:line="240" w:lineRule="auto"/>
              <w:rPr>
                <w:rFonts w:ascii="Times New Roman" w:eastAsia="Times New Roman" w:hAnsi="Times New Roman" w:cs="Times New Roman"/>
                <w:color w:val="000000"/>
              </w:rPr>
            </w:pPr>
            <w:r w:rsidRPr="001C1753">
              <w:rPr>
                <w:rFonts w:ascii="Times New Roman" w:eastAsia="Times New Roman" w:hAnsi="Times New Roman" w:cs="Times New Roman"/>
                <w:color w:val="000000"/>
              </w:rPr>
              <w:t>1</w:t>
            </w:r>
          </w:p>
        </w:tc>
        <w:tc>
          <w:tcPr>
            <w:tcW w:w="960" w:type="dxa"/>
            <w:tcBorders>
              <w:top w:val="nil"/>
              <w:left w:val="nil"/>
              <w:bottom w:val="nil"/>
              <w:right w:val="single" w:sz="4" w:space="0" w:color="auto"/>
            </w:tcBorders>
            <w:shd w:val="clear" w:color="auto" w:fill="auto"/>
            <w:noWrap/>
            <w:vAlign w:val="center"/>
            <w:hideMark/>
          </w:tcPr>
          <w:p w14:paraId="3E5898DF" w14:textId="77777777" w:rsidR="001C1753" w:rsidRPr="001C1753" w:rsidRDefault="001C1753" w:rsidP="00682F26">
            <w:pPr>
              <w:spacing w:before="100" w:beforeAutospacing="1" w:after="100" w:afterAutospacing="1" w:line="240" w:lineRule="auto"/>
              <w:rPr>
                <w:rFonts w:ascii="Times New Roman" w:eastAsia="Times New Roman" w:hAnsi="Times New Roman" w:cs="Times New Roman"/>
                <w:color w:val="000000"/>
              </w:rPr>
            </w:pPr>
            <w:r w:rsidRPr="001C1753">
              <w:rPr>
                <w:rFonts w:ascii="Times New Roman" w:eastAsia="Times New Roman" w:hAnsi="Times New Roman" w:cs="Times New Roman"/>
                <w:color w:val="000000"/>
              </w:rPr>
              <w:t> </w:t>
            </w:r>
          </w:p>
        </w:tc>
      </w:tr>
      <w:tr w:rsidR="001C1753" w:rsidRPr="001C1753" w14:paraId="22A4CD4C" w14:textId="77777777" w:rsidTr="007C3A9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8883A4" w14:textId="77777777" w:rsidR="001C1753" w:rsidRPr="001C1753" w:rsidRDefault="001C1753" w:rsidP="00682F26">
            <w:pPr>
              <w:spacing w:before="100" w:beforeAutospacing="1" w:after="100" w:afterAutospacing="1" w:line="240" w:lineRule="auto"/>
              <w:rPr>
                <w:rFonts w:ascii="Times New Roman" w:eastAsia="Times New Roman" w:hAnsi="Times New Roman" w:cs="Times New Roman"/>
                <w:color w:val="000000"/>
              </w:rPr>
            </w:pPr>
            <w:r w:rsidRPr="001C1753">
              <w:rPr>
                <w:rFonts w:ascii="Times New Roman" w:eastAsia="Times New Roman" w:hAnsi="Times New Roman" w:cs="Times New Roman"/>
                <w:color w:val="000000"/>
              </w:rPr>
              <w:t>21</w:t>
            </w:r>
          </w:p>
        </w:tc>
        <w:tc>
          <w:tcPr>
            <w:tcW w:w="960" w:type="dxa"/>
            <w:tcBorders>
              <w:top w:val="nil"/>
              <w:left w:val="nil"/>
              <w:bottom w:val="single" w:sz="4" w:space="0" w:color="auto"/>
              <w:right w:val="single" w:sz="4" w:space="0" w:color="auto"/>
            </w:tcBorders>
            <w:shd w:val="clear" w:color="auto" w:fill="auto"/>
            <w:noWrap/>
            <w:vAlign w:val="center"/>
            <w:hideMark/>
          </w:tcPr>
          <w:p w14:paraId="022EE6AD" w14:textId="77777777" w:rsidR="001C1753" w:rsidRPr="001C1753" w:rsidRDefault="001C1753" w:rsidP="00682F26">
            <w:pPr>
              <w:spacing w:before="100" w:beforeAutospacing="1" w:after="100" w:afterAutospacing="1" w:line="240" w:lineRule="auto"/>
              <w:rPr>
                <w:rFonts w:ascii="Times New Roman" w:eastAsia="Times New Roman" w:hAnsi="Times New Roman" w:cs="Times New Roman"/>
                <w:color w:val="000000"/>
              </w:rPr>
            </w:pPr>
            <w:r w:rsidRPr="001C1753">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5C5421E2" w14:textId="77777777" w:rsidR="001C1753" w:rsidRPr="001C1753" w:rsidRDefault="001C1753" w:rsidP="00682F26">
            <w:pPr>
              <w:spacing w:before="100" w:beforeAutospacing="1" w:after="100" w:afterAutospacing="1" w:line="240" w:lineRule="auto"/>
              <w:rPr>
                <w:rFonts w:ascii="Times New Roman" w:eastAsia="Times New Roman" w:hAnsi="Times New Roman" w:cs="Times New Roman"/>
                <w:color w:val="000000"/>
              </w:rPr>
            </w:pPr>
            <w:r w:rsidRPr="001C1753">
              <w:rPr>
                <w:rFonts w:ascii="Times New Roman" w:eastAsia="Times New Roman" w:hAnsi="Times New Roman" w:cs="Times New Roman"/>
                <w:color w:val="000000"/>
              </w:rPr>
              <w:t> </w:t>
            </w:r>
          </w:p>
        </w:tc>
      </w:tr>
    </w:tbl>
    <w:p w14:paraId="2764A032" w14:textId="77777777" w:rsidR="001C1753" w:rsidRDefault="001C1753" w:rsidP="00682F26">
      <w:pPr>
        <w:pStyle w:val="Normal1"/>
        <w:spacing w:before="100" w:beforeAutospacing="1" w:after="100" w:afterAutospacing="1" w:line="240" w:lineRule="auto"/>
      </w:pPr>
    </w:p>
    <w:p w14:paraId="5A6271DC" w14:textId="77777777" w:rsidR="00313954" w:rsidRDefault="001C1753" w:rsidP="00682F26">
      <w:pPr>
        <w:pStyle w:val="ListParagraph"/>
        <w:numPr>
          <w:ilvl w:val="0"/>
          <w:numId w:val="39"/>
        </w:numPr>
        <w:spacing w:before="100" w:beforeAutospacing="1" w:after="100" w:afterAutospacing="1" w:line="240" w:lineRule="auto"/>
        <w:ind w:left="0"/>
      </w:pPr>
      <w:r>
        <w:lastRenderedPageBreak/>
        <w:t>The initialization module identifier (“</w:t>
      </w:r>
      <w:proofErr w:type="spellStart"/>
      <w:r>
        <w:t>i</w:t>
      </w:r>
      <w:proofErr w:type="spellEnd"/>
      <w:r>
        <w:t>”) is processed as such: act as though the module ran at this time in this year, but do not actually run the module. The practical application for this is for bootstrapping model runs, but it is also possible to “dry-run” a module by using this identifier mid-stream in a model run.</w:t>
      </w:r>
    </w:p>
    <w:p w14:paraId="0DB6DAA5" w14:textId="77777777" w:rsidR="00313954" w:rsidRDefault="001C1753" w:rsidP="00682F26">
      <w:pPr>
        <w:pStyle w:val="Heading3"/>
        <w:spacing w:before="100" w:beforeAutospacing="1" w:after="100" w:afterAutospacing="1" w:line="240" w:lineRule="auto"/>
      </w:pPr>
      <w:bookmarkStart w:id="87" w:name="h.swfs5o9xccpk" w:colFirst="0" w:colLast="0"/>
      <w:bookmarkEnd w:id="87"/>
      <w:r>
        <w:t>Step 2: Build Detokenizing Map</w:t>
      </w:r>
    </w:p>
    <w:p w14:paraId="3AEE97A0" w14:textId="77777777" w:rsidR="00313954" w:rsidRDefault="001C1753" w:rsidP="00682F26">
      <w:pPr>
        <w:spacing w:before="100" w:beforeAutospacing="1" w:after="100" w:afterAutospacing="1" w:line="240" w:lineRule="auto"/>
      </w:pPr>
      <w:r>
        <w:t xml:space="preserve">This step builds a mapping for each year-module pair that is used to detokenize the property file to form a year-module specific property. This detokenizing mapping will contain an appropriate value for all keys listed in the Creating a New Scenario - Scenario-Specific Modifications section </w:t>
      </w:r>
      <w:r w:rsidR="007C3A93">
        <w:t>earlier</w:t>
      </w:r>
      <w:r>
        <w:t>.</w:t>
      </w:r>
    </w:p>
    <w:p w14:paraId="6E3BAAFE" w14:textId="77777777" w:rsidR="00313954" w:rsidRDefault="001C1753" w:rsidP="00682F26">
      <w:pPr>
        <w:pStyle w:val="Heading3"/>
        <w:spacing w:before="100" w:beforeAutospacing="1" w:after="100" w:afterAutospacing="1" w:line="240" w:lineRule="auto"/>
      </w:pPr>
      <w:bookmarkStart w:id="88" w:name="h.m8vl3ybbjs25" w:colFirst="0" w:colLast="0"/>
      <w:bookmarkEnd w:id="88"/>
      <w:r>
        <w:t>Step 3: Create Output Folders</w:t>
      </w:r>
    </w:p>
    <w:p w14:paraId="021BB243" w14:textId="77777777" w:rsidR="00313954" w:rsidRDefault="001C1753" w:rsidP="00682F26">
      <w:pPr>
        <w:spacing w:before="100" w:beforeAutospacing="1" w:after="100" w:afterAutospacing="1" w:line="240" w:lineRule="auto"/>
      </w:pPr>
      <w:r>
        <w:t xml:space="preserve">This step will create any output folders needed by the run that don’t already exist. Note that if an output folder already exists and contains files (such as from a previous run), those files </w:t>
      </w:r>
      <w:r>
        <w:rPr>
          <w:i/>
        </w:rPr>
        <w:t>will not</w:t>
      </w:r>
      <w:r>
        <w:t xml:space="preserve"> be deleted.</w:t>
      </w:r>
    </w:p>
    <w:p w14:paraId="7B925BAD" w14:textId="77777777" w:rsidR="00313954" w:rsidRDefault="001C1753" w:rsidP="00682F26">
      <w:pPr>
        <w:pStyle w:val="Heading3"/>
        <w:spacing w:before="100" w:beforeAutospacing="1" w:after="100" w:afterAutospacing="1" w:line="240" w:lineRule="auto"/>
      </w:pPr>
      <w:bookmarkStart w:id="89" w:name="h.eyzrtth82etk" w:colFirst="0" w:colLast="0"/>
      <w:bookmarkEnd w:id="89"/>
      <w:r>
        <w:t xml:space="preserve">Step 4: </w:t>
      </w:r>
      <w:proofErr w:type="spellStart"/>
      <w:r>
        <w:t>Detemplify</w:t>
      </w:r>
      <w:proofErr w:type="spellEnd"/>
      <w:r>
        <w:t xml:space="preserve"> the Properties File</w:t>
      </w:r>
    </w:p>
    <w:p w14:paraId="38D3E38D" w14:textId="77777777" w:rsidR="00313954" w:rsidRDefault="001C1753" w:rsidP="00682F26">
      <w:pPr>
        <w:spacing w:before="100" w:beforeAutospacing="1" w:after="100" w:afterAutospacing="1" w:line="240" w:lineRule="auto"/>
      </w:pPr>
      <w:r>
        <w:t>This step creates year-module specific properties files for the model run; these files are saved in /[scenario_name]/outputs/t[year]/[module_name][cycle].properties, where [cycle] only exists if the module was run in this year in a previous step. The key-value mappings specific to the year-module pair determined in Step 2 are used to detokenize the template property files. The template property file is located in /[</w:t>
      </w:r>
      <w:proofErr w:type="spellStart"/>
      <w:r>
        <w:t>scenario_name</w:t>
      </w:r>
      <w:proofErr w:type="spellEnd"/>
      <w:r>
        <w:t>]/inputs/</w:t>
      </w:r>
      <w:proofErr w:type="spellStart"/>
      <w:r>
        <w:t>globalTemplate.properties</w:t>
      </w:r>
      <w:proofErr w:type="spellEnd"/>
      <w:r>
        <w:t>, and, depending on the year run, will have update properties</w:t>
      </w:r>
      <w:r w:rsidR="007C3A93">
        <w:t xml:space="preserve"> </w:t>
      </w:r>
      <w:r>
        <w:t>applied.</w:t>
      </w:r>
    </w:p>
    <w:p w14:paraId="33CD71C3" w14:textId="77777777" w:rsidR="00313954" w:rsidRDefault="001C1753" w:rsidP="00682F26">
      <w:pPr>
        <w:pStyle w:val="Heading3"/>
        <w:spacing w:before="100" w:beforeAutospacing="1" w:after="100" w:afterAutospacing="1" w:line="240" w:lineRule="auto"/>
      </w:pPr>
      <w:bookmarkStart w:id="90" w:name="h.wpoen0akkgh4" w:colFirst="0" w:colLast="0"/>
      <w:bookmarkEnd w:id="90"/>
      <w:r>
        <w:t>Step 5: Build Configuration Files</w:t>
      </w:r>
    </w:p>
    <w:p w14:paraId="6B922200" w14:textId="3193430F" w:rsidR="00313954" w:rsidRDefault="001C1753" w:rsidP="00682F26">
      <w:pPr>
        <w:spacing w:before="100" w:beforeAutospacing="1" w:after="100" w:afterAutospacing="1" w:line="240" w:lineRule="auto"/>
      </w:pPr>
      <w:r>
        <w:t xml:space="preserve">This step builds the general model configuration files used for the model run. The logging configuration files specify the log4j settings for all of the Java programs and are </w:t>
      </w:r>
      <w:r w:rsidR="00AB1C4A">
        <w:t>stored</w:t>
      </w:r>
      <w:r>
        <w:t xml:space="preserve"> in the </w:t>
      </w:r>
      <w:proofErr w:type="gramStart"/>
      <w:r>
        <w:t>/[</w:t>
      </w:r>
      <w:proofErr w:type="spellStart"/>
      <w:proofErr w:type="gramEnd"/>
      <w:r>
        <w:t>scenario_name</w:t>
      </w:r>
      <w:proofErr w:type="spellEnd"/>
      <w:r>
        <w:t>]/model/</w:t>
      </w:r>
      <w:proofErr w:type="spellStart"/>
      <w:r>
        <w:t>config</w:t>
      </w:r>
      <w:proofErr w:type="spellEnd"/>
      <w:r>
        <w:t>/ directory:</w:t>
      </w:r>
    </w:p>
    <w:p w14:paraId="602F43DF" w14:textId="77777777" w:rsidR="00313954" w:rsidRDefault="001C1753" w:rsidP="00682F26">
      <w:pPr>
        <w:pStyle w:val="ListParagraph"/>
        <w:numPr>
          <w:ilvl w:val="0"/>
          <w:numId w:val="39"/>
        </w:numPr>
        <w:spacing w:before="100" w:beforeAutospacing="1" w:after="100" w:afterAutospacing="1" w:line="240" w:lineRule="auto"/>
        <w:ind w:left="0"/>
      </w:pPr>
      <w:r w:rsidRPr="006A4D5F">
        <w:rPr>
          <w:b/>
        </w:rPr>
        <w:t>info_log4j.xml</w:t>
      </w:r>
      <w:r>
        <w:t xml:space="preserve"> - for the main model stream</w:t>
      </w:r>
    </w:p>
    <w:p w14:paraId="104BB52E" w14:textId="77777777" w:rsidR="00313954" w:rsidRDefault="001C1753" w:rsidP="00682F26">
      <w:pPr>
        <w:pStyle w:val="ListParagraph"/>
        <w:numPr>
          <w:ilvl w:val="0"/>
          <w:numId w:val="39"/>
        </w:numPr>
        <w:spacing w:before="100" w:beforeAutospacing="1" w:after="100" w:afterAutospacing="1" w:line="240" w:lineRule="auto"/>
        <w:ind w:left="0"/>
      </w:pPr>
      <w:r w:rsidRPr="006A4D5F">
        <w:rPr>
          <w:b/>
        </w:rPr>
        <w:t>info_log4j_aa.xml</w:t>
      </w:r>
      <w:r>
        <w:t xml:space="preserve"> - for the </w:t>
      </w:r>
      <w:r w:rsidR="007C3A93">
        <w:t>AA</w:t>
      </w:r>
      <w:r>
        <w:t xml:space="preserve"> module</w:t>
      </w:r>
    </w:p>
    <w:p w14:paraId="43726028" w14:textId="79807468" w:rsidR="00313954" w:rsidRDefault="001C1753" w:rsidP="00682F26">
      <w:pPr>
        <w:pStyle w:val="ListParagraph"/>
        <w:numPr>
          <w:ilvl w:val="0"/>
          <w:numId w:val="39"/>
        </w:numPr>
        <w:spacing w:before="100" w:beforeAutospacing="1" w:after="100" w:afterAutospacing="1" w:line="240" w:lineRule="auto"/>
        <w:ind w:left="0"/>
      </w:pPr>
      <w:r w:rsidRPr="006A4D5F">
        <w:rPr>
          <w:b/>
        </w:rPr>
        <w:t>info_log4j_file</w:t>
      </w:r>
      <w:r w:rsidR="00AB1C4A">
        <w:rPr>
          <w:b/>
        </w:rPr>
        <w:t>M</w:t>
      </w:r>
      <w:r w:rsidRPr="006A4D5F">
        <w:rPr>
          <w:b/>
        </w:rPr>
        <w:t>monitor.xml</w:t>
      </w:r>
      <w:r>
        <w:t xml:space="preserve"> - for the DAF file monitor</w:t>
      </w:r>
    </w:p>
    <w:p w14:paraId="725F9C64" w14:textId="77777777" w:rsidR="00313954" w:rsidRDefault="001C1753" w:rsidP="00682F26">
      <w:pPr>
        <w:pStyle w:val="ListParagraph"/>
        <w:numPr>
          <w:ilvl w:val="0"/>
          <w:numId w:val="39"/>
        </w:numPr>
        <w:spacing w:before="100" w:beforeAutospacing="1" w:after="100" w:afterAutospacing="1" w:line="240" w:lineRule="auto"/>
        <w:ind w:left="0"/>
      </w:pPr>
      <w:r w:rsidRPr="006A4D5F">
        <w:rPr>
          <w:b/>
        </w:rPr>
        <w:t>info_log4j_node0.xml</w:t>
      </w:r>
      <w:r>
        <w:t xml:space="preserve"> - for the DAF node0 stream</w:t>
      </w:r>
    </w:p>
    <w:p w14:paraId="58FFAC33" w14:textId="77777777" w:rsidR="00313954" w:rsidRDefault="001C1753" w:rsidP="00682F26">
      <w:pPr>
        <w:spacing w:before="100" w:beforeAutospacing="1" w:after="100" w:afterAutospacing="1" w:line="240" w:lineRule="auto"/>
      </w:pPr>
      <w:r>
        <w:t xml:space="preserve">All of these configuration files specify a console logger and a file logger, the latter of which is written out to the main scenario directory: </w:t>
      </w:r>
      <w:proofErr w:type="gramStart"/>
      <w:r>
        <w:t>/[</w:t>
      </w:r>
      <w:proofErr w:type="spellStart"/>
      <w:proofErr w:type="gramEnd"/>
      <w:r>
        <w:t>scenario_name</w:t>
      </w:r>
      <w:proofErr w:type="spellEnd"/>
      <w:r>
        <w:t>]/. The main logging configuration also includes a status logger, which is used for temporary status logging written out to a status log file /[</w:t>
      </w:r>
      <w:proofErr w:type="spellStart"/>
      <w:r>
        <w:t>scenario_name</w:t>
      </w:r>
      <w:proofErr w:type="spellEnd"/>
      <w:r>
        <w:t>]/status.log.</w:t>
      </w:r>
    </w:p>
    <w:p w14:paraId="637E14BD" w14:textId="77777777" w:rsidR="00313954" w:rsidRDefault="001C1753" w:rsidP="00682F26">
      <w:pPr>
        <w:spacing w:before="100" w:beforeAutospacing="1" w:after="100" w:afterAutospacing="1" w:line="240" w:lineRule="auto"/>
      </w:pPr>
      <w:r>
        <w:t xml:space="preserve">The other configuration files written out by this step are the DAF configuration files, placed in the </w:t>
      </w:r>
      <w:proofErr w:type="gramStart"/>
      <w:r>
        <w:t>/[</w:t>
      </w:r>
      <w:proofErr w:type="spellStart"/>
      <w:proofErr w:type="gramEnd"/>
      <w:r>
        <w:t>scenario_name</w:t>
      </w:r>
      <w:proofErr w:type="spellEnd"/>
      <w:r>
        <w:t>]/model/</w:t>
      </w:r>
      <w:proofErr w:type="spellStart"/>
      <w:r>
        <w:t>config</w:t>
      </w:r>
      <w:proofErr w:type="spellEnd"/>
      <w:r>
        <w:t>/ directory:</w:t>
      </w:r>
    </w:p>
    <w:p w14:paraId="76EE8C4B" w14:textId="77777777" w:rsidR="00313954" w:rsidRDefault="001C1753" w:rsidP="00682F26">
      <w:pPr>
        <w:pStyle w:val="ListParagraph"/>
        <w:numPr>
          <w:ilvl w:val="0"/>
          <w:numId w:val="40"/>
        </w:numPr>
        <w:spacing w:before="100" w:beforeAutospacing="1" w:after="100" w:afterAutospacing="1" w:line="240" w:lineRule="auto"/>
        <w:ind w:left="0"/>
      </w:pPr>
      <w:proofErr w:type="spellStart"/>
      <w:r w:rsidRPr="006A4D5F">
        <w:rPr>
          <w:b/>
        </w:rPr>
        <w:t>daf.properties</w:t>
      </w:r>
      <w:proofErr w:type="spellEnd"/>
      <w:r>
        <w:t xml:space="preserve"> - general DAF properties</w:t>
      </w:r>
    </w:p>
    <w:p w14:paraId="38892031" w14:textId="77777777" w:rsidR="00313954" w:rsidRDefault="001C1753" w:rsidP="00682F26">
      <w:pPr>
        <w:pStyle w:val="ListParagraph"/>
        <w:numPr>
          <w:ilvl w:val="0"/>
          <w:numId w:val="40"/>
        </w:numPr>
        <w:spacing w:before="100" w:beforeAutospacing="1" w:after="100" w:afterAutospacing="1" w:line="240" w:lineRule="auto"/>
        <w:ind w:left="0"/>
      </w:pPr>
      <w:r w:rsidRPr="006A4D5F">
        <w:rPr>
          <w:b/>
        </w:rPr>
        <w:t>startnode0.properties</w:t>
      </w:r>
      <w:r>
        <w:t xml:space="preserve"> - the starting command for DAF modules using a file monitor (PT)</w:t>
      </w:r>
    </w:p>
    <w:p w14:paraId="71D48932" w14:textId="77777777" w:rsidR="00313954" w:rsidRDefault="001C1753" w:rsidP="00682F26">
      <w:pPr>
        <w:pStyle w:val="ListParagraph"/>
        <w:numPr>
          <w:ilvl w:val="0"/>
          <w:numId w:val="40"/>
        </w:numPr>
        <w:spacing w:before="100" w:beforeAutospacing="1" w:after="100" w:afterAutospacing="1" w:line="240" w:lineRule="auto"/>
        <w:ind w:left="0"/>
      </w:pPr>
      <w:proofErr w:type="spellStart"/>
      <w:r w:rsidRPr="006A4D5F">
        <w:rPr>
          <w:b/>
        </w:rPr>
        <w:t>ptdaf.properties</w:t>
      </w:r>
      <w:proofErr w:type="spellEnd"/>
      <w:r>
        <w:t xml:space="preserve"> - the DAF program settings for the PT module</w:t>
      </w:r>
    </w:p>
    <w:p w14:paraId="79376212" w14:textId="77777777" w:rsidR="00313954" w:rsidRDefault="001C1753" w:rsidP="00682F26">
      <w:pPr>
        <w:spacing w:before="100" w:beforeAutospacing="1" w:after="100" w:afterAutospacing="1" w:line="240" w:lineRule="auto"/>
      </w:pPr>
      <w:r>
        <w:lastRenderedPageBreak/>
        <w:t>The following property keys from the /[</w:t>
      </w:r>
      <w:proofErr w:type="spellStart"/>
      <w:r>
        <w:t>scenario_name</w:t>
      </w:r>
      <w:proofErr w:type="spellEnd"/>
      <w:r>
        <w:t>]/inputs/</w:t>
      </w:r>
      <w:proofErr w:type="spellStart"/>
      <w:r>
        <w:t>global_template.properties</w:t>
      </w:r>
      <w:proofErr w:type="spellEnd"/>
      <w:r>
        <w:t xml:space="preserve"> file are used when building these configuration files:</w:t>
      </w:r>
    </w:p>
    <w:p w14:paraId="5CBA354A" w14:textId="77777777" w:rsidR="00313954" w:rsidRDefault="001C1753" w:rsidP="00682F26">
      <w:pPr>
        <w:pStyle w:val="ListParagraph"/>
        <w:numPr>
          <w:ilvl w:val="0"/>
          <w:numId w:val="41"/>
        </w:numPr>
        <w:spacing w:before="100" w:beforeAutospacing="1" w:after="100" w:afterAutospacing="1" w:line="240" w:lineRule="auto"/>
        <w:ind w:left="0"/>
      </w:pPr>
      <w:proofErr w:type="spellStart"/>
      <w:r w:rsidRPr="006A4D5F">
        <w:rPr>
          <w:b/>
        </w:rPr>
        <w:t>daf.memory</w:t>
      </w:r>
      <w:proofErr w:type="spellEnd"/>
      <w:r>
        <w:t xml:space="preserve"> - the JVM memory size for DAF modules using startnode0.properties</w:t>
      </w:r>
    </w:p>
    <w:p w14:paraId="5428485C" w14:textId="77777777" w:rsidR="00313954" w:rsidRDefault="001C1753" w:rsidP="00682F26">
      <w:pPr>
        <w:pStyle w:val="ListParagraph"/>
        <w:numPr>
          <w:ilvl w:val="0"/>
          <w:numId w:val="41"/>
        </w:numPr>
        <w:spacing w:before="100" w:beforeAutospacing="1" w:after="100" w:afterAutospacing="1" w:line="240" w:lineRule="auto"/>
        <w:ind w:left="0"/>
      </w:pPr>
      <w:proofErr w:type="spellStart"/>
      <w:r w:rsidRPr="006A4D5F">
        <w:rPr>
          <w:b/>
        </w:rPr>
        <w:t>daf.message.port</w:t>
      </w:r>
      <w:proofErr w:type="spellEnd"/>
      <w:r>
        <w:t xml:space="preserve"> - the general DAF messaging port</w:t>
      </w:r>
    </w:p>
    <w:p w14:paraId="286CCF29" w14:textId="77777777" w:rsidR="00313954" w:rsidRDefault="001C1753" w:rsidP="00682F26">
      <w:pPr>
        <w:pStyle w:val="ListParagraph"/>
        <w:numPr>
          <w:ilvl w:val="0"/>
          <w:numId w:val="41"/>
        </w:numPr>
        <w:spacing w:before="100" w:beforeAutospacing="1" w:after="100" w:afterAutospacing="1" w:line="240" w:lineRule="auto"/>
        <w:ind w:left="0"/>
      </w:pPr>
      <w:proofErr w:type="spellStart"/>
      <w:r w:rsidRPr="006A4D5F">
        <w:rPr>
          <w:b/>
        </w:rPr>
        <w:t>daf.admin.port</w:t>
      </w:r>
      <w:proofErr w:type="spellEnd"/>
      <w:r>
        <w:t xml:space="preserve"> - the port used for DAF administration messages</w:t>
      </w:r>
    </w:p>
    <w:p w14:paraId="71541449" w14:textId="77777777" w:rsidR="00313954" w:rsidRDefault="001C1753" w:rsidP="00682F26">
      <w:pPr>
        <w:pStyle w:val="ListParagraph"/>
        <w:numPr>
          <w:ilvl w:val="0"/>
          <w:numId w:val="41"/>
        </w:numPr>
        <w:spacing w:before="100" w:beforeAutospacing="1" w:after="100" w:afterAutospacing="1" w:line="240" w:lineRule="auto"/>
        <w:ind w:left="0"/>
      </w:pPr>
      <w:proofErr w:type="spellStart"/>
      <w:r w:rsidRPr="006A4D5F">
        <w:rPr>
          <w:b/>
        </w:rPr>
        <w:t>tsdaf.message.port</w:t>
      </w:r>
      <w:proofErr w:type="spellEnd"/>
      <w:r>
        <w:t xml:space="preserve"> - the port used for DAF messages used with the TS module</w:t>
      </w:r>
    </w:p>
    <w:p w14:paraId="419B1DCB" w14:textId="77777777" w:rsidR="00313954" w:rsidRDefault="001C1753" w:rsidP="00682F26">
      <w:pPr>
        <w:pStyle w:val="ListParagraph"/>
        <w:numPr>
          <w:ilvl w:val="0"/>
          <w:numId w:val="41"/>
        </w:numPr>
        <w:spacing w:before="100" w:beforeAutospacing="1" w:after="100" w:afterAutospacing="1" w:line="240" w:lineRule="auto"/>
        <w:ind w:left="0"/>
      </w:pPr>
      <w:proofErr w:type="spellStart"/>
      <w:r w:rsidRPr="006A4D5F">
        <w:rPr>
          <w:b/>
        </w:rPr>
        <w:t>daf.admin.server.port</w:t>
      </w:r>
      <w:proofErr w:type="spellEnd"/>
      <w:r>
        <w:t xml:space="preserve"> - the port used for DAF server administration messages</w:t>
      </w:r>
    </w:p>
    <w:p w14:paraId="76D2D686" w14:textId="77777777" w:rsidR="00313954" w:rsidRDefault="001C1753" w:rsidP="00682F26">
      <w:pPr>
        <w:pStyle w:val="ListParagraph"/>
        <w:numPr>
          <w:ilvl w:val="0"/>
          <w:numId w:val="41"/>
        </w:numPr>
        <w:spacing w:before="100" w:beforeAutospacing="1" w:after="100" w:afterAutospacing="1" w:line="240" w:lineRule="auto"/>
        <w:ind w:left="0"/>
      </w:pPr>
      <w:proofErr w:type="spellStart"/>
      <w:r w:rsidRPr="006A4D5F">
        <w:rPr>
          <w:b/>
        </w:rPr>
        <w:t>cpu.factor</w:t>
      </w:r>
      <w:proofErr w:type="spellEnd"/>
      <w:r>
        <w:t xml:space="preserve"> - used to determine the parallelism of the PT module</w:t>
      </w:r>
    </w:p>
    <w:p w14:paraId="117CD475" w14:textId="77777777" w:rsidR="00313954" w:rsidRDefault="001C1753" w:rsidP="00682F26">
      <w:pPr>
        <w:spacing w:before="100" w:beforeAutospacing="1" w:after="100" w:afterAutospacing="1" w:line="240" w:lineRule="auto"/>
      </w:pPr>
      <w:r>
        <w:t>The memory settings may need to be modified from the defaults depending on the available resources of</w:t>
      </w:r>
      <w:r w:rsidR="007C3A93">
        <w:t xml:space="preserve"> the modeler’s computer.  </w:t>
      </w:r>
      <w:r>
        <w:t>If any of the ports listed in the properties file are in use or blocked (by, for example, a firewall or OS policy) then they may need to be changed.</w:t>
      </w:r>
    </w:p>
    <w:p w14:paraId="7CEF570E" w14:textId="77777777" w:rsidR="00313954" w:rsidRDefault="001C1753" w:rsidP="00682F26">
      <w:pPr>
        <w:spacing w:before="100" w:beforeAutospacing="1" w:after="100" w:afterAutospacing="1" w:line="240" w:lineRule="auto"/>
      </w:pPr>
      <w:r>
        <w:t xml:space="preserve">The </w:t>
      </w:r>
      <w:proofErr w:type="spellStart"/>
      <w:r>
        <w:t>ptdaf.properties</w:t>
      </w:r>
      <w:proofErr w:type="spellEnd"/>
      <w:r>
        <w:t xml:space="preserve"> file specifies the manner in which the PT module is multi-threaded: how many concurrent threads are created to process the module’s tasks. In theory, more threads are “better” as they should provide increased processing throughput; however, too many threads may cause the program to run into memory limitations or other unforeseen processing bottlenecks. The </w:t>
      </w:r>
      <w:proofErr w:type="spellStart"/>
      <w:r>
        <w:t>cpu.factor</w:t>
      </w:r>
      <w:proofErr w:type="spellEnd"/>
      <w:r>
        <w:t xml:space="preserve"> property is used to control number of threads that are specified for the PT module. Specifically, the number of threads is roughly defined by the relationship:</w:t>
      </w:r>
    </w:p>
    <w:p w14:paraId="04EBAA07" w14:textId="77777777" w:rsidR="00313954" w:rsidRDefault="001C1753" w:rsidP="00682F26">
      <w:pPr>
        <w:spacing w:before="100" w:beforeAutospacing="1" w:after="100" w:afterAutospacing="1" w:line="240" w:lineRule="auto"/>
        <w:ind w:firstLine="720"/>
      </w:pPr>
      <w:proofErr w:type="gramStart"/>
      <w:r>
        <w:t>threads</w:t>
      </w:r>
      <w:proofErr w:type="gramEnd"/>
      <w:r>
        <w:t xml:space="preserve"> = MAX(1,ROUND(CPU_COUNT*</w:t>
      </w:r>
      <w:proofErr w:type="spellStart"/>
      <w:r>
        <w:t>cpu.factor</w:t>
      </w:r>
      <w:proofErr w:type="spellEnd"/>
      <w:r>
        <w:t>))</w:t>
      </w:r>
    </w:p>
    <w:p w14:paraId="5FE67E6C" w14:textId="77777777" w:rsidR="00313954" w:rsidRDefault="001C1753" w:rsidP="00682F26">
      <w:pPr>
        <w:spacing w:before="100" w:beforeAutospacing="1" w:after="100" w:afterAutospacing="1" w:line="240" w:lineRule="auto"/>
      </w:pPr>
      <w:proofErr w:type="gramStart"/>
      <w:r>
        <w:t>where</w:t>
      </w:r>
      <w:proofErr w:type="gramEnd"/>
      <w:r>
        <w:t xml:space="preserve"> CPU_COUNT is the number of cores listed as available by the operating system. In other words, at least one thread is always created, but at most CPU_COUNT*</w:t>
      </w:r>
      <w:proofErr w:type="spellStart"/>
      <w:r>
        <w:t>cpu.factor</w:t>
      </w:r>
      <w:proofErr w:type="spellEnd"/>
      <w:r>
        <w:t xml:space="preserve"> will be created. The default </w:t>
      </w:r>
      <w:proofErr w:type="spellStart"/>
      <w:r>
        <w:t>cpu.factor</w:t>
      </w:r>
      <w:proofErr w:type="spellEnd"/>
      <w:r>
        <w:t xml:space="preserve"> is 0.8, though for a given system varying this number may provide improved performance of the PT module.</w:t>
      </w:r>
    </w:p>
    <w:p w14:paraId="288CD1B3" w14:textId="77777777" w:rsidR="00313954" w:rsidRDefault="001C1753" w:rsidP="00682F26">
      <w:pPr>
        <w:pStyle w:val="Heading3"/>
        <w:spacing w:before="100" w:beforeAutospacing="1" w:after="100" w:afterAutospacing="1" w:line="240" w:lineRule="auto"/>
      </w:pPr>
      <w:bookmarkStart w:id="91" w:name="h.ykp1lt6g9mk1" w:colFirst="0" w:colLast="0"/>
      <w:bookmarkEnd w:id="91"/>
      <w:r>
        <w:t>Step 6: Build Program Files</w:t>
      </w:r>
    </w:p>
    <w:p w14:paraId="3D55790C" w14:textId="77777777" w:rsidR="00313954" w:rsidRDefault="001C1753" w:rsidP="00682F26">
      <w:pPr>
        <w:spacing w:before="100" w:beforeAutospacing="1" w:after="100" w:afterAutospacing="1" w:line="240" w:lineRule="auto"/>
      </w:pPr>
      <w:r>
        <w:t>This step builds the files that are used to actually run the model. There are two versions that are both built: one that is a batch program that is run directly, and the other which is a command specification which is run by a Python wrapper. As noted previously, the reason for both of these being created is to allow for future flexibility (via the slightly more complicated Python layer) if needed, but to prefer the simpler batch version for the moment.</w:t>
      </w:r>
    </w:p>
    <w:p w14:paraId="1311A3F8" w14:textId="77777777" w:rsidR="00313954" w:rsidRDefault="001C1753" w:rsidP="00682F26">
      <w:pPr>
        <w:spacing w:before="100" w:beforeAutospacing="1" w:after="100" w:afterAutospacing="1" w:line="240" w:lineRule="auto"/>
      </w:pPr>
      <w:r>
        <w:t xml:space="preserve">Both versions specify the Java (and other) program calls </w:t>
      </w:r>
      <w:r w:rsidR="007C3A93">
        <w:t>used to run the various modules</w:t>
      </w:r>
      <w:r>
        <w:t>. The specification for what list of programs are created for each module are found in the /[</w:t>
      </w:r>
      <w:proofErr w:type="spellStart"/>
      <w:r>
        <w:t>scenario_name</w:t>
      </w:r>
      <w:proofErr w:type="spellEnd"/>
      <w:r>
        <w:t>]/model/code/model_runner/module_commands.py Python program file. In addition to a number of helper methods (</w:t>
      </w:r>
      <w:r>
        <w:rPr>
          <w:i/>
        </w:rPr>
        <w:t>e.g.</w:t>
      </w:r>
      <w:r>
        <w:t xml:space="preserve"> to normalize paths that are safe to use in a batch file), there is a </w:t>
      </w:r>
      <w:proofErr w:type="spellStart"/>
      <w:r>
        <w:t>ModuleCommands</w:t>
      </w:r>
      <w:proofErr w:type="spellEnd"/>
      <w:r>
        <w:t xml:space="preserve"> class which has a number of methods, each of which return a list</w:t>
      </w:r>
      <w:r w:rsidR="007C3A93">
        <w:t xml:space="preserve"> of </w:t>
      </w:r>
      <w:r>
        <w:t>batch commands which are to be run for the module/step indicated by the method.</w:t>
      </w:r>
    </w:p>
    <w:p w14:paraId="26CC1612" w14:textId="26576A3F" w:rsidR="00313954" w:rsidRDefault="001C1753" w:rsidP="00682F26">
      <w:pPr>
        <w:spacing w:before="100" w:beforeAutospacing="1" w:after="100" w:afterAutospacing="1" w:line="240" w:lineRule="auto"/>
      </w:pPr>
      <w:r>
        <w:t xml:space="preserve">According the specifications module_command.py, most modules just call the main </w:t>
      </w:r>
      <w:proofErr w:type="spellStart"/>
      <w:r>
        <w:t>com.pb.tlumip.ao.ModelEntry</w:t>
      </w:r>
      <w:proofErr w:type="spellEnd"/>
      <w:r>
        <w:t xml:space="preserve"> entry class (see </w:t>
      </w:r>
      <w:r w:rsidR="00FD0FAD">
        <w:t xml:space="preserve">the Module Specific Run Configurations </w:t>
      </w:r>
      <w:r>
        <w:t xml:space="preserve">Appendix) with arguments specific to the year-module pair. However, in some cases, a module may perform some additional actions; for example, the PT module specification also, after the main module has finished, </w:t>
      </w:r>
      <w:r>
        <w:lastRenderedPageBreak/>
        <w:t xml:space="preserve">zips up the </w:t>
      </w:r>
      <w:proofErr w:type="gramStart"/>
      <w:r>
        <w:t>/[</w:t>
      </w:r>
      <w:proofErr w:type="spellStart"/>
      <w:proofErr w:type="gramEnd"/>
      <w:r>
        <w:t>scenario_name</w:t>
      </w:r>
      <w:proofErr w:type="spellEnd"/>
      <w:r>
        <w:t>]/outputs/t[year]/debug/ folder (if it exists) that the PT module may have created.</w:t>
      </w:r>
    </w:p>
    <w:p w14:paraId="7E77741F" w14:textId="77777777" w:rsidR="00313954" w:rsidRDefault="001C1753" w:rsidP="00682F26">
      <w:pPr>
        <w:spacing w:before="100" w:beforeAutospacing="1" w:after="100" w:afterAutospacing="1" w:line="240" w:lineRule="auto"/>
      </w:pPr>
      <w:r>
        <w:t>Additionally, it is noted that a number of commands are available which are not specific to the modules, but serve to</w:t>
      </w:r>
      <w:r w:rsidR="007C3A93">
        <w:t xml:space="preserve"> support the overall model run.  T</w:t>
      </w:r>
      <w:r>
        <w:t>he currently available commands are as follows:</w:t>
      </w:r>
    </w:p>
    <w:p w14:paraId="47AEC352" w14:textId="77777777" w:rsidR="00313954" w:rsidRDefault="001C1753" w:rsidP="00682F26">
      <w:pPr>
        <w:pStyle w:val="ListParagraph"/>
        <w:numPr>
          <w:ilvl w:val="0"/>
          <w:numId w:val="42"/>
        </w:numPr>
        <w:spacing w:before="100" w:beforeAutospacing="1" w:after="100" w:afterAutospacing="1" w:line="240" w:lineRule="auto"/>
        <w:ind w:left="0"/>
      </w:pPr>
      <w:r w:rsidRPr="006A4D5F">
        <w:rPr>
          <w:b/>
        </w:rPr>
        <w:t>conditional</w:t>
      </w:r>
      <w:r>
        <w:t xml:space="preserve"> - run a command only if some condition is true</w:t>
      </w:r>
    </w:p>
    <w:p w14:paraId="1687F696" w14:textId="77777777" w:rsidR="00313954" w:rsidRDefault="001C1753" w:rsidP="00682F26">
      <w:pPr>
        <w:pStyle w:val="ListParagraph"/>
        <w:numPr>
          <w:ilvl w:val="0"/>
          <w:numId w:val="42"/>
        </w:numPr>
        <w:spacing w:before="100" w:beforeAutospacing="1" w:after="100" w:afterAutospacing="1" w:line="240" w:lineRule="auto"/>
        <w:ind w:left="0"/>
      </w:pPr>
      <w:proofErr w:type="spellStart"/>
      <w:r w:rsidRPr="006A4D5F">
        <w:rPr>
          <w:b/>
        </w:rPr>
        <w:t>conditionalIfExists</w:t>
      </w:r>
      <w:proofErr w:type="spellEnd"/>
      <w:r>
        <w:t xml:space="preserve"> - run a command only if a file exists</w:t>
      </w:r>
    </w:p>
    <w:p w14:paraId="790B8B24" w14:textId="77777777" w:rsidR="00313954" w:rsidRDefault="001C1753" w:rsidP="00682F26">
      <w:pPr>
        <w:pStyle w:val="ListParagraph"/>
        <w:numPr>
          <w:ilvl w:val="0"/>
          <w:numId w:val="42"/>
        </w:numPr>
        <w:spacing w:before="100" w:beforeAutospacing="1" w:after="100" w:afterAutospacing="1" w:line="240" w:lineRule="auto"/>
        <w:ind w:left="0"/>
      </w:pPr>
      <w:proofErr w:type="spellStart"/>
      <w:r w:rsidRPr="006A4D5F">
        <w:rPr>
          <w:b/>
        </w:rPr>
        <w:t>conditionalIfNotExists</w:t>
      </w:r>
      <w:proofErr w:type="spellEnd"/>
      <w:r>
        <w:t xml:space="preserve"> - run a command only if a file does not exist</w:t>
      </w:r>
    </w:p>
    <w:p w14:paraId="4AE5DC30" w14:textId="77777777" w:rsidR="00313954" w:rsidRDefault="001C1753" w:rsidP="00682F26">
      <w:pPr>
        <w:pStyle w:val="ListParagraph"/>
        <w:numPr>
          <w:ilvl w:val="0"/>
          <w:numId w:val="42"/>
        </w:numPr>
        <w:spacing w:before="100" w:beforeAutospacing="1" w:after="100" w:afterAutospacing="1" w:line="240" w:lineRule="auto"/>
        <w:ind w:left="0"/>
      </w:pPr>
      <w:proofErr w:type="spellStart"/>
      <w:r w:rsidRPr="006A4D5F">
        <w:rPr>
          <w:b/>
        </w:rPr>
        <w:t>deleteDirectory</w:t>
      </w:r>
      <w:proofErr w:type="spellEnd"/>
      <w:r>
        <w:t xml:space="preserve"> - delete a directory (if it exists)</w:t>
      </w:r>
    </w:p>
    <w:p w14:paraId="6F3CFDDE" w14:textId="77777777" w:rsidR="00313954" w:rsidRDefault="001C1753" w:rsidP="00682F26">
      <w:pPr>
        <w:pStyle w:val="ListParagraph"/>
        <w:numPr>
          <w:ilvl w:val="0"/>
          <w:numId w:val="42"/>
        </w:numPr>
        <w:spacing w:before="100" w:beforeAutospacing="1" w:after="100" w:afterAutospacing="1" w:line="240" w:lineRule="auto"/>
        <w:ind w:left="0"/>
      </w:pPr>
      <w:proofErr w:type="spellStart"/>
      <w:r w:rsidRPr="006A4D5F">
        <w:rPr>
          <w:b/>
        </w:rPr>
        <w:t>deleteFile</w:t>
      </w:r>
      <w:proofErr w:type="spellEnd"/>
      <w:r>
        <w:t xml:space="preserve"> - delete a file (if it exists)</w:t>
      </w:r>
    </w:p>
    <w:p w14:paraId="11E42516" w14:textId="77777777" w:rsidR="00313954" w:rsidRDefault="001C1753" w:rsidP="00682F26">
      <w:pPr>
        <w:pStyle w:val="ListParagraph"/>
        <w:numPr>
          <w:ilvl w:val="0"/>
          <w:numId w:val="42"/>
        </w:numPr>
        <w:spacing w:before="100" w:beforeAutospacing="1" w:after="100" w:afterAutospacing="1" w:line="240" w:lineRule="auto"/>
        <w:ind w:left="0"/>
      </w:pPr>
      <w:proofErr w:type="spellStart"/>
      <w:r w:rsidRPr="006A4D5F">
        <w:rPr>
          <w:b/>
        </w:rPr>
        <w:t>makeDirectory</w:t>
      </w:r>
      <w:proofErr w:type="spellEnd"/>
      <w:r>
        <w:t xml:space="preserve"> - make a directory  (if it doesn’t exist)</w:t>
      </w:r>
    </w:p>
    <w:p w14:paraId="786F8525" w14:textId="77777777" w:rsidR="00313954" w:rsidRDefault="001C1753" w:rsidP="00682F26">
      <w:pPr>
        <w:pStyle w:val="ListParagraph"/>
        <w:numPr>
          <w:ilvl w:val="0"/>
          <w:numId w:val="42"/>
        </w:numPr>
        <w:spacing w:before="100" w:beforeAutospacing="1" w:after="100" w:afterAutospacing="1" w:line="240" w:lineRule="auto"/>
        <w:ind w:left="0"/>
      </w:pPr>
      <w:r w:rsidRPr="006A4D5F">
        <w:rPr>
          <w:b/>
        </w:rPr>
        <w:t>copy</w:t>
      </w:r>
      <w:r>
        <w:t xml:space="preserve"> - make a copy of a file</w:t>
      </w:r>
    </w:p>
    <w:p w14:paraId="6953D992" w14:textId="77777777" w:rsidR="00313954" w:rsidRDefault="001C1753" w:rsidP="00682F26">
      <w:pPr>
        <w:pStyle w:val="ListParagraph"/>
        <w:numPr>
          <w:ilvl w:val="0"/>
          <w:numId w:val="42"/>
        </w:numPr>
        <w:spacing w:before="100" w:beforeAutospacing="1" w:after="100" w:afterAutospacing="1" w:line="240" w:lineRule="auto"/>
        <w:ind w:left="0"/>
      </w:pPr>
      <w:r w:rsidRPr="006A4D5F">
        <w:rPr>
          <w:b/>
        </w:rPr>
        <w:t>zip</w:t>
      </w:r>
      <w:r>
        <w:t xml:space="preserve"> - compress a file or directory into a zip file</w:t>
      </w:r>
    </w:p>
    <w:p w14:paraId="50CE9D11" w14:textId="77777777" w:rsidR="00313954" w:rsidRDefault="001C1753" w:rsidP="00682F26">
      <w:pPr>
        <w:pStyle w:val="ListParagraph"/>
        <w:numPr>
          <w:ilvl w:val="0"/>
          <w:numId w:val="42"/>
        </w:numPr>
        <w:spacing w:before="100" w:beforeAutospacing="1" w:after="100" w:afterAutospacing="1" w:line="240" w:lineRule="auto"/>
        <w:ind w:left="0"/>
      </w:pPr>
      <w:proofErr w:type="spellStart"/>
      <w:r w:rsidRPr="006A4D5F">
        <w:rPr>
          <w:b/>
        </w:rPr>
        <w:t>runPause</w:t>
      </w:r>
      <w:proofErr w:type="spellEnd"/>
      <w:r>
        <w:t xml:space="preserve"> - pause the run for a specified time period</w:t>
      </w:r>
    </w:p>
    <w:p w14:paraId="216C65A7" w14:textId="77777777" w:rsidR="00313954" w:rsidRDefault="001C1753" w:rsidP="00682F26">
      <w:pPr>
        <w:pStyle w:val="ListParagraph"/>
        <w:numPr>
          <w:ilvl w:val="0"/>
          <w:numId w:val="42"/>
        </w:numPr>
        <w:spacing w:before="100" w:beforeAutospacing="1" w:after="100" w:afterAutospacing="1" w:line="240" w:lineRule="auto"/>
        <w:ind w:left="0"/>
      </w:pPr>
      <w:proofErr w:type="spellStart"/>
      <w:r w:rsidRPr="006A4D5F">
        <w:rPr>
          <w:b/>
        </w:rPr>
        <w:t>runFileMonitor</w:t>
      </w:r>
      <w:proofErr w:type="spellEnd"/>
      <w:r>
        <w:t xml:space="preserve"> - start the DAF file monitor</w:t>
      </w:r>
    </w:p>
    <w:p w14:paraId="56846E4A" w14:textId="77777777" w:rsidR="00313954" w:rsidRDefault="001C1753" w:rsidP="00682F26">
      <w:pPr>
        <w:pStyle w:val="ListParagraph"/>
        <w:numPr>
          <w:ilvl w:val="0"/>
          <w:numId w:val="42"/>
        </w:numPr>
        <w:spacing w:before="100" w:beforeAutospacing="1" w:after="100" w:afterAutospacing="1" w:line="240" w:lineRule="auto"/>
        <w:ind w:left="0"/>
      </w:pPr>
      <w:proofErr w:type="spellStart"/>
      <w:r w:rsidRPr="006A4D5F">
        <w:rPr>
          <w:b/>
        </w:rPr>
        <w:t>runStopFileMonitor</w:t>
      </w:r>
      <w:proofErr w:type="spellEnd"/>
      <w:r>
        <w:t xml:space="preserve"> - stop the DAF file monitor</w:t>
      </w:r>
    </w:p>
    <w:p w14:paraId="3187F6AF" w14:textId="77777777" w:rsidR="00313954" w:rsidRDefault="001C1753" w:rsidP="00682F26">
      <w:pPr>
        <w:pStyle w:val="ListParagraph"/>
        <w:numPr>
          <w:ilvl w:val="0"/>
          <w:numId w:val="42"/>
        </w:numPr>
        <w:spacing w:before="100" w:beforeAutospacing="1" w:after="100" w:afterAutospacing="1" w:line="240" w:lineRule="auto"/>
        <w:ind w:left="0"/>
      </w:pPr>
      <w:proofErr w:type="spellStart"/>
      <w:r w:rsidRPr="006A4D5F">
        <w:rPr>
          <w:b/>
        </w:rPr>
        <w:t>runBootstrapServer</w:t>
      </w:r>
      <w:proofErr w:type="spellEnd"/>
      <w:r>
        <w:t xml:space="preserve"> - start the DAF bootstrap server</w:t>
      </w:r>
    </w:p>
    <w:p w14:paraId="480F5D55" w14:textId="77777777" w:rsidR="00313954" w:rsidRDefault="001C1753" w:rsidP="00682F26">
      <w:pPr>
        <w:pStyle w:val="ListParagraph"/>
        <w:numPr>
          <w:ilvl w:val="0"/>
          <w:numId w:val="42"/>
        </w:numPr>
        <w:spacing w:before="100" w:beforeAutospacing="1" w:after="100" w:afterAutospacing="1" w:line="240" w:lineRule="auto"/>
        <w:ind w:left="0"/>
      </w:pPr>
      <w:proofErr w:type="spellStart"/>
      <w:r w:rsidRPr="006A4D5F">
        <w:rPr>
          <w:b/>
        </w:rPr>
        <w:t>runStartBootstrapClient</w:t>
      </w:r>
      <w:proofErr w:type="spellEnd"/>
      <w:r>
        <w:t xml:space="preserve"> - start the DAF bootstrap client</w:t>
      </w:r>
    </w:p>
    <w:p w14:paraId="107C63D8" w14:textId="77777777" w:rsidR="00313954" w:rsidRDefault="001C1753" w:rsidP="00682F26">
      <w:pPr>
        <w:pStyle w:val="ListParagraph"/>
        <w:numPr>
          <w:ilvl w:val="0"/>
          <w:numId w:val="42"/>
        </w:numPr>
        <w:spacing w:before="100" w:beforeAutospacing="1" w:after="100" w:afterAutospacing="1" w:line="240" w:lineRule="auto"/>
        <w:ind w:left="0"/>
      </w:pPr>
      <w:proofErr w:type="spellStart"/>
      <w:r w:rsidRPr="006A4D5F">
        <w:rPr>
          <w:b/>
        </w:rPr>
        <w:t>runStopBootstrapClient</w:t>
      </w:r>
      <w:proofErr w:type="spellEnd"/>
      <w:r>
        <w:t xml:space="preserve"> - stop the DAF bootstrap client</w:t>
      </w:r>
    </w:p>
    <w:p w14:paraId="0F0F0068" w14:textId="77777777" w:rsidR="00313954" w:rsidRDefault="001C1753" w:rsidP="00682F26">
      <w:pPr>
        <w:pStyle w:val="Heading5"/>
        <w:spacing w:before="100" w:beforeAutospacing="1" w:after="100" w:afterAutospacing="1" w:line="240" w:lineRule="auto"/>
      </w:pPr>
      <w:bookmarkStart w:id="92" w:name="h.2yaf7vo1kgzi" w:colFirst="0" w:colLast="0"/>
      <w:bookmarkEnd w:id="92"/>
      <w:r>
        <w:t>Batch Model Runner</w:t>
      </w:r>
    </w:p>
    <w:p w14:paraId="4D8F4C54" w14:textId="21C94657" w:rsidR="00313954" w:rsidRDefault="001C1753" w:rsidP="00682F26">
      <w:pPr>
        <w:spacing w:before="100" w:beforeAutospacing="1" w:after="100" w:afterAutospacing="1" w:line="240" w:lineRule="auto"/>
      </w:pPr>
      <w:r>
        <w:t xml:space="preserve">The batch program is saved in </w:t>
      </w:r>
      <w:proofErr w:type="gramStart"/>
      <w:r>
        <w:t>/[</w:t>
      </w:r>
      <w:proofErr w:type="spellStart"/>
      <w:proofErr w:type="gramEnd"/>
      <w:r>
        <w:t>scenario_name</w:t>
      </w:r>
      <w:proofErr w:type="spellEnd"/>
      <w:r>
        <w:t>]/model/code/</w:t>
      </w:r>
      <w:proofErr w:type="spellStart"/>
      <w:r>
        <w:t>model_runner</w:t>
      </w:r>
      <w:proofErr w:type="spellEnd"/>
      <w:r>
        <w:t>/</w:t>
      </w:r>
      <w:r w:rsidR="008F71D8" w:rsidRPr="007C3A93" w:rsidDel="008F71D8">
        <w:rPr>
          <w:b/>
        </w:rPr>
        <w:t xml:space="preserve"> </w:t>
      </w:r>
      <w:commentRangeStart w:id="93"/>
      <w:r w:rsidRPr="007C3A93">
        <w:rPr>
          <w:b/>
        </w:rPr>
        <w:t>model</w:t>
      </w:r>
      <w:commentRangeEnd w:id="93"/>
      <w:r w:rsidR="008F71D8">
        <w:rPr>
          <w:b/>
        </w:rPr>
        <w:t>_run</w:t>
      </w:r>
      <w:r w:rsidR="00CC5C55">
        <w:rPr>
          <w:rStyle w:val="CommentReference"/>
        </w:rPr>
        <w:commentReference w:id="93"/>
      </w:r>
      <w:r w:rsidRPr="007C3A93">
        <w:rPr>
          <w:b/>
        </w:rPr>
        <w:t>_batch.bat</w:t>
      </w:r>
      <w:r>
        <w:t xml:space="preserve">. This batch program is essentially a list of the commands specified by the module_command.py file; there is some additional “wrapping” code which allows for cleanup if an error occurs. Also, there are some simple “logging” calls which note the general model progress in the </w:t>
      </w:r>
      <w:proofErr w:type="gramStart"/>
      <w:r>
        <w:t>/[</w:t>
      </w:r>
      <w:proofErr w:type="gramEnd"/>
      <w:r>
        <w:t>scenario name]/model_report.txt file. This logging is facilitated by the /[</w:t>
      </w:r>
      <w:proofErr w:type="spellStart"/>
      <w:r>
        <w:t>scenario_name</w:t>
      </w:r>
      <w:proofErr w:type="spellEnd"/>
      <w:r>
        <w:t>]/model/code/report.bat program, which simply inserts a date-time to a message.</w:t>
      </w:r>
    </w:p>
    <w:p w14:paraId="0D701559" w14:textId="77777777" w:rsidR="00313954" w:rsidRDefault="001C1753" w:rsidP="00682F26">
      <w:pPr>
        <w:pStyle w:val="Heading5"/>
        <w:spacing w:before="100" w:beforeAutospacing="1" w:after="100" w:afterAutospacing="1" w:line="240" w:lineRule="auto"/>
      </w:pPr>
      <w:bookmarkStart w:id="94" w:name="h.ex3jc0er9b0w" w:colFirst="0" w:colLast="0"/>
      <w:bookmarkEnd w:id="94"/>
      <w:r>
        <w:t>Python Model Runner</w:t>
      </w:r>
    </w:p>
    <w:p w14:paraId="1FEFC137" w14:textId="77777777" w:rsidR="00313954" w:rsidRDefault="001C1753" w:rsidP="00682F26">
      <w:pPr>
        <w:spacing w:before="100" w:beforeAutospacing="1" w:after="100" w:afterAutospacing="1" w:line="240" w:lineRule="auto"/>
      </w:pPr>
      <w:r>
        <w:t>The Python model runner uses a Python program, /[</w:t>
      </w:r>
      <w:proofErr w:type="spellStart"/>
      <w:r>
        <w:t>scenario_name</w:t>
      </w:r>
      <w:proofErr w:type="spellEnd"/>
      <w:r>
        <w:t>]/model/code/</w:t>
      </w:r>
      <w:proofErr w:type="spellStart"/>
      <w:r>
        <w:t>model_runner</w:t>
      </w:r>
      <w:proofErr w:type="spellEnd"/>
      <w:r>
        <w:t>/</w:t>
      </w:r>
      <w:r w:rsidRPr="007C3A93">
        <w:rPr>
          <w:b/>
        </w:rPr>
        <w:t>run_model.py</w:t>
      </w:r>
      <w:r>
        <w:t>, to run the model. This program reads a command specification file (/[scenario_name]/model/code/model_runner/model_run_commands.txt) and runs the commands listed in it. This command specification file is similar to a batch file, except that all commands are in the form of a Python list (each argument is an element), and all commands are prepended with one or more control statements:</w:t>
      </w:r>
    </w:p>
    <w:p w14:paraId="4BD41234" w14:textId="77777777" w:rsidR="00313954" w:rsidRDefault="001C1753" w:rsidP="00682F26">
      <w:pPr>
        <w:spacing w:before="100" w:beforeAutospacing="1" w:after="100" w:afterAutospacing="1" w:line="240" w:lineRule="auto"/>
      </w:pPr>
      <w:r>
        <w:tab/>
        <w:t>[</w:t>
      </w:r>
      <w:proofErr w:type="gramStart"/>
      <w:r>
        <w:t>error</w:t>
      </w:r>
      <w:proofErr w:type="gramEnd"/>
      <w:r>
        <w:t>] [</w:t>
      </w:r>
      <w:proofErr w:type="gramStart"/>
      <w:r>
        <w:t>log/call/start</w:t>
      </w:r>
      <w:proofErr w:type="gramEnd"/>
      <w:r>
        <w:t>] [</w:t>
      </w:r>
      <w:proofErr w:type="gramStart"/>
      <w:r>
        <w:t>command</w:t>
      </w:r>
      <w:proofErr w:type="gramEnd"/>
      <w:r>
        <w:t xml:space="preserve"> list]</w:t>
      </w:r>
    </w:p>
    <w:p w14:paraId="21CB29B6" w14:textId="77777777" w:rsidR="00313954" w:rsidRDefault="007C3A93" w:rsidP="00682F26">
      <w:pPr>
        <w:spacing w:before="100" w:beforeAutospacing="1" w:after="100" w:afterAutospacing="1" w:line="240" w:lineRule="auto"/>
      </w:pPr>
      <w:r>
        <w:t>If the model runs into an error</w:t>
      </w:r>
      <w:r w:rsidR="001C1753">
        <w:t>, then only subsequent commands with the “error” statement will be executed; otherwise, only those commands without the “error” statement are executed. The other command statements do the following:</w:t>
      </w:r>
    </w:p>
    <w:p w14:paraId="0A0BF646" w14:textId="77777777" w:rsidR="00313954" w:rsidRDefault="001C1753" w:rsidP="00682F26">
      <w:pPr>
        <w:pStyle w:val="ListParagraph"/>
        <w:numPr>
          <w:ilvl w:val="0"/>
          <w:numId w:val="43"/>
        </w:numPr>
        <w:spacing w:before="100" w:beforeAutospacing="1" w:after="100" w:afterAutospacing="1" w:line="240" w:lineRule="auto"/>
        <w:ind w:left="0"/>
      </w:pPr>
      <w:r w:rsidRPr="006A4D5F">
        <w:rPr>
          <w:b/>
        </w:rPr>
        <w:t>log</w:t>
      </w:r>
      <w:r>
        <w:t xml:space="preserve"> -  prints a message to the /[scenario name]/model_report.txt file</w:t>
      </w:r>
    </w:p>
    <w:p w14:paraId="07F39607" w14:textId="77777777" w:rsidR="00313954" w:rsidRDefault="001C1753" w:rsidP="00682F26">
      <w:pPr>
        <w:pStyle w:val="ListParagraph"/>
        <w:numPr>
          <w:ilvl w:val="0"/>
          <w:numId w:val="43"/>
        </w:numPr>
        <w:spacing w:before="100" w:beforeAutospacing="1" w:after="100" w:afterAutospacing="1" w:line="240" w:lineRule="auto"/>
        <w:ind w:left="0"/>
      </w:pPr>
      <w:r w:rsidRPr="006A4D5F">
        <w:rPr>
          <w:b/>
        </w:rPr>
        <w:t>start</w:t>
      </w:r>
      <w:r>
        <w:t xml:space="preserve"> - starts a process but does not wait for it to finish before continuing</w:t>
      </w:r>
    </w:p>
    <w:p w14:paraId="26CF3FAB" w14:textId="77777777" w:rsidR="00313954" w:rsidRDefault="001C1753" w:rsidP="00682F26">
      <w:pPr>
        <w:pStyle w:val="ListParagraph"/>
        <w:numPr>
          <w:ilvl w:val="0"/>
          <w:numId w:val="43"/>
        </w:numPr>
        <w:spacing w:before="100" w:beforeAutospacing="1" w:after="100" w:afterAutospacing="1" w:line="240" w:lineRule="auto"/>
        <w:ind w:left="0"/>
      </w:pPr>
      <w:r w:rsidRPr="006A4D5F">
        <w:rPr>
          <w:b/>
        </w:rPr>
        <w:lastRenderedPageBreak/>
        <w:t>call</w:t>
      </w:r>
      <w:r>
        <w:t xml:space="preserve"> - starts a process and waits for it to finish; if it returns an error, then the model run is put into an “error” state</w:t>
      </w:r>
    </w:p>
    <w:p w14:paraId="77CA54A4" w14:textId="77777777" w:rsidR="00313954" w:rsidRDefault="001C1753" w:rsidP="00682F26">
      <w:pPr>
        <w:spacing w:before="100" w:beforeAutospacing="1" w:after="100" w:afterAutospacing="1" w:line="240" w:lineRule="auto"/>
      </w:pPr>
      <w:r>
        <w:t xml:space="preserve">As an example of how the programs are related, the following two </w:t>
      </w:r>
      <w:r w:rsidR="007C3A93">
        <w:t>examples</w:t>
      </w:r>
      <w:r>
        <w:t xml:space="preserve"> present identical model run specifications for running  NED in a single year, the first for the batch program and the second for the Python wrapper program’s command file (paths have been truncated for brevity).</w:t>
      </w:r>
    </w:p>
    <w:p w14:paraId="281E0965" w14:textId="77777777" w:rsidR="007C3A93" w:rsidRPr="009F438E" w:rsidRDefault="007C3A93" w:rsidP="00682F26">
      <w:pPr>
        <w:spacing w:before="100" w:beforeAutospacing="1" w:after="100" w:afterAutospacing="1" w:line="240" w:lineRule="auto"/>
        <w:rPr>
          <w:b/>
        </w:rPr>
      </w:pPr>
      <w:r>
        <w:rPr>
          <w:b/>
        </w:rPr>
        <w:t>model_run_batch.bat</w:t>
      </w:r>
    </w:p>
    <w:p w14:paraId="235B3E3C" w14:textId="77777777" w:rsidR="007C3A93" w:rsidRPr="006A4D5F" w:rsidRDefault="007C3A93" w:rsidP="00682F26">
      <w:pPr>
        <w:pStyle w:val="Normal1"/>
        <w:spacing w:before="100" w:beforeAutospacing="1" w:after="100" w:afterAutospacing="1" w:line="240" w:lineRule="auto"/>
        <w:rPr>
          <w:rFonts w:asciiTheme="minorHAnsi" w:hAnsiTheme="minorHAnsi" w:cstheme="minorHAnsi"/>
          <w:sz w:val="20"/>
          <w:szCs w:val="20"/>
        </w:rPr>
      </w:pPr>
      <w:r w:rsidRPr="006A4D5F">
        <w:rPr>
          <w:rFonts w:asciiTheme="minorHAnsi" w:eastAsia="Courier New" w:hAnsiTheme="minorHAnsi" w:cstheme="minorHAnsi"/>
          <w:sz w:val="20"/>
          <w:szCs w:val="20"/>
        </w:rPr>
        <w:t>@ECHO OFF</w:t>
      </w:r>
    </w:p>
    <w:p w14:paraId="7E6F55C4" w14:textId="77777777" w:rsidR="007C3A93" w:rsidRPr="006A4D5F" w:rsidRDefault="007C3A93" w:rsidP="00682F26">
      <w:pPr>
        <w:pStyle w:val="Normal1"/>
        <w:spacing w:before="100" w:beforeAutospacing="1" w:after="100" w:afterAutospacing="1" w:line="240" w:lineRule="auto"/>
        <w:rPr>
          <w:rFonts w:asciiTheme="minorHAnsi" w:hAnsiTheme="minorHAnsi" w:cstheme="minorHAnsi"/>
          <w:sz w:val="20"/>
          <w:szCs w:val="20"/>
        </w:rPr>
      </w:pPr>
      <w:proofErr w:type="gramStart"/>
      <w:r w:rsidRPr="006A4D5F">
        <w:rPr>
          <w:rFonts w:asciiTheme="minorHAnsi" w:eastAsia="Courier New" w:hAnsiTheme="minorHAnsi" w:cstheme="minorHAnsi"/>
          <w:sz w:val="20"/>
          <w:szCs w:val="20"/>
        </w:rPr>
        <w:t>echo</w:t>
      </w:r>
      <w:proofErr w:type="gramEnd"/>
      <w:r w:rsidRPr="006A4D5F">
        <w:rPr>
          <w:rFonts w:asciiTheme="minorHAnsi" w:eastAsia="Courier New" w:hAnsiTheme="minorHAnsi" w:cstheme="minorHAnsi"/>
          <w:sz w:val="20"/>
          <w:szCs w:val="20"/>
        </w:rPr>
        <w:t>. 2&gt;"[</w:t>
      </w:r>
      <w:proofErr w:type="spellStart"/>
      <w:r w:rsidRPr="006A4D5F">
        <w:rPr>
          <w:rFonts w:asciiTheme="minorHAnsi" w:eastAsia="Courier New" w:hAnsiTheme="minorHAnsi" w:cstheme="minorHAnsi"/>
          <w:sz w:val="20"/>
          <w:szCs w:val="20"/>
        </w:rPr>
        <w:t>scenario_path</w:t>
      </w:r>
      <w:proofErr w:type="spellEnd"/>
      <w:r w:rsidRPr="006A4D5F">
        <w:rPr>
          <w:rFonts w:asciiTheme="minorHAnsi" w:eastAsia="Courier New" w:hAnsiTheme="minorHAnsi" w:cstheme="minorHAnsi"/>
          <w:sz w:val="20"/>
          <w:szCs w:val="20"/>
        </w:rPr>
        <w:t>]\model_report.txt"</w:t>
      </w:r>
    </w:p>
    <w:p w14:paraId="103A3578" w14:textId="77777777" w:rsidR="007C3A93" w:rsidRPr="006A4D5F" w:rsidRDefault="007C3A93" w:rsidP="00682F26">
      <w:pPr>
        <w:pStyle w:val="Normal1"/>
        <w:spacing w:before="100" w:beforeAutospacing="1" w:after="100" w:afterAutospacing="1" w:line="240" w:lineRule="auto"/>
        <w:rPr>
          <w:rFonts w:asciiTheme="minorHAnsi" w:hAnsiTheme="minorHAnsi" w:cstheme="minorHAnsi"/>
          <w:sz w:val="20"/>
          <w:szCs w:val="20"/>
        </w:rPr>
      </w:pPr>
      <w:proofErr w:type="spellStart"/>
      <w:proofErr w:type="gramStart"/>
      <w:r w:rsidRPr="006A4D5F">
        <w:rPr>
          <w:rFonts w:asciiTheme="minorHAnsi" w:eastAsia="Courier New" w:hAnsiTheme="minorHAnsi" w:cstheme="minorHAnsi"/>
          <w:sz w:val="20"/>
          <w:szCs w:val="20"/>
        </w:rPr>
        <w:t>cmd</w:t>
      </w:r>
      <w:proofErr w:type="spellEnd"/>
      <w:proofErr w:type="gramEnd"/>
      <w:r w:rsidRPr="006A4D5F">
        <w:rPr>
          <w:rFonts w:asciiTheme="minorHAnsi" w:eastAsia="Courier New" w:hAnsiTheme="minorHAnsi" w:cstheme="minorHAnsi"/>
          <w:sz w:val="20"/>
          <w:szCs w:val="20"/>
        </w:rPr>
        <w:t xml:space="preserve"> /C ""[</w:t>
      </w:r>
      <w:proofErr w:type="spellStart"/>
      <w:r w:rsidRPr="006A4D5F">
        <w:rPr>
          <w:rFonts w:asciiTheme="minorHAnsi" w:eastAsia="Courier New" w:hAnsiTheme="minorHAnsi" w:cstheme="minorHAnsi"/>
          <w:sz w:val="20"/>
          <w:szCs w:val="20"/>
        </w:rPr>
        <w:t>scenario_path</w:t>
      </w:r>
      <w:proofErr w:type="spellEnd"/>
      <w:r w:rsidRPr="006A4D5F">
        <w:rPr>
          <w:rFonts w:asciiTheme="minorHAnsi" w:eastAsia="Courier New" w:hAnsiTheme="minorHAnsi" w:cstheme="minorHAnsi"/>
          <w:sz w:val="20"/>
          <w:szCs w:val="20"/>
        </w:rPr>
        <w:t>]\model\code\report.bat" *****Model run started*****&gt;&gt;"[</w:t>
      </w:r>
      <w:proofErr w:type="spellStart"/>
      <w:r w:rsidRPr="006A4D5F">
        <w:rPr>
          <w:rFonts w:asciiTheme="minorHAnsi" w:eastAsia="Courier New" w:hAnsiTheme="minorHAnsi" w:cstheme="minorHAnsi"/>
          <w:sz w:val="20"/>
          <w:szCs w:val="20"/>
        </w:rPr>
        <w:t>scenario_path</w:t>
      </w:r>
      <w:proofErr w:type="spellEnd"/>
      <w:r w:rsidRPr="006A4D5F">
        <w:rPr>
          <w:rFonts w:asciiTheme="minorHAnsi" w:eastAsia="Courier New" w:hAnsiTheme="minorHAnsi" w:cstheme="minorHAnsi"/>
          <w:sz w:val="20"/>
          <w:szCs w:val="20"/>
        </w:rPr>
        <w:t>]\model_report.txt" 2&gt;&amp;1"</w:t>
      </w:r>
    </w:p>
    <w:p w14:paraId="2421FA69" w14:textId="77777777" w:rsidR="007C3A93" w:rsidRPr="006A4D5F" w:rsidRDefault="007C3A93" w:rsidP="00682F26">
      <w:pPr>
        <w:pStyle w:val="Normal1"/>
        <w:spacing w:before="100" w:beforeAutospacing="1" w:after="100" w:afterAutospacing="1" w:line="240" w:lineRule="auto"/>
        <w:rPr>
          <w:rFonts w:asciiTheme="minorHAnsi" w:hAnsiTheme="minorHAnsi" w:cstheme="minorHAnsi"/>
          <w:sz w:val="20"/>
          <w:szCs w:val="20"/>
        </w:rPr>
      </w:pPr>
      <w:proofErr w:type="spellStart"/>
      <w:proofErr w:type="gramStart"/>
      <w:r w:rsidRPr="006A4D5F">
        <w:rPr>
          <w:rFonts w:asciiTheme="minorHAnsi" w:eastAsia="Courier New" w:hAnsiTheme="minorHAnsi" w:cstheme="minorHAnsi"/>
          <w:sz w:val="20"/>
          <w:szCs w:val="20"/>
        </w:rPr>
        <w:t>cmd</w:t>
      </w:r>
      <w:proofErr w:type="spellEnd"/>
      <w:proofErr w:type="gramEnd"/>
      <w:r w:rsidRPr="006A4D5F">
        <w:rPr>
          <w:rFonts w:asciiTheme="minorHAnsi" w:eastAsia="Courier New" w:hAnsiTheme="minorHAnsi" w:cstheme="minorHAnsi"/>
          <w:sz w:val="20"/>
          <w:szCs w:val="20"/>
        </w:rPr>
        <w:t xml:space="preserve"> /C ""[</w:t>
      </w:r>
      <w:proofErr w:type="spellStart"/>
      <w:r w:rsidRPr="006A4D5F">
        <w:rPr>
          <w:rFonts w:asciiTheme="minorHAnsi" w:eastAsia="Courier New" w:hAnsiTheme="minorHAnsi" w:cstheme="minorHAnsi"/>
          <w:sz w:val="20"/>
          <w:szCs w:val="20"/>
        </w:rPr>
        <w:t>scenario_path</w:t>
      </w:r>
      <w:proofErr w:type="spellEnd"/>
      <w:r w:rsidRPr="006A4D5F">
        <w:rPr>
          <w:rFonts w:asciiTheme="minorHAnsi" w:eastAsia="Courier New" w:hAnsiTheme="minorHAnsi" w:cstheme="minorHAnsi"/>
          <w:sz w:val="20"/>
          <w:szCs w:val="20"/>
        </w:rPr>
        <w:t>]\model\code\report.bat" Starting NED&gt;&gt;"[</w:t>
      </w:r>
      <w:proofErr w:type="spellStart"/>
      <w:r w:rsidRPr="006A4D5F">
        <w:rPr>
          <w:rFonts w:asciiTheme="minorHAnsi" w:eastAsia="Courier New" w:hAnsiTheme="minorHAnsi" w:cstheme="minorHAnsi"/>
          <w:sz w:val="20"/>
          <w:szCs w:val="20"/>
        </w:rPr>
        <w:t>scenario_path</w:t>
      </w:r>
      <w:proofErr w:type="spellEnd"/>
      <w:r w:rsidRPr="006A4D5F">
        <w:rPr>
          <w:rFonts w:asciiTheme="minorHAnsi" w:eastAsia="Courier New" w:hAnsiTheme="minorHAnsi" w:cstheme="minorHAnsi"/>
          <w:sz w:val="20"/>
          <w:szCs w:val="20"/>
        </w:rPr>
        <w:t>]\model_report.txt" 2&gt;&amp;1"</w:t>
      </w:r>
    </w:p>
    <w:p w14:paraId="4690625D" w14:textId="77777777" w:rsidR="007C3A93" w:rsidRPr="006A4D5F" w:rsidRDefault="007C3A93" w:rsidP="00682F26">
      <w:pPr>
        <w:pStyle w:val="Normal1"/>
        <w:spacing w:before="100" w:beforeAutospacing="1" w:after="100" w:afterAutospacing="1" w:line="240" w:lineRule="auto"/>
        <w:rPr>
          <w:rFonts w:asciiTheme="minorHAnsi" w:hAnsiTheme="minorHAnsi" w:cstheme="minorHAnsi"/>
          <w:sz w:val="20"/>
          <w:szCs w:val="20"/>
        </w:rPr>
      </w:pPr>
      <w:r w:rsidRPr="006A4D5F">
        <w:rPr>
          <w:rFonts w:asciiTheme="minorHAnsi" w:eastAsia="Courier New" w:hAnsiTheme="minorHAnsi" w:cstheme="minorHAnsi"/>
          <w:sz w:val="20"/>
          <w:szCs w:val="20"/>
        </w:rPr>
        <w:t>[</w:t>
      </w:r>
      <w:proofErr w:type="spellStart"/>
      <w:r w:rsidRPr="006A4D5F">
        <w:rPr>
          <w:rFonts w:asciiTheme="minorHAnsi" w:eastAsia="Courier New" w:hAnsiTheme="minorHAnsi" w:cstheme="minorHAnsi"/>
          <w:sz w:val="20"/>
          <w:szCs w:val="20"/>
        </w:rPr>
        <w:t>java_program</w:t>
      </w:r>
      <w:proofErr w:type="spellEnd"/>
      <w:r w:rsidRPr="006A4D5F">
        <w:rPr>
          <w:rFonts w:asciiTheme="minorHAnsi" w:eastAsia="Courier New" w:hAnsiTheme="minorHAnsi" w:cstheme="minorHAnsi"/>
          <w:sz w:val="20"/>
          <w:szCs w:val="20"/>
        </w:rPr>
        <w:t>] [</w:t>
      </w:r>
      <w:proofErr w:type="spellStart"/>
      <w:r w:rsidRPr="006A4D5F">
        <w:rPr>
          <w:rFonts w:asciiTheme="minorHAnsi" w:eastAsia="Courier New" w:hAnsiTheme="minorHAnsi" w:cstheme="minorHAnsi"/>
          <w:sz w:val="20"/>
          <w:szCs w:val="20"/>
        </w:rPr>
        <w:t>java_parameters</w:t>
      </w:r>
      <w:proofErr w:type="spellEnd"/>
      <w:r w:rsidRPr="006A4D5F">
        <w:rPr>
          <w:rFonts w:asciiTheme="minorHAnsi" w:eastAsia="Courier New" w:hAnsiTheme="minorHAnsi" w:cstheme="minorHAnsi"/>
          <w:sz w:val="20"/>
          <w:szCs w:val="20"/>
        </w:rPr>
        <w:t xml:space="preserve">] </w:t>
      </w:r>
      <w:proofErr w:type="spellStart"/>
      <w:r w:rsidRPr="006A4D5F">
        <w:rPr>
          <w:rFonts w:asciiTheme="minorHAnsi" w:eastAsia="Courier New" w:hAnsiTheme="minorHAnsi" w:cstheme="minorHAnsi"/>
          <w:sz w:val="20"/>
          <w:szCs w:val="20"/>
        </w:rPr>
        <w:t>com.pb.tlumip.ao.ModelEntry</w:t>
      </w:r>
      <w:proofErr w:type="spellEnd"/>
      <w:r w:rsidRPr="006A4D5F">
        <w:rPr>
          <w:rFonts w:asciiTheme="minorHAnsi" w:eastAsia="Courier New" w:hAnsiTheme="minorHAnsi" w:cstheme="minorHAnsi"/>
          <w:sz w:val="20"/>
          <w:szCs w:val="20"/>
        </w:rPr>
        <w:t xml:space="preserve"> NED "</w:t>
      </w:r>
      <w:proofErr w:type="spellStart"/>
      <w:r w:rsidRPr="006A4D5F">
        <w:rPr>
          <w:rFonts w:asciiTheme="minorHAnsi" w:eastAsia="Courier New" w:hAnsiTheme="minorHAnsi" w:cstheme="minorHAnsi"/>
          <w:sz w:val="20"/>
          <w:szCs w:val="20"/>
        </w:rPr>
        <w:t>property_file</w:t>
      </w:r>
      <w:proofErr w:type="spellEnd"/>
      <w:proofErr w:type="gramStart"/>
      <w:r w:rsidRPr="006A4D5F">
        <w:rPr>
          <w:rFonts w:asciiTheme="minorHAnsi" w:eastAsia="Courier New" w:hAnsiTheme="minorHAnsi" w:cstheme="minorHAnsi"/>
          <w:sz w:val="20"/>
          <w:szCs w:val="20"/>
        </w:rPr>
        <w:t>=[</w:t>
      </w:r>
      <w:proofErr w:type="spellStart"/>
      <w:proofErr w:type="gramEnd"/>
      <w:r w:rsidRPr="006A4D5F">
        <w:rPr>
          <w:rFonts w:asciiTheme="minorHAnsi" w:eastAsia="Courier New" w:hAnsiTheme="minorHAnsi" w:cstheme="minorHAnsi"/>
          <w:sz w:val="20"/>
          <w:szCs w:val="20"/>
        </w:rPr>
        <w:t>scenario_path</w:t>
      </w:r>
      <w:proofErr w:type="spellEnd"/>
      <w:r w:rsidRPr="006A4D5F">
        <w:rPr>
          <w:rFonts w:asciiTheme="minorHAnsi" w:eastAsia="Courier New" w:hAnsiTheme="minorHAnsi" w:cstheme="minorHAnsi"/>
          <w:sz w:val="20"/>
          <w:szCs w:val="20"/>
        </w:rPr>
        <w:t>]/outputs/t20/</w:t>
      </w:r>
      <w:proofErr w:type="spellStart"/>
      <w:r w:rsidRPr="006A4D5F">
        <w:rPr>
          <w:rFonts w:asciiTheme="minorHAnsi" w:eastAsia="Courier New" w:hAnsiTheme="minorHAnsi" w:cstheme="minorHAnsi"/>
          <w:sz w:val="20"/>
          <w:szCs w:val="20"/>
        </w:rPr>
        <w:t>ned.properties</w:t>
      </w:r>
      <w:proofErr w:type="spellEnd"/>
      <w:r w:rsidRPr="006A4D5F">
        <w:rPr>
          <w:rFonts w:asciiTheme="minorHAnsi" w:eastAsia="Courier New" w:hAnsiTheme="minorHAnsi" w:cstheme="minorHAnsi"/>
          <w:sz w:val="20"/>
          <w:szCs w:val="20"/>
        </w:rPr>
        <w:t>"</w:t>
      </w:r>
    </w:p>
    <w:p w14:paraId="2C1A69EB" w14:textId="77777777" w:rsidR="007C3A93" w:rsidRPr="006A4D5F" w:rsidRDefault="007C3A93" w:rsidP="00682F26">
      <w:pPr>
        <w:pStyle w:val="Normal1"/>
        <w:spacing w:before="100" w:beforeAutospacing="1" w:after="100" w:afterAutospacing="1" w:line="240" w:lineRule="auto"/>
        <w:rPr>
          <w:rFonts w:asciiTheme="minorHAnsi" w:hAnsiTheme="minorHAnsi" w:cstheme="minorHAnsi"/>
          <w:sz w:val="20"/>
          <w:szCs w:val="20"/>
        </w:rPr>
      </w:pPr>
      <w:r w:rsidRPr="006A4D5F">
        <w:rPr>
          <w:rFonts w:asciiTheme="minorHAnsi" w:eastAsia="Courier New" w:hAnsiTheme="minorHAnsi" w:cstheme="minorHAnsi"/>
          <w:sz w:val="20"/>
          <w:szCs w:val="20"/>
        </w:rPr>
        <w:t>IF %ERRORLEVEL% NEQ 0 GOTO MODEL_ERROR</w:t>
      </w:r>
    </w:p>
    <w:p w14:paraId="0C5E37F0" w14:textId="77777777" w:rsidR="007C3A93" w:rsidRPr="006A4D5F" w:rsidRDefault="007C3A93" w:rsidP="00682F26">
      <w:pPr>
        <w:pStyle w:val="Normal1"/>
        <w:spacing w:before="100" w:beforeAutospacing="1" w:after="100" w:afterAutospacing="1" w:line="240" w:lineRule="auto"/>
        <w:rPr>
          <w:rFonts w:asciiTheme="minorHAnsi" w:hAnsiTheme="minorHAnsi" w:cstheme="minorHAnsi"/>
          <w:sz w:val="20"/>
          <w:szCs w:val="20"/>
        </w:rPr>
      </w:pPr>
      <w:proofErr w:type="spellStart"/>
      <w:proofErr w:type="gramStart"/>
      <w:r w:rsidRPr="006A4D5F">
        <w:rPr>
          <w:rFonts w:asciiTheme="minorHAnsi" w:eastAsia="Courier New" w:hAnsiTheme="minorHAnsi" w:cstheme="minorHAnsi"/>
          <w:sz w:val="20"/>
          <w:szCs w:val="20"/>
        </w:rPr>
        <w:t>cmd</w:t>
      </w:r>
      <w:proofErr w:type="spellEnd"/>
      <w:proofErr w:type="gramEnd"/>
      <w:r w:rsidRPr="006A4D5F">
        <w:rPr>
          <w:rFonts w:asciiTheme="minorHAnsi" w:eastAsia="Courier New" w:hAnsiTheme="minorHAnsi" w:cstheme="minorHAnsi"/>
          <w:sz w:val="20"/>
          <w:szCs w:val="20"/>
        </w:rPr>
        <w:t xml:space="preserve"> /C ""[</w:t>
      </w:r>
      <w:proofErr w:type="spellStart"/>
      <w:r w:rsidRPr="006A4D5F">
        <w:rPr>
          <w:rFonts w:asciiTheme="minorHAnsi" w:eastAsia="Courier New" w:hAnsiTheme="minorHAnsi" w:cstheme="minorHAnsi"/>
          <w:sz w:val="20"/>
          <w:szCs w:val="20"/>
        </w:rPr>
        <w:t>scenario_path</w:t>
      </w:r>
      <w:proofErr w:type="spellEnd"/>
      <w:r w:rsidRPr="006A4D5F">
        <w:rPr>
          <w:rFonts w:asciiTheme="minorHAnsi" w:eastAsia="Courier New" w:hAnsiTheme="minorHAnsi" w:cstheme="minorHAnsi"/>
          <w:sz w:val="20"/>
          <w:szCs w:val="20"/>
        </w:rPr>
        <w:t>]\model\code\report.bat" Finished NED&gt;&gt;"[</w:t>
      </w:r>
      <w:proofErr w:type="spellStart"/>
      <w:r w:rsidRPr="006A4D5F">
        <w:rPr>
          <w:rFonts w:asciiTheme="minorHAnsi" w:eastAsia="Courier New" w:hAnsiTheme="minorHAnsi" w:cstheme="minorHAnsi"/>
          <w:sz w:val="20"/>
          <w:szCs w:val="20"/>
        </w:rPr>
        <w:t>scenario_path</w:t>
      </w:r>
      <w:proofErr w:type="spellEnd"/>
      <w:r w:rsidRPr="006A4D5F">
        <w:rPr>
          <w:rFonts w:asciiTheme="minorHAnsi" w:eastAsia="Courier New" w:hAnsiTheme="minorHAnsi" w:cstheme="minorHAnsi"/>
          <w:sz w:val="20"/>
          <w:szCs w:val="20"/>
        </w:rPr>
        <w:t>]\model_report.txt" 2&gt;&amp;1"</w:t>
      </w:r>
    </w:p>
    <w:p w14:paraId="1594A451" w14:textId="77777777" w:rsidR="007C3A93" w:rsidRPr="006A4D5F" w:rsidRDefault="007C3A93" w:rsidP="00682F26">
      <w:pPr>
        <w:pStyle w:val="Normal1"/>
        <w:spacing w:before="100" w:beforeAutospacing="1" w:after="100" w:afterAutospacing="1" w:line="240" w:lineRule="auto"/>
        <w:rPr>
          <w:rFonts w:asciiTheme="minorHAnsi" w:hAnsiTheme="minorHAnsi" w:cstheme="minorHAnsi"/>
          <w:sz w:val="20"/>
          <w:szCs w:val="20"/>
        </w:rPr>
      </w:pPr>
      <w:proofErr w:type="spellStart"/>
      <w:proofErr w:type="gramStart"/>
      <w:r w:rsidRPr="006A4D5F">
        <w:rPr>
          <w:rFonts w:asciiTheme="minorHAnsi" w:eastAsia="Courier New" w:hAnsiTheme="minorHAnsi" w:cstheme="minorHAnsi"/>
          <w:sz w:val="20"/>
          <w:szCs w:val="20"/>
        </w:rPr>
        <w:t>cmd</w:t>
      </w:r>
      <w:proofErr w:type="spellEnd"/>
      <w:proofErr w:type="gramEnd"/>
      <w:r w:rsidRPr="006A4D5F">
        <w:rPr>
          <w:rFonts w:asciiTheme="minorHAnsi" w:eastAsia="Courier New" w:hAnsiTheme="minorHAnsi" w:cstheme="minorHAnsi"/>
          <w:sz w:val="20"/>
          <w:szCs w:val="20"/>
        </w:rPr>
        <w:t xml:space="preserve"> /C ""[</w:t>
      </w:r>
      <w:proofErr w:type="spellStart"/>
      <w:r w:rsidRPr="006A4D5F">
        <w:rPr>
          <w:rFonts w:asciiTheme="minorHAnsi" w:eastAsia="Courier New" w:hAnsiTheme="minorHAnsi" w:cstheme="minorHAnsi"/>
          <w:sz w:val="20"/>
          <w:szCs w:val="20"/>
        </w:rPr>
        <w:t>scenario_path</w:t>
      </w:r>
      <w:proofErr w:type="spellEnd"/>
      <w:r w:rsidRPr="006A4D5F">
        <w:rPr>
          <w:rFonts w:asciiTheme="minorHAnsi" w:eastAsia="Courier New" w:hAnsiTheme="minorHAnsi" w:cstheme="minorHAnsi"/>
          <w:sz w:val="20"/>
          <w:szCs w:val="20"/>
        </w:rPr>
        <w:t>]\model\code\report.bat" *****Model run finished*****&gt;&gt;"[</w:t>
      </w:r>
      <w:proofErr w:type="spellStart"/>
      <w:r w:rsidRPr="006A4D5F">
        <w:rPr>
          <w:rFonts w:asciiTheme="minorHAnsi" w:eastAsia="Courier New" w:hAnsiTheme="minorHAnsi" w:cstheme="minorHAnsi"/>
          <w:sz w:val="20"/>
          <w:szCs w:val="20"/>
        </w:rPr>
        <w:t>scenario_path</w:t>
      </w:r>
      <w:proofErr w:type="spellEnd"/>
      <w:r w:rsidRPr="006A4D5F">
        <w:rPr>
          <w:rFonts w:asciiTheme="minorHAnsi" w:eastAsia="Courier New" w:hAnsiTheme="minorHAnsi" w:cstheme="minorHAnsi"/>
          <w:sz w:val="20"/>
          <w:szCs w:val="20"/>
        </w:rPr>
        <w:t>]\model_report.txt" 2&gt;&amp;1"</w:t>
      </w:r>
    </w:p>
    <w:p w14:paraId="02707EC3" w14:textId="77777777" w:rsidR="007C3A93" w:rsidRPr="006A4D5F" w:rsidRDefault="007C3A93" w:rsidP="00682F26">
      <w:pPr>
        <w:pStyle w:val="Normal1"/>
        <w:spacing w:before="100" w:beforeAutospacing="1" w:after="100" w:afterAutospacing="1" w:line="240" w:lineRule="auto"/>
        <w:rPr>
          <w:rFonts w:asciiTheme="minorHAnsi" w:hAnsiTheme="minorHAnsi" w:cstheme="minorHAnsi"/>
          <w:sz w:val="20"/>
          <w:szCs w:val="20"/>
        </w:rPr>
      </w:pPr>
      <w:r w:rsidRPr="006A4D5F">
        <w:rPr>
          <w:rFonts w:asciiTheme="minorHAnsi" w:eastAsia="Courier New" w:hAnsiTheme="minorHAnsi" w:cstheme="minorHAnsi"/>
          <w:sz w:val="20"/>
          <w:szCs w:val="20"/>
        </w:rPr>
        <w:t>GOTO END</w:t>
      </w:r>
    </w:p>
    <w:p w14:paraId="30BBAF52" w14:textId="77777777" w:rsidR="007C3A93" w:rsidRPr="006A4D5F" w:rsidRDefault="007C3A93" w:rsidP="00682F26">
      <w:pPr>
        <w:pStyle w:val="Normal1"/>
        <w:spacing w:before="100" w:beforeAutospacing="1" w:after="100" w:afterAutospacing="1" w:line="240" w:lineRule="auto"/>
        <w:rPr>
          <w:rFonts w:asciiTheme="minorHAnsi" w:hAnsiTheme="minorHAnsi" w:cstheme="minorHAnsi"/>
          <w:sz w:val="20"/>
          <w:szCs w:val="20"/>
        </w:rPr>
      </w:pPr>
    </w:p>
    <w:p w14:paraId="2B41A446" w14:textId="77777777" w:rsidR="007C3A93" w:rsidRPr="006A4D5F" w:rsidRDefault="007C3A93" w:rsidP="00682F26">
      <w:pPr>
        <w:pStyle w:val="Normal1"/>
        <w:spacing w:before="100" w:beforeAutospacing="1" w:after="100" w:afterAutospacing="1" w:line="240" w:lineRule="auto"/>
        <w:rPr>
          <w:rFonts w:asciiTheme="minorHAnsi" w:hAnsiTheme="minorHAnsi" w:cstheme="minorHAnsi"/>
          <w:sz w:val="20"/>
          <w:szCs w:val="20"/>
        </w:rPr>
      </w:pPr>
      <w:proofErr w:type="gramStart"/>
      <w:r w:rsidRPr="006A4D5F">
        <w:rPr>
          <w:rFonts w:asciiTheme="minorHAnsi" w:eastAsia="Courier New" w:hAnsiTheme="minorHAnsi" w:cstheme="minorHAnsi"/>
          <w:sz w:val="20"/>
          <w:szCs w:val="20"/>
        </w:rPr>
        <w:t>:MODEL</w:t>
      </w:r>
      <w:proofErr w:type="gramEnd"/>
      <w:r w:rsidRPr="006A4D5F">
        <w:rPr>
          <w:rFonts w:asciiTheme="minorHAnsi" w:eastAsia="Courier New" w:hAnsiTheme="minorHAnsi" w:cstheme="minorHAnsi"/>
          <w:sz w:val="20"/>
          <w:szCs w:val="20"/>
        </w:rPr>
        <w:t>_ERROR</w:t>
      </w:r>
    </w:p>
    <w:p w14:paraId="1047E6DA" w14:textId="77777777" w:rsidR="007C3A93" w:rsidRPr="006A4D5F" w:rsidRDefault="007C3A93" w:rsidP="00682F26">
      <w:pPr>
        <w:pStyle w:val="Normal1"/>
        <w:spacing w:before="100" w:beforeAutospacing="1" w:after="100" w:afterAutospacing="1" w:line="240" w:lineRule="auto"/>
        <w:rPr>
          <w:rFonts w:asciiTheme="minorHAnsi" w:hAnsiTheme="minorHAnsi" w:cstheme="minorHAnsi"/>
          <w:sz w:val="20"/>
          <w:szCs w:val="20"/>
        </w:rPr>
      </w:pPr>
      <w:proofErr w:type="spellStart"/>
      <w:proofErr w:type="gramStart"/>
      <w:r w:rsidRPr="006A4D5F">
        <w:rPr>
          <w:rFonts w:asciiTheme="minorHAnsi" w:eastAsia="Courier New" w:hAnsiTheme="minorHAnsi" w:cstheme="minorHAnsi"/>
          <w:sz w:val="20"/>
          <w:szCs w:val="20"/>
        </w:rPr>
        <w:t>cmd</w:t>
      </w:r>
      <w:proofErr w:type="spellEnd"/>
      <w:proofErr w:type="gramEnd"/>
      <w:r w:rsidRPr="006A4D5F">
        <w:rPr>
          <w:rFonts w:asciiTheme="minorHAnsi" w:eastAsia="Courier New" w:hAnsiTheme="minorHAnsi" w:cstheme="minorHAnsi"/>
          <w:sz w:val="20"/>
          <w:szCs w:val="20"/>
        </w:rPr>
        <w:t xml:space="preserve"> /C ""[</w:t>
      </w:r>
      <w:proofErr w:type="spellStart"/>
      <w:r w:rsidRPr="006A4D5F">
        <w:rPr>
          <w:rFonts w:asciiTheme="minorHAnsi" w:eastAsia="Courier New" w:hAnsiTheme="minorHAnsi" w:cstheme="minorHAnsi"/>
          <w:sz w:val="20"/>
          <w:szCs w:val="20"/>
        </w:rPr>
        <w:t>scenario_path</w:t>
      </w:r>
      <w:proofErr w:type="spellEnd"/>
      <w:r w:rsidRPr="006A4D5F">
        <w:rPr>
          <w:rFonts w:asciiTheme="minorHAnsi" w:eastAsia="Courier New" w:hAnsiTheme="minorHAnsi" w:cstheme="minorHAnsi"/>
          <w:sz w:val="20"/>
          <w:szCs w:val="20"/>
        </w:rPr>
        <w:t>]\model\code\report.bat" *****Model run error (finished abnormally)*****&gt;&gt;"[</w:t>
      </w:r>
      <w:proofErr w:type="spellStart"/>
      <w:r w:rsidRPr="006A4D5F">
        <w:rPr>
          <w:rFonts w:asciiTheme="minorHAnsi" w:eastAsia="Courier New" w:hAnsiTheme="minorHAnsi" w:cstheme="minorHAnsi"/>
          <w:sz w:val="20"/>
          <w:szCs w:val="20"/>
        </w:rPr>
        <w:t>scenario_path</w:t>
      </w:r>
      <w:proofErr w:type="spellEnd"/>
      <w:r w:rsidRPr="006A4D5F">
        <w:rPr>
          <w:rFonts w:asciiTheme="minorHAnsi" w:eastAsia="Courier New" w:hAnsiTheme="minorHAnsi" w:cstheme="minorHAnsi"/>
          <w:sz w:val="20"/>
          <w:szCs w:val="20"/>
        </w:rPr>
        <w:t>]\model_report.txt" 2&gt;&amp;1"</w:t>
      </w:r>
    </w:p>
    <w:p w14:paraId="316FEF5F" w14:textId="77777777" w:rsidR="007C3A93" w:rsidRPr="006A4D5F" w:rsidRDefault="007C3A93" w:rsidP="00682F26">
      <w:pPr>
        <w:pStyle w:val="Normal1"/>
        <w:spacing w:before="100" w:beforeAutospacing="1" w:after="100" w:afterAutospacing="1" w:line="240" w:lineRule="auto"/>
        <w:rPr>
          <w:rFonts w:asciiTheme="minorHAnsi" w:hAnsiTheme="minorHAnsi" w:cstheme="minorHAnsi"/>
          <w:sz w:val="20"/>
          <w:szCs w:val="20"/>
        </w:rPr>
      </w:pPr>
    </w:p>
    <w:p w14:paraId="2E3ECF80" w14:textId="77777777" w:rsidR="007C3A93" w:rsidRPr="006A4D5F" w:rsidRDefault="007C3A93" w:rsidP="00682F26">
      <w:pPr>
        <w:pStyle w:val="Normal1"/>
        <w:spacing w:before="100" w:beforeAutospacing="1" w:after="100" w:afterAutospacing="1" w:line="240" w:lineRule="auto"/>
        <w:rPr>
          <w:rFonts w:asciiTheme="minorHAnsi" w:hAnsiTheme="minorHAnsi" w:cstheme="minorHAnsi"/>
          <w:sz w:val="20"/>
          <w:szCs w:val="20"/>
        </w:rPr>
      </w:pPr>
      <w:proofErr w:type="gramStart"/>
      <w:r w:rsidRPr="006A4D5F">
        <w:rPr>
          <w:rFonts w:asciiTheme="minorHAnsi" w:eastAsia="Courier New" w:hAnsiTheme="minorHAnsi" w:cstheme="minorHAnsi"/>
          <w:sz w:val="20"/>
          <w:szCs w:val="20"/>
        </w:rPr>
        <w:t>:END</w:t>
      </w:r>
      <w:proofErr w:type="gramEnd"/>
    </w:p>
    <w:p w14:paraId="3AAB3FFC" w14:textId="77777777" w:rsidR="007C3A93" w:rsidRPr="006A4D5F" w:rsidRDefault="007C3A93" w:rsidP="00682F26">
      <w:pPr>
        <w:pStyle w:val="Normal1"/>
        <w:spacing w:before="100" w:beforeAutospacing="1" w:after="100" w:afterAutospacing="1" w:line="240" w:lineRule="auto"/>
        <w:rPr>
          <w:rFonts w:asciiTheme="minorHAnsi" w:hAnsiTheme="minorHAnsi" w:cstheme="minorHAnsi"/>
          <w:sz w:val="20"/>
          <w:szCs w:val="20"/>
        </w:rPr>
      </w:pPr>
      <w:r w:rsidRPr="006A4D5F">
        <w:rPr>
          <w:rFonts w:asciiTheme="minorHAnsi" w:eastAsia="Courier New" w:hAnsiTheme="minorHAnsi" w:cstheme="minorHAnsi"/>
          <w:sz w:val="20"/>
          <w:szCs w:val="20"/>
        </w:rPr>
        <w:t>CALL "[</w:t>
      </w:r>
      <w:proofErr w:type="spellStart"/>
      <w:r w:rsidRPr="006A4D5F">
        <w:rPr>
          <w:rFonts w:asciiTheme="minorHAnsi" w:eastAsia="Courier New" w:hAnsiTheme="minorHAnsi" w:cstheme="minorHAnsi"/>
          <w:sz w:val="20"/>
          <w:szCs w:val="20"/>
        </w:rPr>
        <w:t>scenario_path</w:t>
      </w:r>
      <w:proofErr w:type="spellEnd"/>
      <w:r w:rsidRPr="006A4D5F">
        <w:rPr>
          <w:rFonts w:asciiTheme="minorHAnsi" w:eastAsia="Courier New" w:hAnsiTheme="minorHAnsi" w:cstheme="minorHAnsi"/>
          <w:sz w:val="20"/>
          <w:szCs w:val="20"/>
        </w:rPr>
        <w:t>]\model\code\stop_run.bat"</w:t>
      </w:r>
    </w:p>
    <w:p w14:paraId="56C28242" w14:textId="77777777" w:rsidR="007C3A93" w:rsidRDefault="007C3A93" w:rsidP="00682F26">
      <w:pPr>
        <w:pStyle w:val="Normal1"/>
        <w:spacing w:before="100" w:beforeAutospacing="1" w:after="100" w:afterAutospacing="1" w:line="240" w:lineRule="auto"/>
      </w:pPr>
    </w:p>
    <w:p w14:paraId="7F0C0466" w14:textId="77777777" w:rsidR="007C3A93" w:rsidRPr="009F438E" w:rsidRDefault="007C3A93" w:rsidP="00682F26">
      <w:pPr>
        <w:spacing w:before="100" w:beforeAutospacing="1" w:after="100" w:afterAutospacing="1" w:line="240" w:lineRule="auto"/>
        <w:rPr>
          <w:b/>
        </w:rPr>
      </w:pPr>
      <w:r>
        <w:rPr>
          <w:b/>
        </w:rPr>
        <w:t>model_run_commands.txt</w:t>
      </w:r>
    </w:p>
    <w:p w14:paraId="0B11C8E0" w14:textId="77777777" w:rsidR="007C3A93" w:rsidRPr="006A4D5F" w:rsidRDefault="007C3A93" w:rsidP="00682F26">
      <w:pPr>
        <w:pStyle w:val="Normal1"/>
        <w:spacing w:before="100" w:beforeAutospacing="1" w:after="100" w:afterAutospacing="1" w:line="240" w:lineRule="auto"/>
        <w:rPr>
          <w:rFonts w:asciiTheme="minorHAnsi" w:hAnsiTheme="minorHAnsi" w:cstheme="minorHAnsi"/>
          <w:sz w:val="20"/>
          <w:szCs w:val="20"/>
        </w:rPr>
      </w:pPr>
      <w:proofErr w:type="gramStart"/>
      <w:r w:rsidRPr="006A4D5F">
        <w:rPr>
          <w:rFonts w:asciiTheme="minorHAnsi" w:eastAsia="Courier New" w:hAnsiTheme="minorHAnsi" w:cstheme="minorHAnsi"/>
          <w:sz w:val="20"/>
          <w:szCs w:val="20"/>
        </w:rPr>
        <w:t>log</w:t>
      </w:r>
      <w:proofErr w:type="gramEnd"/>
      <w:r w:rsidRPr="006A4D5F">
        <w:rPr>
          <w:rFonts w:asciiTheme="minorHAnsi" w:eastAsia="Courier New" w:hAnsiTheme="minorHAnsi" w:cstheme="minorHAnsi"/>
          <w:sz w:val="20"/>
          <w:szCs w:val="20"/>
        </w:rPr>
        <w:t xml:space="preserve"> ['*****Model run started*****']</w:t>
      </w:r>
    </w:p>
    <w:p w14:paraId="4453EAC1" w14:textId="77777777" w:rsidR="007C3A93" w:rsidRPr="006A4D5F" w:rsidRDefault="007C3A93" w:rsidP="00682F26">
      <w:pPr>
        <w:pStyle w:val="Normal1"/>
        <w:spacing w:before="100" w:beforeAutospacing="1" w:after="100" w:afterAutospacing="1" w:line="240" w:lineRule="auto"/>
        <w:rPr>
          <w:rFonts w:asciiTheme="minorHAnsi" w:hAnsiTheme="minorHAnsi" w:cstheme="minorHAnsi"/>
          <w:sz w:val="20"/>
          <w:szCs w:val="20"/>
        </w:rPr>
      </w:pPr>
      <w:proofErr w:type="gramStart"/>
      <w:r w:rsidRPr="006A4D5F">
        <w:rPr>
          <w:rFonts w:asciiTheme="minorHAnsi" w:eastAsia="Courier New" w:hAnsiTheme="minorHAnsi" w:cstheme="minorHAnsi"/>
          <w:sz w:val="20"/>
          <w:szCs w:val="20"/>
        </w:rPr>
        <w:lastRenderedPageBreak/>
        <w:t>log</w:t>
      </w:r>
      <w:proofErr w:type="gramEnd"/>
      <w:r w:rsidRPr="006A4D5F">
        <w:rPr>
          <w:rFonts w:asciiTheme="minorHAnsi" w:eastAsia="Courier New" w:hAnsiTheme="minorHAnsi" w:cstheme="minorHAnsi"/>
          <w:sz w:val="20"/>
          <w:szCs w:val="20"/>
        </w:rPr>
        <w:t xml:space="preserve"> ['Starting NED']</w:t>
      </w:r>
    </w:p>
    <w:p w14:paraId="6261BC7D" w14:textId="77777777" w:rsidR="007C3A93" w:rsidRPr="006A4D5F" w:rsidRDefault="007C3A93" w:rsidP="00682F26">
      <w:pPr>
        <w:pStyle w:val="Normal1"/>
        <w:spacing w:before="100" w:beforeAutospacing="1" w:after="100" w:afterAutospacing="1" w:line="240" w:lineRule="auto"/>
        <w:rPr>
          <w:rFonts w:asciiTheme="minorHAnsi" w:hAnsiTheme="minorHAnsi" w:cstheme="minorHAnsi"/>
          <w:sz w:val="20"/>
          <w:szCs w:val="20"/>
        </w:rPr>
      </w:pPr>
      <w:proofErr w:type="gramStart"/>
      <w:r w:rsidRPr="006A4D5F">
        <w:rPr>
          <w:rFonts w:asciiTheme="minorHAnsi" w:eastAsia="Courier New" w:hAnsiTheme="minorHAnsi" w:cstheme="minorHAnsi"/>
          <w:sz w:val="20"/>
          <w:szCs w:val="20"/>
        </w:rPr>
        <w:t>call</w:t>
      </w:r>
      <w:proofErr w:type="gramEnd"/>
      <w:r w:rsidRPr="006A4D5F">
        <w:rPr>
          <w:rFonts w:asciiTheme="minorHAnsi" w:eastAsia="Courier New" w:hAnsiTheme="minorHAnsi" w:cstheme="minorHAnsi"/>
          <w:sz w:val="20"/>
          <w:szCs w:val="20"/>
        </w:rPr>
        <w:t xml:space="preserve"> [[</w:t>
      </w:r>
      <w:proofErr w:type="spellStart"/>
      <w:r w:rsidRPr="006A4D5F">
        <w:rPr>
          <w:rFonts w:asciiTheme="minorHAnsi" w:eastAsia="Courier New" w:hAnsiTheme="minorHAnsi" w:cstheme="minorHAnsi"/>
          <w:sz w:val="20"/>
          <w:szCs w:val="20"/>
        </w:rPr>
        <w:t>java_program</w:t>
      </w:r>
      <w:proofErr w:type="spellEnd"/>
      <w:r w:rsidRPr="006A4D5F">
        <w:rPr>
          <w:rFonts w:asciiTheme="minorHAnsi" w:eastAsia="Courier New" w:hAnsiTheme="minorHAnsi" w:cstheme="minorHAnsi"/>
          <w:sz w:val="20"/>
          <w:szCs w:val="20"/>
        </w:rPr>
        <w:t>], [</w:t>
      </w:r>
      <w:proofErr w:type="spellStart"/>
      <w:r w:rsidRPr="006A4D5F">
        <w:rPr>
          <w:rFonts w:asciiTheme="minorHAnsi" w:eastAsia="Courier New" w:hAnsiTheme="minorHAnsi" w:cstheme="minorHAnsi"/>
          <w:sz w:val="20"/>
          <w:szCs w:val="20"/>
        </w:rPr>
        <w:t>java_parameters</w:t>
      </w:r>
      <w:proofErr w:type="spellEnd"/>
      <w:r w:rsidRPr="006A4D5F">
        <w:rPr>
          <w:rFonts w:asciiTheme="minorHAnsi" w:eastAsia="Courier New" w:hAnsiTheme="minorHAnsi" w:cstheme="minorHAnsi"/>
          <w:sz w:val="20"/>
          <w:szCs w:val="20"/>
        </w:rPr>
        <w:t>], '</w:t>
      </w:r>
      <w:proofErr w:type="spellStart"/>
      <w:r w:rsidRPr="006A4D5F">
        <w:rPr>
          <w:rFonts w:asciiTheme="minorHAnsi" w:eastAsia="Courier New" w:hAnsiTheme="minorHAnsi" w:cstheme="minorHAnsi"/>
          <w:sz w:val="20"/>
          <w:szCs w:val="20"/>
        </w:rPr>
        <w:t>com.pb.tlumip.ao.ModelEntry</w:t>
      </w:r>
      <w:proofErr w:type="spellEnd"/>
      <w:r w:rsidRPr="006A4D5F">
        <w:rPr>
          <w:rFonts w:asciiTheme="minorHAnsi" w:eastAsia="Courier New" w:hAnsiTheme="minorHAnsi" w:cstheme="minorHAnsi"/>
          <w:sz w:val="20"/>
          <w:szCs w:val="20"/>
        </w:rPr>
        <w:t>', 'NED', '</w:t>
      </w:r>
      <w:proofErr w:type="spellStart"/>
      <w:r w:rsidRPr="006A4D5F">
        <w:rPr>
          <w:rFonts w:asciiTheme="minorHAnsi" w:eastAsia="Courier New" w:hAnsiTheme="minorHAnsi" w:cstheme="minorHAnsi"/>
          <w:sz w:val="20"/>
          <w:szCs w:val="20"/>
        </w:rPr>
        <w:t>property_file</w:t>
      </w:r>
      <w:proofErr w:type="spellEnd"/>
      <w:r w:rsidRPr="006A4D5F">
        <w:rPr>
          <w:rFonts w:asciiTheme="minorHAnsi" w:eastAsia="Courier New" w:hAnsiTheme="minorHAnsi" w:cstheme="minorHAnsi"/>
          <w:sz w:val="20"/>
          <w:szCs w:val="20"/>
        </w:rPr>
        <w:t>=[</w:t>
      </w:r>
      <w:proofErr w:type="spellStart"/>
      <w:r w:rsidRPr="006A4D5F">
        <w:rPr>
          <w:rFonts w:asciiTheme="minorHAnsi" w:eastAsia="Courier New" w:hAnsiTheme="minorHAnsi" w:cstheme="minorHAnsi"/>
          <w:sz w:val="20"/>
          <w:szCs w:val="20"/>
        </w:rPr>
        <w:t>scenario_path</w:t>
      </w:r>
      <w:proofErr w:type="spellEnd"/>
      <w:r w:rsidRPr="006A4D5F">
        <w:rPr>
          <w:rFonts w:asciiTheme="minorHAnsi" w:eastAsia="Courier New" w:hAnsiTheme="minorHAnsi" w:cstheme="minorHAnsi"/>
          <w:sz w:val="20"/>
          <w:szCs w:val="20"/>
        </w:rPr>
        <w:t>]/outputs/t20/</w:t>
      </w:r>
      <w:proofErr w:type="spellStart"/>
      <w:r w:rsidRPr="006A4D5F">
        <w:rPr>
          <w:rFonts w:asciiTheme="minorHAnsi" w:eastAsia="Courier New" w:hAnsiTheme="minorHAnsi" w:cstheme="minorHAnsi"/>
          <w:sz w:val="20"/>
          <w:szCs w:val="20"/>
        </w:rPr>
        <w:t>ned.properties</w:t>
      </w:r>
      <w:proofErr w:type="spellEnd"/>
      <w:r w:rsidRPr="006A4D5F">
        <w:rPr>
          <w:rFonts w:asciiTheme="minorHAnsi" w:eastAsia="Courier New" w:hAnsiTheme="minorHAnsi" w:cstheme="minorHAnsi"/>
          <w:sz w:val="20"/>
          <w:szCs w:val="20"/>
        </w:rPr>
        <w:t>']</w:t>
      </w:r>
    </w:p>
    <w:p w14:paraId="5A88E119" w14:textId="77777777" w:rsidR="007C3A93" w:rsidRPr="006A4D5F" w:rsidRDefault="007C3A93" w:rsidP="00682F26">
      <w:pPr>
        <w:pStyle w:val="Normal1"/>
        <w:spacing w:before="100" w:beforeAutospacing="1" w:after="100" w:afterAutospacing="1" w:line="240" w:lineRule="auto"/>
        <w:rPr>
          <w:rFonts w:asciiTheme="minorHAnsi" w:hAnsiTheme="minorHAnsi" w:cstheme="minorHAnsi"/>
          <w:sz w:val="20"/>
          <w:szCs w:val="20"/>
        </w:rPr>
      </w:pPr>
      <w:proofErr w:type="gramStart"/>
      <w:r w:rsidRPr="006A4D5F">
        <w:rPr>
          <w:rFonts w:asciiTheme="minorHAnsi" w:eastAsia="Courier New" w:hAnsiTheme="minorHAnsi" w:cstheme="minorHAnsi"/>
          <w:sz w:val="20"/>
          <w:szCs w:val="20"/>
        </w:rPr>
        <w:t>log</w:t>
      </w:r>
      <w:proofErr w:type="gramEnd"/>
      <w:r w:rsidRPr="006A4D5F">
        <w:rPr>
          <w:rFonts w:asciiTheme="minorHAnsi" w:eastAsia="Courier New" w:hAnsiTheme="minorHAnsi" w:cstheme="minorHAnsi"/>
          <w:sz w:val="20"/>
          <w:szCs w:val="20"/>
        </w:rPr>
        <w:t xml:space="preserve"> ['Finished NED']</w:t>
      </w:r>
    </w:p>
    <w:p w14:paraId="5030662E" w14:textId="77777777" w:rsidR="007C3A93" w:rsidRPr="006A4D5F" w:rsidRDefault="007C3A93" w:rsidP="00682F26">
      <w:pPr>
        <w:pStyle w:val="Normal1"/>
        <w:spacing w:before="100" w:beforeAutospacing="1" w:after="100" w:afterAutospacing="1" w:line="240" w:lineRule="auto"/>
        <w:rPr>
          <w:rFonts w:asciiTheme="minorHAnsi" w:hAnsiTheme="minorHAnsi" w:cstheme="minorHAnsi"/>
          <w:sz w:val="20"/>
          <w:szCs w:val="20"/>
        </w:rPr>
      </w:pPr>
      <w:proofErr w:type="gramStart"/>
      <w:r w:rsidRPr="006A4D5F">
        <w:rPr>
          <w:rFonts w:asciiTheme="minorHAnsi" w:eastAsia="Courier New" w:hAnsiTheme="minorHAnsi" w:cstheme="minorHAnsi"/>
          <w:sz w:val="20"/>
          <w:szCs w:val="20"/>
        </w:rPr>
        <w:t>log</w:t>
      </w:r>
      <w:proofErr w:type="gramEnd"/>
      <w:r w:rsidRPr="006A4D5F">
        <w:rPr>
          <w:rFonts w:asciiTheme="minorHAnsi" w:eastAsia="Courier New" w:hAnsiTheme="minorHAnsi" w:cstheme="minorHAnsi"/>
          <w:sz w:val="20"/>
          <w:szCs w:val="20"/>
        </w:rPr>
        <w:t xml:space="preserve"> ['*****Model run finished*****']</w:t>
      </w:r>
    </w:p>
    <w:p w14:paraId="6BCCD457" w14:textId="77777777" w:rsidR="007C3A93" w:rsidRPr="006A4D5F" w:rsidRDefault="007C3A93" w:rsidP="00682F26">
      <w:pPr>
        <w:pStyle w:val="Normal1"/>
        <w:spacing w:before="100" w:beforeAutospacing="1" w:after="100" w:afterAutospacing="1" w:line="240" w:lineRule="auto"/>
        <w:rPr>
          <w:rFonts w:asciiTheme="minorHAnsi" w:hAnsiTheme="minorHAnsi" w:cstheme="minorHAnsi"/>
          <w:sz w:val="20"/>
          <w:szCs w:val="20"/>
        </w:rPr>
      </w:pPr>
      <w:proofErr w:type="gramStart"/>
      <w:r w:rsidRPr="006A4D5F">
        <w:rPr>
          <w:rFonts w:asciiTheme="minorHAnsi" w:eastAsia="Courier New" w:hAnsiTheme="minorHAnsi" w:cstheme="minorHAnsi"/>
          <w:sz w:val="20"/>
          <w:szCs w:val="20"/>
        </w:rPr>
        <w:t>error</w:t>
      </w:r>
      <w:proofErr w:type="gramEnd"/>
      <w:r w:rsidRPr="006A4D5F">
        <w:rPr>
          <w:rFonts w:asciiTheme="minorHAnsi" w:eastAsia="Courier New" w:hAnsiTheme="minorHAnsi" w:cstheme="minorHAnsi"/>
          <w:sz w:val="20"/>
          <w:szCs w:val="20"/>
        </w:rPr>
        <w:t xml:space="preserve"> log ['*****Model run error (finished abnormally)*****']</w:t>
      </w:r>
    </w:p>
    <w:p w14:paraId="2BFB0172" w14:textId="77777777" w:rsidR="007C3A93" w:rsidRPr="006A4D5F" w:rsidRDefault="007C3A93" w:rsidP="00682F26">
      <w:pPr>
        <w:pStyle w:val="Normal1"/>
        <w:spacing w:before="100" w:beforeAutospacing="1" w:after="100" w:afterAutospacing="1" w:line="240" w:lineRule="auto"/>
        <w:rPr>
          <w:rFonts w:asciiTheme="minorHAnsi" w:hAnsiTheme="minorHAnsi" w:cstheme="minorHAnsi"/>
          <w:sz w:val="20"/>
          <w:szCs w:val="20"/>
        </w:rPr>
      </w:pPr>
      <w:proofErr w:type="gramStart"/>
      <w:r w:rsidRPr="006A4D5F">
        <w:rPr>
          <w:rFonts w:asciiTheme="minorHAnsi" w:eastAsia="Courier New" w:hAnsiTheme="minorHAnsi" w:cstheme="minorHAnsi"/>
          <w:sz w:val="20"/>
          <w:szCs w:val="20"/>
        </w:rPr>
        <w:t>error</w:t>
      </w:r>
      <w:proofErr w:type="gramEnd"/>
      <w:r w:rsidRPr="006A4D5F">
        <w:rPr>
          <w:rFonts w:asciiTheme="minorHAnsi" w:eastAsia="Courier New" w:hAnsiTheme="minorHAnsi" w:cstheme="minorHAnsi"/>
          <w:sz w:val="20"/>
          <w:szCs w:val="20"/>
        </w:rPr>
        <w:t xml:space="preserve"> call ['CALL', '[</w:t>
      </w:r>
      <w:proofErr w:type="spellStart"/>
      <w:r w:rsidRPr="006A4D5F">
        <w:rPr>
          <w:rFonts w:asciiTheme="minorHAnsi" w:eastAsia="Courier New" w:hAnsiTheme="minorHAnsi" w:cstheme="minorHAnsi"/>
          <w:sz w:val="20"/>
          <w:szCs w:val="20"/>
        </w:rPr>
        <w:t>scenario_path</w:t>
      </w:r>
      <w:proofErr w:type="spellEnd"/>
      <w:r w:rsidRPr="006A4D5F">
        <w:rPr>
          <w:rFonts w:asciiTheme="minorHAnsi" w:eastAsia="Courier New" w:hAnsiTheme="minorHAnsi" w:cstheme="minorHAnsi"/>
          <w:sz w:val="20"/>
          <w:szCs w:val="20"/>
        </w:rPr>
        <w:t>]\\model\\code\\stop_run.bat']</w:t>
      </w:r>
    </w:p>
    <w:p w14:paraId="5773455C" w14:textId="77777777" w:rsidR="00D05D65" w:rsidRDefault="007C3A93" w:rsidP="00682F26">
      <w:pPr>
        <w:pStyle w:val="Normal1"/>
        <w:spacing w:before="100" w:beforeAutospacing="1" w:after="100" w:afterAutospacing="1" w:line="240" w:lineRule="auto"/>
        <w:rPr>
          <w:rFonts w:asciiTheme="minorHAnsi" w:eastAsia="Courier New" w:hAnsiTheme="minorHAnsi" w:cstheme="minorHAnsi"/>
          <w:sz w:val="20"/>
          <w:szCs w:val="20"/>
        </w:rPr>
      </w:pPr>
      <w:proofErr w:type="gramStart"/>
      <w:r w:rsidRPr="006A4D5F">
        <w:rPr>
          <w:rFonts w:asciiTheme="minorHAnsi" w:eastAsia="Courier New" w:hAnsiTheme="minorHAnsi" w:cstheme="minorHAnsi"/>
          <w:sz w:val="20"/>
          <w:szCs w:val="20"/>
        </w:rPr>
        <w:t>call</w:t>
      </w:r>
      <w:proofErr w:type="gramEnd"/>
      <w:r w:rsidRPr="006A4D5F">
        <w:rPr>
          <w:rFonts w:asciiTheme="minorHAnsi" w:eastAsia="Courier New" w:hAnsiTheme="minorHAnsi" w:cstheme="minorHAnsi"/>
          <w:sz w:val="20"/>
          <w:szCs w:val="20"/>
        </w:rPr>
        <w:t xml:space="preserve"> ['CALL', '[</w:t>
      </w:r>
      <w:proofErr w:type="spellStart"/>
      <w:r w:rsidRPr="006A4D5F">
        <w:rPr>
          <w:rFonts w:asciiTheme="minorHAnsi" w:eastAsia="Courier New" w:hAnsiTheme="minorHAnsi" w:cstheme="minorHAnsi"/>
          <w:sz w:val="20"/>
          <w:szCs w:val="20"/>
        </w:rPr>
        <w:t>scenario_pa</w:t>
      </w:r>
      <w:r>
        <w:rPr>
          <w:rFonts w:asciiTheme="minorHAnsi" w:eastAsia="Courier New" w:hAnsiTheme="minorHAnsi" w:cstheme="minorHAnsi"/>
          <w:sz w:val="20"/>
          <w:szCs w:val="20"/>
        </w:rPr>
        <w:t>th</w:t>
      </w:r>
      <w:proofErr w:type="spellEnd"/>
      <w:r>
        <w:rPr>
          <w:rFonts w:asciiTheme="minorHAnsi" w:eastAsia="Courier New" w:hAnsiTheme="minorHAnsi" w:cstheme="minorHAnsi"/>
          <w:sz w:val="20"/>
          <w:szCs w:val="20"/>
        </w:rPr>
        <w:t>]\\model\\code\\stop_run.bat</w:t>
      </w:r>
      <w:bookmarkStart w:id="95" w:name="h.yj2s6zd707s2" w:colFirst="0" w:colLast="0"/>
      <w:bookmarkEnd w:id="95"/>
    </w:p>
    <w:p w14:paraId="7C38B72E" w14:textId="77777777" w:rsidR="00313954" w:rsidRDefault="001C1753" w:rsidP="00682F26">
      <w:pPr>
        <w:pStyle w:val="Heading3"/>
        <w:spacing w:before="100" w:beforeAutospacing="1" w:after="100" w:afterAutospacing="1" w:line="240" w:lineRule="auto"/>
      </w:pPr>
      <w:r>
        <w:t>Step 7: Save Settings</w:t>
      </w:r>
    </w:p>
    <w:p w14:paraId="26D85AF8" w14:textId="77777777" w:rsidR="00313954" w:rsidRDefault="001C1753" w:rsidP="00682F26">
      <w:pPr>
        <w:spacing w:before="100" w:beforeAutospacing="1" w:after="100" w:afterAutospacing="1" w:line="240" w:lineRule="auto"/>
      </w:pPr>
      <w:r>
        <w:t xml:space="preserve">This step saves the configuration settings specific to this run of build_run.bat in </w:t>
      </w:r>
      <w:proofErr w:type="gramStart"/>
      <w:r>
        <w:t>/[</w:t>
      </w:r>
      <w:proofErr w:type="gramEnd"/>
      <w:r>
        <w:t>scenario name/</w:t>
      </w:r>
      <w:r w:rsidRPr="00D05D65">
        <w:rPr>
          <w:b/>
        </w:rPr>
        <w:t>run_history.zip</w:t>
      </w:r>
      <w:r w:rsidR="00D05D65">
        <w:t>.  T</w:t>
      </w:r>
      <w:r>
        <w:t xml:space="preserve">he contents of this history file are described in more detail in the Running the Model section </w:t>
      </w:r>
      <w:r w:rsidR="00D05D65">
        <w:t>earlier in this document</w:t>
      </w:r>
      <w:r>
        <w:t>.</w:t>
      </w:r>
    </w:p>
    <w:p w14:paraId="5526AE4A" w14:textId="77777777" w:rsidR="00313954" w:rsidRDefault="001C1753" w:rsidP="00682F26">
      <w:pPr>
        <w:pStyle w:val="Heading3"/>
        <w:spacing w:before="100" w:beforeAutospacing="1" w:after="100" w:afterAutospacing="1" w:line="240" w:lineRule="auto"/>
      </w:pPr>
      <w:bookmarkStart w:id="96" w:name="h.ft3m40oo9glr" w:colFirst="0" w:colLast="0"/>
      <w:bookmarkEnd w:id="96"/>
      <w:r>
        <w:t>Step 8: Create Shortcuts</w:t>
      </w:r>
    </w:p>
    <w:p w14:paraId="47F930B0" w14:textId="419C38B8" w:rsidR="00313954" w:rsidRDefault="001C1753" w:rsidP="00682F26">
      <w:pPr>
        <w:spacing w:before="100" w:beforeAutospacing="1" w:after="100" w:afterAutospacing="1" w:line="240" w:lineRule="auto"/>
      </w:pPr>
      <w:r>
        <w:t>This step just creates the shortcut files /[</w:t>
      </w:r>
      <w:proofErr w:type="spellStart"/>
      <w:r>
        <w:t>scenario_name</w:t>
      </w:r>
      <w:proofErr w:type="spellEnd"/>
      <w:r>
        <w:t>]/run_model.bat and /[</w:t>
      </w:r>
      <w:proofErr w:type="spellStart"/>
      <w:r>
        <w:t>scenario_name</w:t>
      </w:r>
      <w:proofErr w:type="spellEnd"/>
      <w:r>
        <w:t>]/run_model_python.bat, which are used to run the model. The former program will first call /[</w:t>
      </w:r>
      <w:proofErr w:type="spellStart"/>
      <w:r>
        <w:t>scenario_name</w:t>
      </w:r>
      <w:proofErr w:type="spellEnd"/>
      <w:r>
        <w:t>]/model/code/</w:t>
      </w:r>
      <w:proofErr w:type="spellStart"/>
      <w:r>
        <w:t>model_runner</w:t>
      </w:r>
      <w:proofErr w:type="spellEnd"/>
      <w:r>
        <w:t>/model</w:t>
      </w:r>
      <w:r w:rsidR="00CC5C55">
        <w:t>_run</w:t>
      </w:r>
      <w:r>
        <w:t>_batch.bat, and then call a program (discussed below) to save the model results in the scenario history file. The latter program first calls the Python runner program (/[</w:t>
      </w:r>
      <w:proofErr w:type="spellStart"/>
      <w:r>
        <w:t>scenario_name</w:t>
      </w:r>
      <w:proofErr w:type="spellEnd"/>
      <w:r>
        <w:t>]/model/code/</w:t>
      </w:r>
      <w:proofErr w:type="spellStart"/>
      <w:r>
        <w:t>model_runner</w:t>
      </w:r>
      <w:proofErr w:type="spellEnd"/>
      <w:r>
        <w:t>/run_model.py) to run the commands in /[</w:t>
      </w:r>
      <w:proofErr w:type="spellStart"/>
      <w:r>
        <w:t>scenario_name</w:t>
      </w:r>
      <w:proofErr w:type="spellEnd"/>
      <w:r>
        <w:t>]/model/code/</w:t>
      </w:r>
      <w:proofErr w:type="spellStart"/>
      <w:r>
        <w:t>model_runner</w:t>
      </w:r>
      <w:proofErr w:type="spellEnd"/>
      <w:r>
        <w:t>/model_run_commands.txt, and then calls the model results saving program.</w:t>
      </w:r>
    </w:p>
    <w:p w14:paraId="3DCDA7AE" w14:textId="77777777" w:rsidR="00313954" w:rsidRDefault="001C1753" w:rsidP="00682F26">
      <w:pPr>
        <w:spacing w:before="100" w:beforeAutospacing="1" w:after="100" w:afterAutospacing="1" w:line="240" w:lineRule="auto"/>
      </w:pPr>
      <w:r>
        <w:t xml:space="preserve">The model results saving program is </w:t>
      </w:r>
      <w:proofErr w:type="gramStart"/>
      <w:r>
        <w:t>/[</w:t>
      </w:r>
      <w:proofErr w:type="spellStart"/>
      <w:proofErr w:type="gramEnd"/>
      <w:r>
        <w:t>scenario_name</w:t>
      </w:r>
      <w:proofErr w:type="spellEnd"/>
      <w:r>
        <w:t>]/model/code/</w:t>
      </w:r>
      <w:proofErr w:type="spellStart"/>
      <w:r>
        <w:t>model_runner</w:t>
      </w:r>
      <w:proofErr w:type="spellEnd"/>
      <w:r>
        <w:t>/</w:t>
      </w:r>
      <w:r w:rsidR="00D05D65">
        <w:t xml:space="preserve"> </w:t>
      </w:r>
      <w:r w:rsidRPr="00D05D65">
        <w:rPr>
          <w:b/>
        </w:rPr>
        <w:t>save_run_history.bat</w:t>
      </w:r>
      <w:r>
        <w:t>, and it saves model run results in /[scenario name/run</w:t>
      </w:r>
      <w:r w:rsidR="00D05D65">
        <w:t xml:space="preserve">_history.zip. </w:t>
      </w:r>
    </w:p>
    <w:p w14:paraId="15A68C97" w14:textId="77777777" w:rsidR="00CC00A3" w:rsidRDefault="00CC00A3" w:rsidP="00682F26">
      <w:pPr>
        <w:pStyle w:val="Heading1"/>
        <w:spacing w:before="100" w:beforeAutospacing="1" w:after="100" w:afterAutospacing="1" w:line="240" w:lineRule="auto"/>
      </w:pPr>
      <w:bookmarkStart w:id="97" w:name="h.knsfcovwk73u" w:colFirst="0" w:colLast="0"/>
      <w:bookmarkEnd w:id="97"/>
    </w:p>
    <w:p w14:paraId="316C302F" w14:textId="77777777" w:rsidR="00CC00A3" w:rsidRDefault="00CC00A3" w:rsidP="00682F26">
      <w:pPr>
        <w:spacing w:before="100" w:beforeAutospacing="1" w:after="100" w:afterAutospacing="1" w:line="240" w:lineRule="auto"/>
        <w:rPr>
          <w:rFonts w:ascii="Times New Roman" w:eastAsia="Times New Roman" w:hAnsi="Times New Roman" w:cs="Times New Roman"/>
          <w:b/>
          <w:color w:val="000000"/>
          <w:sz w:val="36"/>
        </w:rPr>
      </w:pPr>
      <w:r>
        <w:br w:type="page"/>
      </w:r>
    </w:p>
    <w:p w14:paraId="6AA95808" w14:textId="4592D0B2" w:rsidR="002771AD" w:rsidRDefault="00FD0FAD" w:rsidP="00682F26">
      <w:pPr>
        <w:pStyle w:val="Heading1"/>
        <w:spacing w:before="100" w:beforeAutospacing="1" w:after="100" w:afterAutospacing="1" w:line="240" w:lineRule="auto"/>
      </w:pPr>
      <w:bookmarkStart w:id="98" w:name="_Toc351451882"/>
      <w:bookmarkStart w:id="99" w:name="_Toc432069346"/>
      <w:r>
        <w:lastRenderedPageBreak/>
        <w:t xml:space="preserve">Appendix </w:t>
      </w:r>
      <w:r w:rsidR="002771AD">
        <w:t xml:space="preserve">Model </w:t>
      </w:r>
      <w:r w:rsidR="00E67A3B">
        <w:t xml:space="preserve">Setup </w:t>
      </w:r>
      <w:r w:rsidR="002771AD">
        <w:t>Redesign</w:t>
      </w:r>
      <w:r w:rsidR="00CC00A3">
        <w:t xml:space="preserve"> Description</w:t>
      </w:r>
      <w:bookmarkEnd w:id="98"/>
      <w:bookmarkEnd w:id="99"/>
    </w:p>
    <w:p w14:paraId="7DA31693" w14:textId="1EB10889" w:rsidR="002771AD" w:rsidRDefault="002771AD" w:rsidP="00682F26">
      <w:pPr>
        <w:spacing w:before="100" w:beforeAutospacing="1" w:after="100" w:afterAutospacing="1" w:line="240" w:lineRule="auto"/>
      </w:pPr>
      <w:r>
        <w:t xml:space="preserve">This appendix describes the </w:t>
      </w:r>
      <w:r w:rsidR="00234647">
        <w:t>2013 model setup redesign</w:t>
      </w:r>
      <w:r>
        <w:t xml:space="preserve">. </w:t>
      </w:r>
    </w:p>
    <w:p w14:paraId="74A60647" w14:textId="77777777" w:rsidR="002771AD" w:rsidRPr="006A4D5F" w:rsidRDefault="002771AD" w:rsidP="00682F26">
      <w:pPr>
        <w:spacing w:before="100" w:beforeAutospacing="1" w:after="100" w:afterAutospacing="1" w:line="240" w:lineRule="auto"/>
      </w:pPr>
      <w:r>
        <w:t xml:space="preserve">The </w:t>
      </w:r>
      <w:r w:rsidR="00234647">
        <w:t xml:space="preserve">old SWIM model implementation </w:t>
      </w:r>
      <w:r>
        <w:t>has evolved organically over many years and consists primarily of the following major components:</w:t>
      </w:r>
    </w:p>
    <w:p w14:paraId="204BBBD2" w14:textId="6840F2D7" w:rsidR="002771AD" w:rsidRPr="006A4D5F" w:rsidRDefault="002771AD" w:rsidP="00682F26">
      <w:pPr>
        <w:pStyle w:val="Normal1"/>
        <w:numPr>
          <w:ilvl w:val="0"/>
          <w:numId w:val="1"/>
        </w:numPr>
        <w:spacing w:before="100" w:beforeAutospacing="1" w:after="100" w:afterAutospacing="1" w:line="240" w:lineRule="auto"/>
        <w:ind w:left="0" w:hanging="359"/>
        <w:rPr>
          <w:rFonts w:asciiTheme="minorHAnsi" w:hAnsiTheme="minorHAnsi" w:cstheme="minorHAnsi"/>
        </w:rPr>
      </w:pPr>
      <w:r w:rsidRPr="006A4D5F">
        <w:rPr>
          <w:rFonts w:asciiTheme="minorHAnsi" w:hAnsiTheme="minorHAnsi" w:cstheme="minorHAnsi"/>
        </w:rPr>
        <w:t>Actual module components written primarily in Java, though R, Python, and EMME are used as well.</w:t>
      </w:r>
    </w:p>
    <w:p w14:paraId="14711BAB" w14:textId="77777777" w:rsidR="002771AD" w:rsidRPr="006A4D5F" w:rsidRDefault="002771AD" w:rsidP="00682F26">
      <w:pPr>
        <w:pStyle w:val="Normal1"/>
        <w:numPr>
          <w:ilvl w:val="0"/>
          <w:numId w:val="1"/>
        </w:numPr>
        <w:spacing w:before="100" w:beforeAutospacing="1" w:after="100" w:afterAutospacing="1" w:line="240" w:lineRule="auto"/>
        <w:ind w:left="0" w:hanging="359"/>
        <w:rPr>
          <w:rFonts w:asciiTheme="minorHAnsi" w:hAnsiTheme="minorHAnsi" w:cstheme="minorHAnsi"/>
        </w:rPr>
      </w:pPr>
      <w:r w:rsidRPr="006A4D5F">
        <w:rPr>
          <w:rFonts w:asciiTheme="minorHAnsi" w:hAnsiTheme="minorHAnsi" w:cstheme="minorHAnsi"/>
        </w:rPr>
        <w:t>Distributed Application Framework (DAF) Java code used to allow certain modules to run concurrently (multithreaded) within and across many computers in a networked cluster.</w:t>
      </w:r>
    </w:p>
    <w:p w14:paraId="523F2153" w14:textId="77777777" w:rsidR="002771AD" w:rsidRPr="006A4D5F" w:rsidRDefault="002771AD" w:rsidP="00682F26">
      <w:pPr>
        <w:pStyle w:val="Normal1"/>
        <w:numPr>
          <w:ilvl w:val="0"/>
          <w:numId w:val="1"/>
        </w:numPr>
        <w:spacing w:before="100" w:beforeAutospacing="1" w:after="100" w:afterAutospacing="1" w:line="240" w:lineRule="auto"/>
        <w:ind w:left="0" w:hanging="359"/>
        <w:rPr>
          <w:rFonts w:asciiTheme="minorHAnsi" w:hAnsiTheme="minorHAnsi" w:cstheme="minorHAnsi"/>
        </w:rPr>
      </w:pPr>
      <w:r w:rsidRPr="006A4D5F">
        <w:rPr>
          <w:rFonts w:asciiTheme="minorHAnsi" w:hAnsiTheme="minorHAnsi" w:cstheme="minorHAnsi"/>
        </w:rPr>
        <w:t>Application Orchestrator Java code used as the entry point for the various model modules, as well as a configuration specifier given the current model state.</w:t>
      </w:r>
    </w:p>
    <w:p w14:paraId="5AEE3B73" w14:textId="77777777" w:rsidR="002771AD" w:rsidRPr="006A4D5F" w:rsidRDefault="002771AD" w:rsidP="00682F26">
      <w:pPr>
        <w:pStyle w:val="Normal1"/>
        <w:numPr>
          <w:ilvl w:val="0"/>
          <w:numId w:val="1"/>
        </w:numPr>
        <w:spacing w:before="100" w:beforeAutospacing="1" w:after="100" w:afterAutospacing="1" w:line="240" w:lineRule="auto"/>
        <w:ind w:left="0" w:hanging="359"/>
        <w:rPr>
          <w:rFonts w:asciiTheme="minorHAnsi" w:hAnsiTheme="minorHAnsi" w:cstheme="minorHAnsi"/>
        </w:rPr>
      </w:pPr>
      <w:r w:rsidRPr="006A4D5F">
        <w:rPr>
          <w:rFonts w:asciiTheme="minorHAnsi" w:hAnsiTheme="minorHAnsi" w:cstheme="minorHAnsi"/>
        </w:rPr>
        <w:t>Python Ant Substitute (PANTS) code used to specify and execute full model runs. This included not only running the various modules, but also (rudimentary) control over the DAF and logging specifications.</w:t>
      </w:r>
    </w:p>
    <w:p w14:paraId="006BA3DE" w14:textId="77777777" w:rsidR="002771AD" w:rsidRPr="006A4D5F" w:rsidRDefault="002771AD" w:rsidP="00682F26">
      <w:pPr>
        <w:pStyle w:val="Normal1"/>
        <w:numPr>
          <w:ilvl w:val="0"/>
          <w:numId w:val="1"/>
        </w:numPr>
        <w:spacing w:before="100" w:beforeAutospacing="1" w:after="100" w:afterAutospacing="1" w:line="240" w:lineRule="auto"/>
        <w:ind w:left="0" w:hanging="359"/>
        <w:rPr>
          <w:rFonts w:asciiTheme="minorHAnsi" w:hAnsiTheme="minorHAnsi" w:cstheme="minorHAnsi"/>
        </w:rPr>
      </w:pPr>
      <w:r w:rsidRPr="006A4D5F">
        <w:rPr>
          <w:rFonts w:asciiTheme="minorHAnsi" w:hAnsiTheme="minorHAnsi" w:cstheme="minorHAnsi"/>
        </w:rPr>
        <w:t>Remote Application and Cluster Control (</w:t>
      </w:r>
      <w:proofErr w:type="spellStart"/>
      <w:r w:rsidRPr="006A4D5F">
        <w:rPr>
          <w:rFonts w:asciiTheme="minorHAnsi" w:hAnsiTheme="minorHAnsi" w:cstheme="minorHAnsi"/>
        </w:rPr>
        <w:t>Artax</w:t>
      </w:r>
      <w:proofErr w:type="spellEnd"/>
      <w:r w:rsidRPr="006A4D5F">
        <w:rPr>
          <w:rFonts w:asciiTheme="minorHAnsi" w:hAnsiTheme="minorHAnsi" w:cstheme="minorHAnsi"/>
        </w:rPr>
        <w:t>) Python programs used to communicate with a cluster in order to stop, start, monitor model runs. The programs facilitated communication both between the computers in a cluster as well as between the cluster and an external controller.</w:t>
      </w:r>
    </w:p>
    <w:p w14:paraId="3C7A1D24" w14:textId="77777777" w:rsidR="002771AD" w:rsidRPr="006A4D5F" w:rsidRDefault="002771AD" w:rsidP="00682F26">
      <w:pPr>
        <w:pStyle w:val="Normal1"/>
        <w:numPr>
          <w:ilvl w:val="0"/>
          <w:numId w:val="1"/>
        </w:numPr>
        <w:spacing w:before="100" w:beforeAutospacing="1" w:after="100" w:afterAutospacing="1" w:line="240" w:lineRule="auto"/>
        <w:ind w:left="0" w:hanging="359"/>
        <w:rPr>
          <w:rFonts w:asciiTheme="minorHAnsi" w:hAnsiTheme="minorHAnsi" w:cstheme="minorHAnsi"/>
        </w:rPr>
      </w:pPr>
      <w:r w:rsidRPr="006A4D5F">
        <w:rPr>
          <w:rFonts w:asciiTheme="minorHAnsi" w:hAnsiTheme="minorHAnsi" w:cstheme="minorHAnsi"/>
        </w:rPr>
        <w:t>The Model Run GUI (</w:t>
      </w:r>
      <w:proofErr w:type="spellStart"/>
      <w:r w:rsidRPr="006A4D5F">
        <w:rPr>
          <w:rFonts w:asciiTheme="minorHAnsi" w:hAnsiTheme="minorHAnsi" w:cstheme="minorHAnsi"/>
        </w:rPr>
        <w:t>MrsGUI</w:t>
      </w:r>
      <w:proofErr w:type="spellEnd"/>
      <w:r w:rsidRPr="006A4D5F">
        <w:rPr>
          <w:rFonts w:asciiTheme="minorHAnsi" w:hAnsiTheme="minorHAnsi" w:cstheme="minorHAnsi"/>
        </w:rPr>
        <w:t xml:space="preserve">) Python user interface used (locally or remotely) to communicate with and control the cluster and model runs (via communication with the </w:t>
      </w:r>
      <w:proofErr w:type="spellStart"/>
      <w:r w:rsidRPr="006A4D5F">
        <w:rPr>
          <w:rFonts w:asciiTheme="minorHAnsi" w:hAnsiTheme="minorHAnsi" w:cstheme="minorHAnsi"/>
        </w:rPr>
        <w:t>Artax</w:t>
      </w:r>
      <w:proofErr w:type="spellEnd"/>
      <w:r w:rsidRPr="006A4D5F">
        <w:rPr>
          <w:rFonts w:asciiTheme="minorHAnsi" w:hAnsiTheme="minorHAnsi" w:cstheme="minorHAnsi"/>
        </w:rPr>
        <w:t xml:space="preserve"> server).</w:t>
      </w:r>
    </w:p>
    <w:p w14:paraId="33BCCF56" w14:textId="77777777" w:rsidR="002771AD" w:rsidRDefault="002771AD" w:rsidP="00682F26">
      <w:pPr>
        <w:pStyle w:val="Normal1"/>
        <w:spacing w:before="100" w:beforeAutospacing="1" w:after="100" w:afterAutospacing="1" w:line="240" w:lineRule="auto"/>
      </w:pPr>
    </w:p>
    <w:p w14:paraId="6D6AF2B4" w14:textId="77777777" w:rsidR="002771AD" w:rsidRDefault="002771AD" w:rsidP="00682F26">
      <w:pPr>
        <w:spacing w:before="100" w:beforeAutospacing="1" w:after="100" w:afterAutospacing="1" w:line="240" w:lineRule="auto"/>
      </w:pPr>
      <w:r>
        <w:t>The first two items contain the core of the actual model program, and the remaining items are concerned with controlling and monitoring the “running” of the model. Due to a host of factors, these latter items have become more complex and bloated over time, and it was felt that they could be streamlined greatly without losing any key functionality.</w:t>
      </w:r>
    </w:p>
    <w:p w14:paraId="3AEDC2C6" w14:textId="77777777" w:rsidR="002771AD" w:rsidRDefault="002771AD" w:rsidP="00682F26">
      <w:pPr>
        <w:spacing w:before="100" w:beforeAutospacing="1" w:after="100" w:afterAutospacing="1" w:line="240" w:lineRule="auto"/>
      </w:pPr>
      <w:r>
        <w:t>Additionally, with the availability of more powerful multi-core computers (which ODOT has recently acquired for model runs), it was decided that model runs would no longer be performed across a networked cluster, but rather on a single machine. This decision further simplified the requirements of the model “controller” in the following ways:</w:t>
      </w:r>
    </w:p>
    <w:p w14:paraId="4E56089C" w14:textId="77777777" w:rsidR="002771AD" w:rsidRPr="006A4D5F" w:rsidRDefault="002771AD" w:rsidP="00682F26">
      <w:pPr>
        <w:pStyle w:val="Normal1"/>
        <w:numPr>
          <w:ilvl w:val="0"/>
          <w:numId w:val="3"/>
        </w:numPr>
        <w:spacing w:before="100" w:beforeAutospacing="1" w:after="100" w:afterAutospacing="1" w:line="240" w:lineRule="auto"/>
        <w:ind w:left="0" w:hanging="359"/>
        <w:rPr>
          <w:rFonts w:asciiTheme="minorHAnsi" w:hAnsiTheme="minorHAnsi" w:cstheme="minorHAnsi"/>
        </w:rPr>
      </w:pPr>
      <w:r w:rsidRPr="006A4D5F">
        <w:rPr>
          <w:rFonts w:asciiTheme="minorHAnsi" w:hAnsiTheme="minorHAnsi" w:cstheme="minorHAnsi"/>
        </w:rPr>
        <w:t>The need to monitor (and maintain the uptime) of a set of cluster machines is no longer necessary. A single computer is the sole source of success (or failure) of a run.</w:t>
      </w:r>
    </w:p>
    <w:p w14:paraId="55952AFA" w14:textId="77777777" w:rsidR="002771AD" w:rsidRPr="006A4D5F" w:rsidRDefault="002771AD" w:rsidP="00682F26">
      <w:pPr>
        <w:pStyle w:val="Normal1"/>
        <w:numPr>
          <w:ilvl w:val="0"/>
          <w:numId w:val="3"/>
        </w:numPr>
        <w:spacing w:before="100" w:beforeAutospacing="1" w:after="100" w:afterAutospacing="1" w:line="240" w:lineRule="auto"/>
        <w:ind w:left="0" w:hanging="359"/>
        <w:rPr>
          <w:rFonts w:asciiTheme="minorHAnsi" w:hAnsiTheme="minorHAnsi" w:cstheme="minorHAnsi"/>
        </w:rPr>
      </w:pPr>
      <w:r w:rsidRPr="006A4D5F">
        <w:rPr>
          <w:rFonts w:asciiTheme="minorHAnsi" w:hAnsiTheme="minorHAnsi" w:cstheme="minorHAnsi"/>
        </w:rPr>
        <w:t xml:space="preserve">A consistently available network is no longer required. This requirement was difficult not only for </w:t>
      </w:r>
      <w:proofErr w:type="spellStart"/>
      <w:r w:rsidRPr="006A4D5F">
        <w:rPr>
          <w:rFonts w:asciiTheme="minorHAnsi" w:hAnsiTheme="minorHAnsi" w:cstheme="minorHAnsi"/>
        </w:rPr>
        <w:t>interprocess</w:t>
      </w:r>
      <w:proofErr w:type="spellEnd"/>
      <w:r w:rsidRPr="006A4D5F">
        <w:rPr>
          <w:rFonts w:asciiTheme="minorHAnsi" w:hAnsiTheme="minorHAnsi" w:cstheme="minorHAnsi"/>
        </w:rPr>
        <w:t xml:space="preserve"> communication, but also for accessing a shared drive for model inputs and outputs. Maintaining this requirement was especially difficult when cluster computers were not under the modeler’s control, and network downtimes or hiccups would occur due to various “IT management” issues.</w:t>
      </w:r>
    </w:p>
    <w:p w14:paraId="569E9EA6" w14:textId="77777777" w:rsidR="002771AD" w:rsidRPr="006A4D5F" w:rsidRDefault="002771AD" w:rsidP="00682F26">
      <w:pPr>
        <w:pStyle w:val="Normal1"/>
        <w:numPr>
          <w:ilvl w:val="0"/>
          <w:numId w:val="3"/>
        </w:numPr>
        <w:spacing w:before="100" w:beforeAutospacing="1" w:after="100" w:afterAutospacing="1" w:line="240" w:lineRule="auto"/>
        <w:ind w:left="0" w:hanging="359"/>
        <w:rPr>
          <w:rFonts w:asciiTheme="minorHAnsi" w:hAnsiTheme="minorHAnsi" w:cstheme="minorHAnsi"/>
        </w:rPr>
      </w:pPr>
      <w:r w:rsidRPr="006A4D5F">
        <w:rPr>
          <w:rFonts w:asciiTheme="minorHAnsi" w:hAnsiTheme="minorHAnsi" w:cstheme="minorHAnsi"/>
        </w:rPr>
        <w:t>Balancing workload across non-homogenous systems is no longer an issue.</w:t>
      </w:r>
    </w:p>
    <w:p w14:paraId="1E391A60" w14:textId="77777777" w:rsidR="002771AD" w:rsidRDefault="002771AD" w:rsidP="00682F26">
      <w:pPr>
        <w:pStyle w:val="Normal1"/>
        <w:spacing w:before="100" w:beforeAutospacing="1" w:after="100" w:afterAutospacing="1" w:line="240" w:lineRule="auto"/>
      </w:pPr>
    </w:p>
    <w:p w14:paraId="0FB5A713" w14:textId="77777777" w:rsidR="002771AD" w:rsidRDefault="002771AD" w:rsidP="00682F26">
      <w:pPr>
        <w:spacing w:before="100" w:beforeAutospacing="1" w:after="100" w:afterAutospacing="1" w:line="240" w:lineRule="auto"/>
      </w:pPr>
      <w:r>
        <w:t>With this in mind, a complete rewrite of the model file structure and execution framework was developed. Using previous experience (good and bad) as well as the current situational requirements, the following goals were used to guide the effort:</w:t>
      </w:r>
    </w:p>
    <w:p w14:paraId="46D74158" w14:textId="77777777" w:rsidR="002771AD" w:rsidRPr="006A4D5F" w:rsidRDefault="002771AD" w:rsidP="00682F26">
      <w:pPr>
        <w:pStyle w:val="Normal1"/>
        <w:numPr>
          <w:ilvl w:val="0"/>
          <w:numId w:val="50"/>
        </w:numPr>
        <w:spacing w:before="100" w:beforeAutospacing="1" w:after="100" w:afterAutospacing="1" w:line="240" w:lineRule="auto"/>
        <w:ind w:left="0"/>
        <w:rPr>
          <w:rFonts w:asciiTheme="minorHAnsi" w:hAnsiTheme="minorHAnsi" w:cstheme="minorHAnsi"/>
        </w:rPr>
      </w:pPr>
      <w:r w:rsidRPr="006A4D5F">
        <w:rPr>
          <w:rFonts w:asciiTheme="minorHAnsi" w:hAnsiTheme="minorHAnsi" w:cstheme="minorHAnsi"/>
        </w:rPr>
        <w:lastRenderedPageBreak/>
        <w:t xml:space="preserve">The model will run on a single machine. Many previous problems and </w:t>
      </w:r>
      <w:proofErr w:type="spellStart"/>
      <w:r w:rsidRPr="006A4D5F">
        <w:rPr>
          <w:rFonts w:asciiTheme="minorHAnsi" w:hAnsiTheme="minorHAnsi" w:cstheme="minorHAnsi"/>
        </w:rPr>
        <w:t>mis</w:t>
      </w:r>
      <w:proofErr w:type="spellEnd"/>
      <w:r w:rsidRPr="006A4D5F">
        <w:rPr>
          <w:rFonts w:asciiTheme="minorHAnsi" w:hAnsiTheme="minorHAnsi" w:cstheme="minorHAnsi"/>
        </w:rPr>
        <w:t>-steps would have been avoided had the “networked cluster” aspect of the model been removed from the runtime equation. While there may be a runtime penalty as the model work cannot be spread as widely as before, the operational runtime gains will probably be significant enough the more than make up for this.</w:t>
      </w:r>
    </w:p>
    <w:p w14:paraId="4AF2A4B6" w14:textId="77777777" w:rsidR="002771AD" w:rsidRPr="006A4D5F" w:rsidRDefault="002771AD" w:rsidP="00682F26">
      <w:pPr>
        <w:pStyle w:val="Normal1"/>
        <w:numPr>
          <w:ilvl w:val="0"/>
          <w:numId w:val="50"/>
        </w:numPr>
        <w:spacing w:before="100" w:beforeAutospacing="1" w:after="100" w:afterAutospacing="1" w:line="240" w:lineRule="auto"/>
        <w:ind w:left="0"/>
        <w:rPr>
          <w:rFonts w:asciiTheme="minorHAnsi" w:hAnsiTheme="minorHAnsi" w:cstheme="minorHAnsi"/>
        </w:rPr>
      </w:pPr>
      <w:r w:rsidRPr="006A4D5F">
        <w:rPr>
          <w:rFonts w:asciiTheme="minorHAnsi" w:hAnsiTheme="minorHAnsi" w:cstheme="minorHAnsi"/>
        </w:rPr>
        <w:t>The specifics of a given (multi-year/multi-module) run will be simply specified in an easy to understand external document. This will allow the modeler to (more easily) change a specific model run without having to understand the esoterica of various frameworks or model code. Furthermore, this will allow another person to more easily follow a given model scenario’s runtime history.</w:t>
      </w:r>
    </w:p>
    <w:p w14:paraId="59A5A87E" w14:textId="77777777" w:rsidR="002771AD" w:rsidRPr="006A4D5F" w:rsidRDefault="002771AD" w:rsidP="00682F26">
      <w:pPr>
        <w:pStyle w:val="Normal1"/>
        <w:numPr>
          <w:ilvl w:val="0"/>
          <w:numId w:val="50"/>
        </w:numPr>
        <w:spacing w:before="100" w:beforeAutospacing="1" w:after="100" w:afterAutospacing="1" w:line="240" w:lineRule="auto"/>
        <w:ind w:left="0"/>
        <w:rPr>
          <w:rFonts w:asciiTheme="minorHAnsi" w:hAnsiTheme="minorHAnsi" w:cstheme="minorHAnsi"/>
        </w:rPr>
      </w:pPr>
      <w:r w:rsidRPr="006A4D5F">
        <w:rPr>
          <w:rFonts w:asciiTheme="minorHAnsi" w:hAnsiTheme="minorHAnsi" w:cstheme="minorHAnsi"/>
        </w:rPr>
        <w:t>A scenario will be (within reason) completely self-contained. This means that each scenario will, in effect, contain an entire copy of what is needed to run the model. This serves three primary purposes:</w:t>
      </w:r>
    </w:p>
    <w:p w14:paraId="433DC376" w14:textId="77777777" w:rsidR="002771AD" w:rsidRPr="006A4D5F" w:rsidRDefault="002771AD" w:rsidP="00682F26">
      <w:pPr>
        <w:pStyle w:val="Normal1"/>
        <w:numPr>
          <w:ilvl w:val="1"/>
          <w:numId w:val="50"/>
        </w:numPr>
        <w:spacing w:before="100" w:beforeAutospacing="1" w:after="100" w:afterAutospacing="1" w:line="240" w:lineRule="auto"/>
        <w:ind w:left="0"/>
        <w:rPr>
          <w:rFonts w:asciiTheme="minorHAnsi" w:hAnsiTheme="minorHAnsi" w:cstheme="minorHAnsi"/>
        </w:rPr>
      </w:pPr>
      <w:r w:rsidRPr="006A4D5F">
        <w:rPr>
          <w:rFonts w:asciiTheme="minorHAnsi" w:hAnsiTheme="minorHAnsi" w:cstheme="minorHAnsi"/>
        </w:rPr>
        <w:t>Encapsulation: changes in one scenario will not affect another.</w:t>
      </w:r>
    </w:p>
    <w:p w14:paraId="33806FF7" w14:textId="77777777" w:rsidR="002771AD" w:rsidRPr="006A4D5F" w:rsidRDefault="002771AD" w:rsidP="00682F26">
      <w:pPr>
        <w:pStyle w:val="Normal1"/>
        <w:numPr>
          <w:ilvl w:val="1"/>
          <w:numId w:val="50"/>
        </w:numPr>
        <w:spacing w:before="100" w:beforeAutospacing="1" w:after="100" w:afterAutospacing="1" w:line="240" w:lineRule="auto"/>
        <w:ind w:left="0"/>
        <w:rPr>
          <w:rFonts w:asciiTheme="minorHAnsi" w:hAnsiTheme="minorHAnsi" w:cstheme="minorHAnsi"/>
        </w:rPr>
      </w:pPr>
      <w:r w:rsidRPr="006A4D5F">
        <w:rPr>
          <w:rFonts w:asciiTheme="minorHAnsi" w:hAnsiTheme="minorHAnsi" w:cstheme="minorHAnsi"/>
        </w:rPr>
        <w:t xml:space="preserve">Version control: the specific “state” of the model (code, parameters, etc.) is captured and maintained within the scenario. Updates must be intentionally applied (on a scenario-by-scenario basis), which makes analysis and reproducibility much easier. (Note: The old model included a file version control system which, while done with the best intentions, </w:t>
      </w:r>
      <w:proofErr w:type="spellStart"/>
      <w:r w:rsidRPr="006A4D5F">
        <w:rPr>
          <w:rFonts w:asciiTheme="minorHAnsi" w:hAnsiTheme="minorHAnsi" w:cstheme="minorHAnsi"/>
        </w:rPr>
        <w:t>wrecked havoc</w:t>
      </w:r>
      <w:proofErr w:type="spellEnd"/>
      <w:r w:rsidRPr="006A4D5F">
        <w:rPr>
          <w:rFonts w:asciiTheme="minorHAnsi" w:hAnsiTheme="minorHAnsi" w:cstheme="minorHAnsi"/>
        </w:rPr>
        <w:t xml:space="preserve"> when any kind of debugging or multi-run situations arose; this mess was one of the primary motivating factors in this update.)</w:t>
      </w:r>
    </w:p>
    <w:p w14:paraId="6154385C" w14:textId="77777777" w:rsidR="002771AD" w:rsidRPr="006A4D5F" w:rsidRDefault="002771AD" w:rsidP="00682F26">
      <w:pPr>
        <w:pStyle w:val="Normal1"/>
        <w:numPr>
          <w:ilvl w:val="1"/>
          <w:numId w:val="50"/>
        </w:numPr>
        <w:spacing w:before="100" w:beforeAutospacing="1" w:after="100" w:afterAutospacing="1" w:line="240" w:lineRule="auto"/>
        <w:ind w:left="0"/>
        <w:rPr>
          <w:rFonts w:asciiTheme="minorHAnsi" w:hAnsiTheme="minorHAnsi" w:cstheme="minorHAnsi"/>
        </w:rPr>
      </w:pPr>
      <w:r w:rsidRPr="006A4D5F">
        <w:rPr>
          <w:rFonts w:asciiTheme="minorHAnsi" w:hAnsiTheme="minorHAnsi" w:cstheme="minorHAnsi"/>
        </w:rPr>
        <w:t>Portability: the model can be transferred to another computer (or user) by, essentially, copying the scenario folder contents to the new machine.</w:t>
      </w:r>
    </w:p>
    <w:p w14:paraId="77031542" w14:textId="77777777" w:rsidR="002771AD" w:rsidRPr="006A4D5F" w:rsidRDefault="002771AD" w:rsidP="00682F26">
      <w:pPr>
        <w:pStyle w:val="Normal1"/>
        <w:numPr>
          <w:ilvl w:val="0"/>
          <w:numId w:val="50"/>
        </w:numPr>
        <w:spacing w:before="100" w:beforeAutospacing="1" w:after="100" w:afterAutospacing="1" w:line="240" w:lineRule="auto"/>
        <w:ind w:left="0"/>
        <w:rPr>
          <w:rFonts w:asciiTheme="minorHAnsi" w:hAnsiTheme="minorHAnsi" w:cstheme="minorHAnsi"/>
        </w:rPr>
      </w:pPr>
      <w:r w:rsidRPr="006A4D5F">
        <w:rPr>
          <w:rFonts w:asciiTheme="minorHAnsi" w:hAnsiTheme="minorHAnsi" w:cstheme="minorHAnsi"/>
        </w:rPr>
        <w:t xml:space="preserve">Once a model run is specified, its configuration files will be completely specified. That is, a run will not need to dynamically change its configuration files (properties files, DAF specs, </w:t>
      </w:r>
      <w:r w:rsidRPr="006A4D5F">
        <w:rPr>
          <w:rFonts w:asciiTheme="minorHAnsi" w:hAnsiTheme="minorHAnsi" w:cstheme="minorHAnsi"/>
          <w:i/>
        </w:rPr>
        <w:t>etc.</w:t>
      </w:r>
      <w:r w:rsidRPr="006A4D5F">
        <w:rPr>
          <w:rFonts w:asciiTheme="minorHAnsi" w:hAnsiTheme="minorHAnsi" w:cstheme="minorHAnsi"/>
        </w:rPr>
        <w:t>) in order to specify a given model state. Instead, the model configurations will have the expected state (at each step) “baked into” the configurations themselves. While not only being more explicit than the old model, this will also avoid the specific issue that the old model had with repeatedly running modules (in the same year) during debugging efforts (specifically: AO would dynamically modify the properties file in such a way that the module would use the incorrect input files for repeated runs).</w:t>
      </w:r>
    </w:p>
    <w:p w14:paraId="4C537E23" w14:textId="77777777" w:rsidR="002771AD" w:rsidRPr="006A4D5F" w:rsidRDefault="002771AD" w:rsidP="00682F26">
      <w:pPr>
        <w:pStyle w:val="Normal1"/>
        <w:numPr>
          <w:ilvl w:val="0"/>
          <w:numId w:val="50"/>
        </w:numPr>
        <w:spacing w:before="100" w:beforeAutospacing="1" w:after="100" w:afterAutospacing="1" w:line="240" w:lineRule="auto"/>
        <w:ind w:left="0"/>
        <w:rPr>
          <w:rFonts w:asciiTheme="minorHAnsi" w:hAnsiTheme="minorHAnsi" w:cstheme="minorHAnsi"/>
        </w:rPr>
      </w:pPr>
      <w:r w:rsidRPr="006A4D5F">
        <w:rPr>
          <w:rFonts w:asciiTheme="minorHAnsi" w:hAnsiTheme="minorHAnsi" w:cstheme="minorHAnsi"/>
        </w:rPr>
        <w:t>The model runtime would automatically configure itself (again, within reason) with respect to the computer it is running on. For the most part, this meant dynamic specification of the DAF configurations to scale the model to the number of available processors so as to maximize the resource utilization.</w:t>
      </w:r>
    </w:p>
    <w:p w14:paraId="3A1AD39D" w14:textId="77777777" w:rsidR="006E0724" w:rsidRDefault="006E0724" w:rsidP="00682F26">
      <w:pPr>
        <w:pStyle w:val="Normal1"/>
        <w:spacing w:before="100" w:beforeAutospacing="1" w:after="100" w:afterAutospacing="1" w:line="240" w:lineRule="auto"/>
      </w:pPr>
    </w:p>
    <w:p w14:paraId="32351224" w14:textId="77777777" w:rsidR="006E0724" w:rsidRDefault="006E0724" w:rsidP="00682F26">
      <w:pPr>
        <w:spacing w:before="100" w:beforeAutospacing="1" w:after="100" w:afterAutospacing="1" w:line="240" w:lineRule="auto"/>
      </w:pPr>
      <w:r>
        <w:t>This new structure is somewhat different than that used in the old model. In order to clarify the relationship between the two model structures, the following matrix shows how the various file locations are related. An “X” in a cell indicates that files from the old model locations (rows) were moved to those in the new model location (columns):</w:t>
      </w:r>
    </w:p>
    <w:p w14:paraId="3905BC54" w14:textId="2C515066" w:rsidR="00227E6D" w:rsidRDefault="00227E6D" w:rsidP="00682F26">
      <w:pPr>
        <w:pStyle w:val="Caption"/>
        <w:keepNext/>
        <w:spacing w:before="100" w:beforeAutospacing="1" w:after="100" w:afterAutospacing="1"/>
      </w:pPr>
      <w:bookmarkStart w:id="100" w:name="_Toc351452198"/>
      <w:r>
        <w:t xml:space="preserve">Table </w:t>
      </w:r>
      <w:fldSimple w:instr=" SEQ Table \* ARABIC ">
        <w:r w:rsidR="0083378A">
          <w:rPr>
            <w:noProof/>
          </w:rPr>
          <w:t>4</w:t>
        </w:r>
      </w:fldSimple>
      <w:r>
        <w:t>: Mapping of Old Structure to New</w:t>
      </w:r>
      <w:bookmarkEnd w:id="100"/>
    </w:p>
    <w:tbl>
      <w:tblPr>
        <w:tblW w:w="9105" w:type="dxa"/>
        <w:tblInd w:w="93" w:type="dxa"/>
        <w:tblLook w:val="04A0" w:firstRow="1" w:lastRow="0" w:firstColumn="1" w:lastColumn="0" w:noHBand="0" w:noVBand="1"/>
      </w:tblPr>
      <w:tblGrid>
        <w:gridCol w:w="1300"/>
        <w:gridCol w:w="1300"/>
        <w:gridCol w:w="925"/>
        <w:gridCol w:w="900"/>
        <w:gridCol w:w="900"/>
        <w:gridCol w:w="720"/>
        <w:gridCol w:w="1260"/>
        <w:gridCol w:w="846"/>
        <w:gridCol w:w="954"/>
      </w:tblGrid>
      <w:tr w:rsidR="00227E6D" w:rsidRPr="00227E6D" w14:paraId="43368D90" w14:textId="77777777" w:rsidTr="00CF4AC2">
        <w:trPr>
          <w:trHeight w:val="300"/>
        </w:trPr>
        <w:tc>
          <w:tcPr>
            <w:tcW w:w="3525" w:type="dxa"/>
            <w:gridSpan w:val="3"/>
            <w:vMerge w:val="restart"/>
            <w:tcBorders>
              <w:top w:val="nil"/>
              <w:left w:val="nil"/>
              <w:bottom w:val="single" w:sz="4" w:space="0" w:color="000000"/>
              <w:right w:val="single" w:sz="4" w:space="0" w:color="000000"/>
            </w:tcBorders>
            <w:shd w:val="clear" w:color="auto" w:fill="auto"/>
            <w:noWrap/>
            <w:vAlign w:val="center"/>
            <w:hideMark/>
          </w:tcPr>
          <w:p w14:paraId="2C16C6C5"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bookmarkStart w:id="101" w:name="h.tiweqeyxmabp" w:colFirst="0" w:colLast="0"/>
            <w:bookmarkEnd w:id="101"/>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0D44EC2"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/model/</w:t>
            </w:r>
          </w:p>
        </w:tc>
        <w:tc>
          <w:tcPr>
            <w:tcW w:w="4680"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6BDE1E1F"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w:t>
            </w:r>
            <w:proofErr w:type="spellStart"/>
            <w:r w:rsidRPr="00227E6D">
              <w:rPr>
                <w:rFonts w:eastAsia="Times New Roman" w:cstheme="minorHAnsi"/>
                <w:color w:val="000000"/>
                <w:sz w:val="18"/>
                <w:szCs w:val="18"/>
              </w:rPr>
              <w:t>scenario_name</w:t>
            </w:r>
            <w:proofErr w:type="spellEnd"/>
            <w:r w:rsidRPr="00227E6D">
              <w:rPr>
                <w:rFonts w:eastAsia="Times New Roman" w:cstheme="minorHAnsi"/>
                <w:color w:val="000000"/>
                <w:sz w:val="18"/>
                <w:szCs w:val="18"/>
              </w:rPr>
              <w:t>]/</w:t>
            </w:r>
          </w:p>
        </w:tc>
      </w:tr>
      <w:tr w:rsidR="00227E6D" w:rsidRPr="00227E6D" w14:paraId="227F9D82" w14:textId="77777777" w:rsidTr="00CF4AC2">
        <w:trPr>
          <w:trHeight w:val="300"/>
        </w:trPr>
        <w:tc>
          <w:tcPr>
            <w:tcW w:w="3525" w:type="dxa"/>
            <w:gridSpan w:val="3"/>
            <w:vMerge/>
            <w:tcBorders>
              <w:top w:val="nil"/>
              <w:left w:val="nil"/>
              <w:bottom w:val="single" w:sz="4" w:space="0" w:color="000000"/>
              <w:right w:val="single" w:sz="4" w:space="0" w:color="000000"/>
            </w:tcBorders>
            <w:vAlign w:val="center"/>
            <w:hideMark/>
          </w:tcPr>
          <w:p w14:paraId="1EE1ADE6"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p>
        </w:tc>
        <w:tc>
          <w:tcPr>
            <w:tcW w:w="9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D90933"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/census/</w:t>
            </w:r>
          </w:p>
        </w:tc>
        <w:tc>
          <w:tcPr>
            <w:tcW w:w="162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B42CFA7"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/model/</w:t>
            </w:r>
          </w:p>
        </w:tc>
        <w:tc>
          <w:tcPr>
            <w:tcW w:w="2106"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D25299C"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/inputs/</w:t>
            </w:r>
          </w:p>
        </w:tc>
        <w:tc>
          <w:tcPr>
            <w:tcW w:w="954" w:type="dxa"/>
            <w:tcBorders>
              <w:top w:val="nil"/>
              <w:left w:val="nil"/>
              <w:bottom w:val="single" w:sz="4" w:space="0" w:color="auto"/>
              <w:right w:val="single" w:sz="4" w:space="0" w:color="auto"/>
            </w:tcBorders>
            <w:shd w:val="clear" w:color="auto" w:fill="auto"/>
            <w:noWrap/>
            <w:vAlign w:val="center"/>
            <w:hideMark/>
          </w:tcPr>
          <w:p w14:paraId="15BA2DE6"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/outputs/</w:t>
            </w:r>
          </w:p>
        </w:tc>
      </w:tr>
      <w:tr w:rsidR="00227E6D" w:rsidRPr="00227E6D" w14:paraId="71CCC0B7" w14:textId="77777777" w:rsidTr="00CF4AC2">
        <w:trPr>
          <w:trHeight w:val="300"/>
        </w:trPr>
        <w:tc>
          <w:tcPr>
            <w:tcW w:w="3525" w:type="dxa"/>
            <w:gridSpan w:val="3"/>
            <w:vMerge/>
            <w:tcBorders>
              <w:top w:val="nil"/>
              <w:left w:val="nil"/>
              <w:bottom w:val="single" w:sz="4" w:space="0" w:color="000000"/>
              <w:right w:val="single" w:sz="4" w:space="0" w:color="000000"/>
            </w:tcBorders>
            <w:vAlign w:val="center"/>
            <w:hideMark/>
          </w:tcPr>
          <w:p w14:paraId="14CA4C9C"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p>
        </w:tc>
        <w:tc>
          <w:tcPr>
            <w:tcW w:w="900" w:type="dxa"/>
            <w:vMerge/>
            <w:tcBorders>
              <w:top w:val="nil"/>
              <w:left w:val="single" w:sz="4" w:space="0" w:color="auto"/>
              <w:bottom w:val="single" w:sz="4" w:space="0" w:color="000000"/>
              <w:right w:val="single" w:sz="4" w:space="0" w:color="auto"/>
            </w:tcBorders>
            <w:vAlign w:val="center"/>
            <w:hideMark/>
          </w:tcPr>
          <w:p w14:paraId="2FE9C1FB"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p>
        </w:tc>
        <w:tc>
          <w:tcPr>
            <w:tcW w:w="900" w:type="dxa"/>
            <w:tcBorders>
              <w:top w:val="nil"/>
              <w:left w:val="nil"/>
              <w:bottom w:val="single" w:sz="4" w:space="0" w:color="auto"/>
              <w:right w:val="single" w:sz="4" w:space="0" w:color="auto"/>
            </w:tcBorders>
            <w:shd w:val="clear" w:color="auto" w:fill="auto"/>
            <w:noWrap/>
            <w:vAlign w:val="center"/>
            <w:hideMark/>
          </w:tcPr>
          <w:p w14:paraId="35C394B3"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w:t>
            </w:r>
            <w:proofErr w:type="spellStart"/>
            <w:r w:rsidRPr="00227E6D">
              <w:rPr>
                <w:rFonts w:eastAsia="Times New Roman" w:cstheme="minorHAnsi"/>
                <w:color w:val="000000"/>
                <w:sz w:val="18"/>
                <w:szCs w:val="18"/>
              </w:rPr>
              <w:t>config</w:t>
            </w:r>
            <w:proofErr w:type="spellEnd"/>
            <w:r w:rsidRPr="00227E6D">
              <w:rPr>
                <w:rFonts w:eastAsia="Times New Roman" w:cstheme="minorHAnsi"/>
                <w:color w:val="000000"/>
                <w:sz w:val="18"/>
                <w:szCs w:val="18"/>
              </w:rPr>
              <w:t>/</w:t>
            </w:r>
          </w:p>
        </w:tc>
        <w:tc>
          <w:tcPr>
            <w:tcW w:w="720" w:type="dxa"/>
            <w:tcBorders>
              <w:top w:val="nil"/>
              <w:left w:val="nil"/>
              <w:bottom w:val="single" w:sz="4" w:space="0" w:color="auto"/>
              <w:right w:val="single" w:sz="4" w:space="0" w:color="auto"/>
            </w:tcBorders>
            <w:shd w:val="clear" w:color="auto" w:fill="auto"/>
            <w:noWrap/>
            <w:vAlign w:val="center"/>
            <w:hideMark/>
          </w:tcPr>
          <w:p w14:paraId="2B2C5AB0"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/code/</w:t>
            </w:r>
          </w:p>
        </w:tc>
        <w:tc>
          <w:tcPr>
            <w:tcW w:w="1260" w:type="dxa"/>
            <w:tcBorders>
              <w:top w:val="nil"/>
              <w:left w:val="nil"/>
              <w:bottom w:val="single" w:sz="4" w:space="0" w:color="auto"/>
              <w:right w:val="single" w:sz="4" w:space="0" w:color="auto"/>
            </w:tcBorders>
            <w:shd w:val="clear" w:color="auto" w:fill="auto"/>
            <w:noWrap/>
            <w:vAlign w:val="center"/>
            <w:hideMark/>
          </w:tcPr>
          <w:p w14:paraId="5F9FEC99"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/parameters/</w:t>
            </w:r>
          </w:p>
        </w:tc>
        <w:tc>
          <w:tcPr>
            <w:tcW w:w="846" w:type="dxa"/>
            <w:tcBorders>
              <w:top w:val="nil"/>
              <w:left w:val="nil"/>
              <w:bottom w:val="single" w:sz="4" w:space="0" w:color="auto"/>
              <w:right w:val="single" w:sz="4" w:space="0" w:color="auto"/>
            </w:tcBorders>
            <w:shd w:val="clear" w:color="auto" w:fill="auto"/>
            <w:noWrap/>
            <w:vAlign w:val="center"/>
            <w:hideMark/>
          </w:tcPr>
          <w:p w14:paraId="1544A18C"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/t[year]/</w:t>
            </w:r>
          </w:p>
        </w:tc>
        <w:tc>
          <w:tcPr>
            <w:tcW w:w="954" w:type="dxa"/>
            <w:tcBorders>
              <w:top w:val="nil"/>
              <w:left w:val="nil"/>
              <w:bottom w:val="single" w:sz="4" w:space="0" w:color="auto"/>
              <w:right w:val="single" w:sz="4" w:space="0" w:color="auto"/>
            </w:tcBorders>
            <w:shd w:val="clear" w:color="auto" w:fill="auto"/>
            <w:noWrap/>
            <w:vAlign w:val="center"/>
            <w:hideMark/>
          </w:tcPr>
          <w:p w14:paraId="04F623EC"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/t[year]/</w:t>
            </w:r>
          </w:p>
        </w:tc>
      </w:tr>
      <w:tr w:rsidR="00227E6D" w:rsidRPr="00227E6D" w14:paraId="3311A159" w14:textId="77777777" w:rsidTr="00CF4AC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70A1E38"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w:t>
            </w:r>
            <w:proofErr w:type="spellStart"/>
            <w:r w:rsidRPr="00227E6D">
              <w:rPr>
                <w:rFonts w:eastAsia="Times New Roman" w:cstheme="minorHAnsi"/>
                <w:color w:val="000000"/>
                <w:sz w:val="18"/>
                <w:szCs w:val="18"/>
              </w:rPr>
              <w:t>scen_name</w:t>
            </w:r>
            <w:proofErr w:type="spellEnd"/>
            <w:r w:rsidRPr="00227E6D">
              <w:rPr>
                <w:rFonts w:eastAsia="Times New Roman" w:cstheme="minorHAnsi"/>
                <w:color w:val="000000"/>
                <w:sz w:val="18"/>
                <w:szCs w:val="18"/>
              </w:rPr>
              <w:t>]/</w:t>
            </w:r>
          </w:p>
        </w:tc>
        <w:tc>
          <w:tcPr>
            <w:tcW w:w="222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A36405B"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/t[year]</w:t>
            </w:r>
          </w:p>
        </w:tc>
        <w:tc>
          <w:tcPr>
            <w:tcW w:w="900" w:type="dxa"/>
            <w:tcBorders>
              <w:top w:val="nil"/>
              <w:left w:val="nil"/>
              <w:bottom w:val="single" w:sz="4" w:space="0" w:color="auto"/>
              <w:right w:val="single" w:sz="4" w:space="0" w:color="auto"/>
            </w:tcBorders>
            <w:shd w:val="clear" w:color="auto" w:fill="auto"/>
            <w:noWrap/>
            <w:vAlign w:val="center"/>
            <w:hideMark/>
          </w:tcPr>
          <w:p w14:paraId="4E4FC01E"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648A2FAA"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 </w:t>
            </w:r>
          </w:p>
        </w:tc>
        <w:tc>
          <w:tcPr>
            <w:tcW w:w="720" w:type="dxa"/>
            <w:tcBorders>
              <w:top w:val="nil"/>
              <w:left w:val="nil"/>
              <w:bottom w:val="single" w:sz="4" w:space="0" w:color="auto"/>
              <w:right w:val="single" w:sz="4" w:space="0" w:color="auto"/>
            </w:tcBorders>
            <w:shd w:val="clear" w:color="auto" w:fill="auto"/>
            <w:noWrap/>
            <w:vAlign w:val="center"/>
            <w:hideMark/>
          </w:tcPr>
          <w:p w14:paraId="245374C3"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center"/>
            <w:hideMark/>
          </w:tcPr>
          <w:p w14:paraId="30B314D0"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 </w:t>
            </w:r>
          </w:p>
        </w:tc>
        <w:tc>
          <w:tcPr>
            <w:tcW w:w="846" w:type="dxa"/>
            <w:tcBorders>
              <w:top w:val="nil"/>
              <w:left w:val="nil"/>
              <w:bottom w:val="single" w:sz="4" w:space="0" w:color="auto"/>
              <w:right w:val="single" w:sz="4" w:space="0" w:color="auto"/>
            </w:tcBorders>
            <w:shd w:val="clear" w:color="auto" w:fill="auto"/>
            <w:noWrap/>
            <w:vAlign w:val="center"/>
            <w:hideMark/>
          </w:tcPr>
          <w:p w14:paraId="61323D56"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 </w:t>
            </w:r>
          </w:p>
        </w:tc>
        <w:tc>
          <w:tcPr>
            <w:tcW w:w="954" w:type="dxa"/>
            <w:tcBorders>
              <w:top w:val="nil"/>
              <w:left w:val="nil"/>
              <w:bottom w:val="single" w:sz="4" w:space="0" w:color="auto"/>
              <w:right w:val="single" w:sz="4" w:space="0" w:color="auto"/>
            </w:tcBorders>
            <w:shd w:val="clear" w:color="auto" w:fill="auto"/>
            <w:noWrap/>
            <w:vAlign w:val="center"/>
            <w:hideMark/>
          </w:tcPr>
          <w:p w14:paraId="5F67FAE9"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X</w:t>
            </w:r>
          </w:p>
        </w:tc>
      </w:tr>
      <w:tr w:rsidR="00227E6D" w:rsidRPr="00227E6D" w14:paraId="32672196" w14:textId="77777777" w:rsidTr="00CF4AC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667B1F7"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w:t>
            </w:r>
            <w:proofErr w:type="spellStart"/>
            <w:r w:rsidRPr="00227E6D">
              <w:rPr>
                <w:rFonts w:eastAsia="Times New Roman" w:cstheme="minorHAnsi"/>
                <w:color w:val="000000"/>
                <w:sz w:val="18"/>
                <w:szCs w:val="18"/>
              </w:rPr>
              <w:t>user_inputs</w:t>
            </w:r>
            <w:proofErr w:type="spellEnd"/>
            <w:r w:rsidRPr="00227E6D">
              <w:rPr>
                <w:rFonts w:eastAsia="Times New Roman" w:cstheme="minorHAnsi"/>
                <w:color w:val="000000"/>
                <w:sz w:val="18"/>
                <w:szCs w:val="18"/>
              </w:rPr>
              <w:t>/</w:t>
            </w:r>
          </w:p>
        </w:tc>
        <w:tc>
          <w:tcPr>
            <w:tcW w:w="1300" w:type="dxa"/>
            <w:tcBorders>
              <w:top w:val="nil"/>
              <w:left w:val="nil"/>
              <w:bottom w:val="single" w:sz="4" w:space="0" w:color="auto"/>
              <w:right w:val="single" w:sz="4" w:space="0" w:color="auto"/>
            </w:tcBorders>
            <w:shd w:val="clear" w:color="auto" w:fill="auto"/>
            <w:noWrap/>
            <w:vAlign w:val="center"/>
            <w:hideMark/>
          </w:tcPr>
          <w:p w14:paraId="13233A62"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w:t>
            </w:r>
            <w:proofErr w:type="spellStart"/>
            <w:r w:rsidRPr="00227E6D">
              <w:rPr>
                <w:rFonts w:eastAsia="Times New Roman" w:cstheme="minorHAnsi"/>
                <w:color w:val="000000"/>
                <w:sz w:val="18"/>
                <w:szCs w:val="18"/>
              </w:rPr>
              <w:t>scen_name</w:t>
            </w:r>
            <w:proofErr w:type="spellEnd"/>
            <w:r w:rsidRPr="00227E6D">
              <w:rPr>
                <w:rFonts w:eastAsia="Times New Roman" w:cstheme="minorHAnsi"/>
                <w:color w:val="000000"/>
                <w:sz w:val="18"/>
                <w:szCs w:val="18"/>
              </w:rPr>
              <w:t>]/</w:t>
            </w:r>
          </w:p>
        </w:tc>
        <w:tc>
          <w:tcPr>
            <w:tcW w:w="925" w:type="dxa"/>
            <w:tcBorders>
              <w:top w:val="nil"/>
              <w:left w:val="nil"/>
              <w:bottom w:val="single" w:sz="4" w:space="0" w:color="auto"/>
              <w:right w:val="single" w:sz="4" w:space="0" w:color="auto"/>
            </w:tcBorders>
            <w:shd w:val="clear" w:color="auto" w:fill="auto"/>
            <w:noWrap/>
            <w:vAlign w:val="center"/>
            <w:hideMark/>
          </w:tcPr>
          <w:p w14:paraId="4983796C"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/t[year]/</w:t>
            </w:r>
          </w:p>
        </w:tc>
        <w:tc>
          <w:tcPr>
            <w:tcW w:w="900" w:type="dxa"/>
            <w:tcBorders>
              <w:top w:val="nil"/>
              <w:left w:val="nil"/>
              <w:bottom w:val="single" w:sz="4" w:space="0" w:color="auto"/>
              <w:right w:val="single" w:sz="4" w:space="0" w:color="auto"/>
            </w:tcBorders>
            <w:shd w:val="clear" w:color="auto" w:fill="auto"/>
            <w:noWrap/>
            <w:vAlign w:val="center"/>
            <w:hideMark/>
          </w:tcPr>
          <w:p w14:paraId="53D60A70"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555B3B3C"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 </w:t>
            </w:r>
          </w:p>
        </w:tc>
        <w:tc>
          <w:tcPr>
            <w:tcW w:w="720" w:type="dxa"/>
            <w:tcBorders>
              <w:top w:val="nil"/>
              <w:left w:val="nil"/>
              <w:bottom w:val="single" w:sz="4" w:space="0" w:color="auto"/>
              <w:right w:val="single" w:sz="4" w:space="0" w:color="auto"/>
            </w:tcBorders>
            <w:shd w:val="clear" w:color="auto" w:fill="auto"/>
            <w:noWrap/>
            <w:vAlign w:val="center"/>
            <w:hideMark/>
          </w:tcPr>
          <w:p w14:paraId="27FC50C1"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center"/>
            <w:hideMark/>
          </w:tcPr>
          <w:p w14:paraId="15B2BB6E"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 </w:t>
            </w:r>
          </w:p>
        </w:tc>
        <w:tc>
          <w:tcPr>
            <w:tcW w:w="846" w:type="dxa"/>
            <w:tcBorders>
              <w:top w:val="nil"/>
              <w:left w:val="nil"/>
              <w:bottom w:val="single" w:sz="4" w:space="0" w:color="auto"/>
              <w:right w:val="single" w:sz="4" w:space="0" w:color="auto"/>
            </w:tcBorders>
            <w:shd w:val="clear" w:color="auto" w:fill="auto"/>
            <w:noWrap/>
            <w:vAlign w:val="center"/>
            <w:hideMark/>
          </w:tcPr>
          <w:p w14:paraId="04CD3119"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X</w:t>
            </w:r>
          </w:p>
        </w:tc>
        <w:tc>
          <w:tcPr>
            <w:tcW w:w="954" w:type="dxa"/>
            <w:tcBorders>
              <w:top w:val="nil"/>
              <w:left w:val="nil"/>
              <w:bottom w:val="single" w:sz="4" w:space="0" w:color="auto"/>
              <w:right w:val="single" w:sz="4" w:space="0" w:color="auto"/>
            </w:tcBorders>
            <w:shd w:val="clear" w:color="auto" w:fill="auto"/>
            <w:noWrap/>
            <w:vAlign w:val="center"/>
            <w:hideMark/>
          </w:tcPr>
          <w:p w14:paraId="4EE14028"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 </w:t>
            </w:r>
          </w:p>
        </w:tc>
      </w:tr>
      <w:tr w:rsidR="00227E6D" w:rsidRPr="00227E6D" w14:paraId="431F9047" w14:textId="77777777" w:rsidTr="00CF4AC2">
        <w:trPr>
          <w:trHeight w:val="300"/>
        </w:trPr>
        <w:tc>
          <w:tcPr>
            <w:tcW w:w="13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805647"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/model/</w:t>
            </w:r>
          </w:p>
        </w:tc>
        <w:tc>
          <w:tcPr>
            <w:tcW w:w="222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B7AB305"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/census/</w:t>
            </w:r>
          </w:p>
        </w:tc>
        <w:tc>
          <w:tcPr>
            <w:tcW w:w="900" w:type="dxa"/>
            <w:tcBorders>
              <w:top w:val="nil"/>
              <w:left w:val="nil"/>
              <w:bottom w:val="single" w:sz="4" w:space="0" w:color="auto"/>
              <w:right w:val="single" w:sz="4" w:space="0" w:color="auto"/>
            </w:tcBorders>
            <w:shd w:val="clear" w:color="auto" w:fill="auto"/>
            <w:noWrap/>
            <w:vAlign w:val="center"/>
            <w:hideMark/>
          </w:tcPr>
          <w:p w14:paraId="7D327664"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X</w:t>
            </w:r>
          </w:p>
        </w:tc>
        <w:tc>
          <w:tcPr>
            <w:tcW w:w="900" w:type="dxa"/>
            <w:tcBorders>
              <w:top w:val="nil"/>
              <w:left w:val="nil"/>
              <w:bottom w:val="single" w:sz="4" w:space="0" w:color="auto"/>
              <w:right w:val="single" w:sz="4" w:space="0" w:color="auto"/>
            </w:tcBorders>
            <w:shd w:val="clear" w:color="auto" w:fill="auto"/>
            <w:noWrap/>
            <w:vAlign w:val="center"/>
            <w:hideMark/>
          </w:tcPr>
          <w:p w14:paraId="13F4E7A5"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 </w:t>
            </w:r>
          </w:p>
        </w:tc>
        <w:tc>
          <w:tcPr>
            <w:tcW w:w="720" w:type="dxa"/>
            <w:tcBorders>
              <w:top w:val="nil"/>
              <w:left w:val="nil"/>
              <w:bottom w:val="single" w:sz="4" w:space="0" w:color="auto"/>
              <w:right w:val="single" w:sz="4" w:space="0" w:color="auto"/>
            </w:tcBorders>
            <w:shd w:val="clear" w:color="auto" w:fill="auto"/>
            <w:noWrap/>
            <w:vAlign w:val="center"/>
            <w:hideMark/>
          </w:tcPr>
          <w:p w14:paraId="35676E99"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center"/>
            <w:hideMark/>
          </w:tcPr>
          <w:p w14:paraId="5C0AAC43"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 </w:t>
            </w:r>
          </w:p>
        </w:tc>
        <w:tc>
          <w:tcPr>
            <w:tcW w:w="846" w:type="dxa"/>
            <w:tcBorders>
              <w:top w:val="nil"/>
              <w:left w:val="nil"/>
              <w:bottom w:val="single" w:sz="4" w:space="0" w:color="auto"/>
              <w:right w:val="single" w:sz="4" w:space="0" w:color="auto"/>
            </w:tcBorders>
            <w:shd w:val="clear" w:color="auto" w:fill="auto"/>
            <w:noWrap/>
            <w:vAlign w:val="center"/>
            <w:hideMark/>
          </w:tcPr>
          <w:p w14:paraId="207F6786"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 </w:t>
            </w:r>
          </w:p>
        </w:tc>
        <w:tc>
          <w:tcPr>
            <w:tcW w:w="954" w:type="dxa"/>
            <w:tcBorders>
              <w:top w:val="nil"/>
              <w:left w:val="nil"/>
              <w:bottom w:val="single" w:sz="4" w:space="0" w:color="auto"/>
              <w:right w:val="single" w:sz="4" w:space="0" w:color="auto"/>
            </w:tcBorders>
            <w:shd w:val="clear" w:color="auto" w:fill="auto"/>
            <w:noWrap/>
            <w:vAlign w:val="center"/>
            <w:hideMark/>
          </w:tcPr>
          <w:p w14:paraId="52B349B5"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 </w:t>
            </w:r>
          </w:p>
        </w:tc>
      </w:tr>
      <w:tr w:rsidR="00227E6D" w:rsidRPr="00227E6D" w14:paraId="70D1E517" w14:textId="77777777" w:rsidTr="00CF4AC2">
        <w:trPr>
          <w:trHeight w:val="300"/>
        </w:trPr>
        <w:tc>
          <w:tcPr>
            <w:tcW w:w="1300" w:type="dxa"/>
            <w:vMerge/>
            <w:tcBorders>
              <w:top w:val="nil"/>
              <w:left w:val="single" w:sz="4" w:space="0" w:color="auto"/>
              <w:bottom w:val="single" w:sz="4" w:space="0" w:color="000000"/>
              <w:right w:val="single" w:sz="4" w:space="0" w:color="auto"/>
            </w:tcBorders>
            <w:vAlign w:val="center"/>
            <w:hideMark/>
          </w:tcPr>
          <w:p w14:paraId="2CEEC05F"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p>
        </w:tc>
        <w:tc>
          <w:tcPr>
            <w:tcW w:w="222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E56C86A"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w:t>
            </w:r>
            <w:proofErr w:type="spellStart"/>
            <w:r w:rsidRPr="00227E6D">
              <w:rPr>
                <w:rFonts w:eastAsia="Times New Roman" w:cstheme="minorHAnsi"/>
                <w:color w:val="000000"/>
                <w:sz w:val="18"/>
                <w:szCs w:val="18"/>
              </w:rPr>
              <w:t>java_files</w:t>
            </w:r>
            <w:proofErr w:type="spellEnd"/>
            <w:r w:rsidRPr="00227E6D">
              <w:rPr>
                <w:rFonts w:eastAsia="Times New Roman" w:cstheme="minorHAnsi"/>
                <w:color w:val="000000"/>
                <w:sz w:val="18"/>
                <w:szCs w:val="18"/>
              </w:rPr>
              <w:t>/</w:t>
            </w:r>
          </w:p>
        </w:tc>
        <w:tc>
          <w:tcPr>
            <w:tcW w:w="900" w:type="dxa"/>
            <w:tcBorders>
              <w:top w:val="nil"/>
              <w:left w:val="nil"/>
              <w:bottom w:val="single" w:sz="4" w:space="0" w:color="auto"/>
              <w:right w:val="single" w:sz="4" w:space="0" w:color="auto"/>
            </w:tcBorders>
            <w:shd w:val="clear" w:color="auto" w:fill="auto"/>
            <w:noWrap/>
            <w:vAlign w:val="center"/>
            <w:hideMark/>
          </w:tcPr>
          <w:p w14:paraId="4253646C"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14405BE1"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X</w:t>
            </w:r>
          </w:p>
        </w:tc>
        <w:tc>
          <w:tcPr>
            <w:tcW w:w="720" w:type="dxa"/>
            <w:tcBorders>
              <w:top w:val="nil"/>
              <w:left w:val="nil"/>
              <w:bottom w:val="single" w:sz="4" w:space="0" w:color="auto"/>
              <w:right w:val="single" w:sz="4" w:space="0" w:color="auto"/>
            </w:tcBorders>
            <w:shd w:val="clear" w:color="auto" w:fill="auto"/>
            <w:noWrap/>
            <w:vAlign w:val="center"/>
            <w:hideMark/>
          </w:tcPr>
          <w:p w14:paraId="041175A6"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X</w:t>
            </w:r>
          </w:p>
        </w:tc>
        <w:tc>
          <w:tcPr>
            <w:tcW w:w="1260" w:type="dxa"/>
            <w:tcBorders>
              <w:top w:val="nil"/>
              <w:left w:val="nil"/>
              <w:bottom w:val="single" w:sz="4" w:space="0" w:color="auto"/>
              <w:right w:val="single" w:sz="4" w:space="0" w:color="auto"/>
            </w:tcBorders>
            <w:shd w:val="clear" w:color="auto" w:fill="auto"/>
            <w:noWrap/>
            <w:vAlign w:val="center"/>
            <w:hideMark/>
          </w:tcPr>
          <w:p w14:paraId="2CDB098B"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 </w:t>
            </w:r>
          </w:p>
        </w:tc>
        <w:tc>
          <w:tcPr>
            <w:tcW w:w="846" w:type="dxa"/>
            <w:tcBorders>
              <w:top w:val="nil"/>
              <w:left w:val="nil"/>
              <w:bottom w:val="single" w:sz="4" w:space="0" w:color="auto"/>
              <w:right w:val="single" w:sz="4" w:space="0" w:color="auto"/>
            </w:tcBorders>
            <w:shd w:val="clear" w:color="auto" w:fill="auto"/>
            <w:noWrap/>
            <w:vAlign w:val="center"/>
            <w:hideMark/>
          </w:tcPr>
          <w:p w14:paraId="6A09E1BA"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 </w:t>
            </w:r>
          </w:p>
        </w:tc>
        <w:tc>
          <w:tcPr>
            <w:tcW w:w="954" w:type="dxa"/>
            <w:tcBorders>
              <w:top w:val="nil"/>
              <w:left w:val="nil"/>
              <w:bottom w:val="single" w:sz="4" w:space="0" w:color="auto"/>
              <w:right w:val="single" w:sz="4" w:space="0" w:color="auto"/>
            </w:tcBorders>
            <w:shd w:val="clear" w:color="auto" w:fill="auto"/>
            <w:noWrap/>
            <w:vAlign w:val="center"/>
            <w:hideMark/>
          </w:tcPr>
          <w:p w14:paraId="18257A4F"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 </w:t>
            </w:r>
          </w:p>
        </w:tc>
      </w:tr>
      <w:tr w:rsidR="00227E6D" w:rsidRPr="00227E6D" w14:paraId="30AD4495" w14:textId="77777777" w:rsidTr="00CF4AC2">
        <w:trPr>
          <w:trHeight w:val="300"/>
        </w:trPr>
        <w:tc>
          <w:tcPr>
            <w:tcW w:w="1300" w:type="dxa"/>
            <w:vMerge/>
            <w:tcBorders>
              <w:top w:val="nil"/>
              <w:left w:val="single" w:sz="4" w:space="0" w:color="auto"/>
              <w:bottom w:val="single" w:sz="4" w:space="0" w:color="000000"/>
              <w:right w:val="single" w:sz="4" w:space="0" w:color="auto"/>
            </w:tcBorders>
            <w:vAlign w:val="center"/>
            <w:hideMark/>
          </w:tcPr>
          <w:p w14:paraId="3F4E8CA1"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p>
        </w:tc>
        <w:tc>
          <w:tcPr>
            <w:tcW w:w="222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375DE45"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/parameters/</w:t>
            </w:r>
          </w:p>
        </w:tc>
        <w:tc>
          <w:tcPr>
            <w:tcW w:w="900" w:type="dxa"/>
            <w:tcBorders>
              <w:top w:val="nil"/>
              <w:left w:val="nil"/>
              <w:bottom w:val="single" w:sz="4" w:space="0" w:color="auto"/>
              <w:right w:val="single" w:sz="4" w:space="0" w:color="auto"/>
            </w:tcBorders>
            <w:shd w:val="clear" w:color="auto" w:fill="auto"/>
            <w:noWrap/>
            <w:vAlign w:val="center"/>
            <w:hideMark/>
          </w:tcPr>
          <w:p w14:paraId="1BDCD87B"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0269B13E"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 </w:t>
            </w:r>
          </w:p>
        </w:tc>
        <w:tc>
          <w:tcPr>
            <w:tcW w:w="720" w:type="dxa"/>
            <w:tcBorders>
              <w:top w:val="nil"/>
              <w:left w:val="nil"/>
              <w:bottom w:val="single" w:sz="4" w:space="0" w:color="auto"/>
              <w:right w:val="single" w:sz="4" w:space="0" w:color="auto"/>
            </w:tcBorders>
            <w:shd w:val="clear" w:color="auto" w:fill="auto"/>
            <w:noWrap/>
            <w:vAlign w:val="center"/>
            <w:hideMark/>
          </w:tcPr>
          <w:p w14:paraId="2BC140BC"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center"/>
            <w:hideMark/>
          </w:tcPr>
          <w:p w14:paraId="2FDD4265"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X</w:t>
            </w:r>
          </w:p>
        </w:tc>
        <w:tc>
          <w:tcPr>
            <w:tcW w:w="846" w:type="dxa"/>
            <w:tcBorders>
              <w:top w:val="nil"/>
              <w:left w:val="nil"/>
              <w:bottom w:val="single" w:sz="4" w:space="0" w:color="auto"/>
              <w:right w:val="single" w:sz="4" w:space="0" w:color="auto"/>
            </w:tcBorders>
            <w:shd w:val="clear" w:color="auto" w:fill="auto"/>
            <w:noWrap/>
            <w:vAlign w:val="center"/>
            <w:hideMark/>
          </w:tcPr>
          <w:p w14:paraId="5648DBDB"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 </w:t>
            </w:r>
          </w:p>
        </w:tc>
        <w:tc>
          <w:tcPr>
            <w:tcW w:w="954" w:type="dxa"/>
            <w:tcBorders>
              <w:top w:val="nil"/>
              <w:left w:val="nil"/>
              <w:bottom w:val="single" w:sz="4" w:space="0" w:color="auto"/>
              <w:right w:val="single" w:sz="4" w:space="0" w:color="auto"/>
            </w:tcBorders>
            <w:shd w:val="clear" w:color="auto" w:fill="auto"/>
            <w:noWrap/>
            <w:vAlign w:val="center"/>
            <w:hideMark/>
          </w:tcPr>
          <w:p w14:paraId="44273F1E" w14:textId="77777777" w:rsidR="00227E6D" w:rsidRPr="00227E6D" w:rsidRDefault="00227E6D" w:rsidP="00682F26">
            <w:pPr>
              <w:spacing w:before="100" w:beforeAutospacing="1" w:after="100" w:afterAutospacing="1" w:line="240" w:lineRule="auto"/>
              <w:rPr>
                <w:rFonts w:eastAsia="Times New Roman" w:cstheme="minorHAnsi"/>
                <w:color w:val="000000"/>
                <w:sz w:val="18"/>
                <w:szCs w:val="18"/>
              </w:rPr>
            </w:pPr>
            <w:r w:rsidRPr="00227E6D">
              <w:rPr>
                <w:rFonts w:eastAsia="Times New Roman" w:cstheme="minorHAnsi"/>
                <w:color w:val="000000"/>
                <w:sz w:val="18"/>
                <w:szCs w:val="18"/>
              </w:rPr>
              <w:t> </w:t>
            </w:r>
          </w:p>
        </w:tc>
      </w:tr>
    </w:tbl>
    <w:p w14:paraId="022CC413" w14:textId="77777777" w:rsidR="006E0724" w:rsidRDefault="006E0724" w:rsidP="00682F26">
      <w:pPr>
        <w:pStyle w:val="Normal1"/>
        <w:spacing w:before="100" w:beforeAutospacing="1" w:after="100" w:afterAutospacing="1" w:line="240" w:lineRule="auto"/>
      </w:pPr>
    </w:p>
    <w:p w14:paraId="0A6ACC5F" w14:textId="2A8F8584" w:rsidR="002771AD" w:rsidRDefault="002771AD" w:rsidP="00682F26">
      <w:pPr>
        <w:spacing w:before="100" w:beforeAutospacing="1" w:after="100" w:afterAutospacing="1" w:line="240" w:lineRule="auto"/>
      </w:pPr>
      <w:bookmarkStart w:id="102" w:name="h.rkrt91syi95m" w:colFirst="0" w:colLast="0"/>
      <w:bookmarkEnd w:id="102"/>
      <w:r>
        <w:t xml:space="preserve">In the effort to update the model, all attempts were made to ease the transition process between the new and old systems. This meant that rather than rewriting </w:t>
      </w:r>
      <w:r>
        <w:rPr>
          <w:i/>
        </w:rPr>
        <w:t>every</w:t>
      </w:r>
      <w:r>
        <w:t xml:space="preserve"> component of the existing system, as few changes as possible were made to reach the goals outlined above. In the</w:t>
      </w:r>
      <w:r w:rsidR="00B334EB">
        <w:t xml:space="preserve"> new structure</w:t>
      </w:r>
      <w:r>
        <w:t>, the following core elements were able to be retained:</w:t>
      </w:r>
    </w:p>
    <w:p w14:paraId="3E2F0639" w14:textId="77777777" w:rsidR="002771AD" w:rsidRPr="006A4D5F" w:rsidRDefault="002771AD" w:rsidP="00682F26">
      <w:pPr>
        <w:pStyle w:val="Normal1"/>
        <w:numPr>
          <w:ilvl w:val="0"/>
          <w:numId w:val="2"/>
        </w:numPr>
        <w:spacing w:before="100" w:beforeAutospacing="1" w:after="100" w:afterAutospacing="1" w:line="240" w:lineRule="auto"/>
        <w:ind w:left="0" w:hanging="359"/>
        <w:rPr>
          <w:rFonts w:asciiTheme="minorHAnsi" w:hAnsiTheme="minorHAnsi" w:cstheme="minorHAnsi"/>
        </w:rPr>
      </w:pPr>
      <w:r w:rsidRPr="006A4D5F">
        <w:rPr>
          <w:rFonts w:asciiTheme="minorHAnsi" w:hAnsiTheme="minorHAnsi" w:cstheme="minorHAnsi"/>
        </w:rPr>
        <w:t>The module programs were left as-is (though the code used to actually call them - via AO and PANTS - was changed).</w:t>
      </w:r>
    </w:p>
    <w:p w14:paraId="2D0E7B89" w14:textId="77777777" w:rsidR="002771AD" w:rsidRDefault="002771AD" w:rsidP="00682F26">
      <w:pPr>
        <w:pStyle w:val="Normal1"/>
        <w:numPr>
          <w:ilvl w:val="0"/>
          <w:numId w:val="2"/>
        </w:numPr>
        <w:spacing w:before="100" w:beforeAutospacing="1" w:after="100" w:afterAutospacing="1" w:line="240" w:lineRule="auto"/>
        <w:ind w:left="0" w:hanging="359"/>
        <w:rPr>
          <w:rFonts w:asciiTheme="minorHAnsi" w:hAnsiTheme="minorHAnsi" w:cstheme="minorHAnsi"/>
        </w:rPr>
      </w:pPr>
      <w:r w:rsidRPr="006A4D5F">
        <w:rPr>
          <w:rFonts w:asciiTheme="minorHAnsi" w:hAnsiTheme="minorHAnsi" w:cstheme="minorHAnsi"/>
        </w:rPr>
        <w:t>The DAF framework was preserved, though now it is used purely to multi-thread the applications (its distributed functionality has effectively been removed by restricting it to a single node).</w:t>
      </w:r>
    </w:p>
    <w:p w14:paraId="1FA6023A" w14:textId="77777777" w:rsidR="006A4D5F" w:rsidRPr="006A4D5F" w:rsidRDefault="006A4D5F" w:rsidP="00682F26">
      <w:pPr>
        <w:pStyle w:val="Normal1"/>
        <w:spacing w:before="100" w:beforeAutospacing="1" w:after="100" w:afterAutospacing="1" w:line="240" w:lineRule="auto"/>
        <w:rPr>
          <w:rFonts w:asciiTheme="minorHAnsi" w:hAnsiTheme="minorHAnsi" w:cstheme="minorHAnsi"/>
        </w:rPr>
      </w:pPr>
    </w:p>
    <w:p w14:paraId="3EB01B2D" w14:textId="77777777" w:rsidR="002771AD" w:rsidRDefault="002771AD" w:rsidP="00682F26">
      <w:pPr>
        <w:spacing w:before="100" w:beforeAutospacing="1" w:after="100" w:afterAutospacing="1" w:line="240" w:lineRule="auto"/>
      </w:pPr>
      <w:r>
        <w:t>With respect to the (scenario) file structure, although there have been some significant changes to the folder structure, the actual contents of the folders have transitioned in a simple one-to-one fashion, which should allow moving files from the old model to the new one fairly straightforward.</w:t>
      </w:r>
    </w:p>
    <w:p w14:paraId="050F585B" w14:textId="77777777" w:rsidR="002771AD" w:rsidRDefault="002771AD" w:rsidP="00682F26">
      <w:pPr>
        <w:spacing w:before="100" w:beforeAutospacing="1" w:after="100" w:afterAutospacing="1" w:line="240" w:lineRule="auto"/>
      </w:pPr>
      <w:r>
        <w:t>Because the new model is both very easy to “install” and simple in its runtime specifications, transitional training should be minimal and (hopefully) the end users will find the new setup much easier to “wrap their head around.” Additionally, the new setup’s portability and static runtime configurations should make debugging and failure analysis (both by ODOT and PB) easier and more transparent.</w:t>
      </w:r>
    </w:p>
    <w:p w14:paraId="38BD47B7" w14:textId="77777777" w:rsidR="00313954" w:rsidRDefault="00313954" w:rsidP="00682F26">
      <w:pPr>
        <w:pStyle w:val="Normal1"/>
        <w:spacing w:before="100" w:beforeAutospacing="1" w:after="100" w:afterAutospacing="1" w:line="240" w:lineRule="auto"/>
      </w:pPr>
    </w:p>
    <w:p w14:paraId="50751B36" w14:textId="77777777" w:rsidR="00CC00A3" w:rsidRDefault="00CC00A3" w:rsidP="00682F26">
      <w:pPr>
        <w:spacing w:before="100" w:beforeAutospacing="1" w:after="100" w:afterAutospacing="1" w:line="240" w:lineRule="auto"/>
        <w:rPr>
          <w:rFonts w:ascii="Cambria" w:eastAsia="Times New Roman" w:hAnsi="Cambria" w:cs="Times New Roman"/>
          <w:bCs/>
          <w:color w:val="365F91"/>
          <w:sz w:val="28"/>
          <w:szCs w:val="28"/>
        </w:rPr>
      </w:pPr>
      <w:bookmarkStart w:id="103" w:name="_Toc276060125"/>
      <w:r>
        <w:rPr>
          <w:rFonts w:ascii="Cambria" w:hAnsi="Cambria"/>
          <w:b/>
          <w:bCs/>
          <w:color w:val="365F91"/>
          <w:sz w:val="28"/>
          <w:szCs w:val="28"/>
        </w:rPr>
        <w:br w:type="page"/>
      </w:r>
    </w:p>
    <w:p w14:paraId="37A1B764" w14:textId="0869393B" w:rsidR="00D808E6" w:rsidRPr="00EE5145" w:rsidRDefault="00FD0FAD" w:rsidP="00682F26">
      <w:pPr>
        <w:pStyle w:val="Heading1"/>
        <w:spacing w:before="100" w:beforeAutospacing="1" w:after="100" w:afterAutospacing="1" w:line="240" w:lineRule="auto"/>
        <w:rPr>
          <w:b w:val="0"/>
        </w:rPr>
      </w:pPr>
      <w:bookmarkStart w:id="104" w:name="_Ref350343148"/>
      <w:bookmarkStart w:id="105" w:name="_Toc351451883"/>
      <w:bookmarkStart w:id="106" w:name="_Toc432069347"/>
      <w:r>
        <w:lastRenderedPageBreak/>
        <w:t xml:space="preserve">Appendix </w:t>
      </w:r>
      <w:r w:rsidR="00A337BF">
        <w:t>VISUM</w:t>
      </w:r>
      <w:r w:rsidR="00D808E6" w:rsidRPr="00CC00A3">
        <w:t xml:space="preserve"> Network Management Process</w:t>
      </w:r>
      <w:bookmarkEnd w:id="103"/>
      <w:bookmarkEnd w:id="104"/>
      <w:bookmarkEnd w:id="105"/>
      <w:bookmarkEnd w:id="106"/>
    </w:p>
    <w:p w14:paraId="520549D3" w14:textId="6485423F" w:rsidR="00745885" w:rsidRDefault="00D808E6" w:rsidP="00682F26">
      <w:pPr>
        <w:spacing w:before="100" w:beforeAutospacing="1" w:after="100" w:afterAutospacing="1" w:line="240" w:lineRule="auto"/>
      </w:pPr>
      <w:r>
        <w:t>This appendix describes the process an ODOT employee use</w:t>
      </w:r>
      <w:r w:rsidR="00745885">
        <w:t>s</w:t>
      </w:r>
      <w:r>
        <w:t xml:space="preserve"> for editing </w:t>
      </w:r>
      <w:r w:rsidR="00745885">
        <w:t>the SWIM model network</w:t>
      </w:r>
      <w:r>
        <w:t xml:space="preserve">. </w:t>
      </w:r>
      <w:r w:rsidRPr="00BE5650">
        <w:t xml:space="preserve">VISUM </w:t>
      </w:r>
      <w:r w:rsidR="00F65AD0">
        <w:t>14</w:t>
      </w:r>
      <w:r w:rsidR="00745885">
        <w:t xml:space="preserve">, license </w:t>
      </w:r>
      <w:r w:rsidRPr="00BE5650">
        <w:t>size</w:t>
      </w:r>
      <w:r w:rsidR="00745885">
        <w:t xml:space="preserve"> Large, </w:t>
      </w:r>
      <w:r w:rsidRPr="00BE5650">
        <w:t>is used to manage all highway and transit networks for all years.  Some working knowledge of VISUM is assumed</w:t>
      </w:r>
      <w:r>
        <w:t xml:space="preserve"> by the user who will manage the networks</w:t>
      </w:r>
      <w:r w:rsidR="009F438E">
        <w:t>.</w:t>
      </w:r>
    </w:p>
    <w:p w14:paraId="2FEDFCF8" w14:textId="77777777" w:rsidR="00D808E6" w:rsidRPr="00BF49AB" w:rsidRDefault="00D808E6" w:rsidP="00682F26">
      <w:pPr>
        <w:pStyle w:val="Heading2"/>
        <w:spacing w:before="100" w:beforeAutospacing="1" w:after="100" w:afterAutospacing="1" w:line="240" w:lineRule="auto"/>
      </w:pPr>
      <w:bookmarkStart w:id="107" w:name="_Toc351451884"/>
      <w:r w:rsidRPr="00BF49AB">
        <w:t>Network Setup</w:t>
      </w:r>
      <w:bookmarkEnd w:id="107"/>
    </w:p>
    <w:p w14:paraId="19422048" w14:textId="65126EFA" w:rsidR="00290D29" w:rsidRPr="006A4D5F" w:rsidRDefault="00290D29" w:rsidP="00682F26">
      <w:pPr>
        <w:spacing w:before="100" w:beforeAutospacing="1" w:after="100" w:afterAutospacing="1" w:line="240" w:lineRule="auto"/>
      </w:pPr>
      <w:r w:rsidRPr="001038F6">
        <w:t xml:space="preserve">The Nodes </w:t>
      </w:r>
      <w:r>
        <w:t xml:space="preserve">and links </w:t>
      </w:r>
      <w:r w:rsidRPr="001038F6">
        <w:t xml:space="preserve">for </w:t>
      </w:r>
      <w:r w:rsidR="00DD1325">
        <w:t>the current year</w:t>
      </w:r>
      <w:r>
        <w:t xml:space="preserve"> </w:t>
      </w:r>
      <w:r w:rsidR="00DD1325">
        <w:t>is</w:t>
      </w:r>
      <w:r>
        <w:t xml:space="preserve"> maintained in the version file.  </w:t>
      </w:r>
    </w:p>
    <w:p w14:paraId="18DD3829" w14:textId="77777777" w:rsidR="00D808E6" w:rsidRDefault="00D808E6" w:rsidP="00682F26">
      <w:pPr>
        <w:spacing w:before="100" w:beforeAutospacing="1" w:after="100" w:afterAutospacing="1" w:line="240" w:lineRule="auto"/>
      </w:pPr>
      <w:r>
        <w:t xml:space="preserve">The </w:t>
      </w:r>
      <w:r w:rsidR="00B51BCB">
        <w:t xml:space="preserve">VISUM link attributes </w:t>
      </w:r>
      <w:r>
        <w:t xml:space="preserve">that must be populated for </w:t>
      </w:r>
      <w:r w:rsidR="008D7080">
        <w:t>use in SWIM are in the table below</w:t>
      </w:r>
      <w:r>
        <w:t xml:space="preserve">. </w:t>
      </w:r>
    </w:p>
    <w:p w14:paraId="79C033BD" w14:textId="1CB9B192" w:rsidR="00D808E6" w:rsidRPr="002F6547" w:rsidRDefault="00174DED" w:rsidP="00682F26">
      <w:pPr>
        <w:pStyle w:val="Caption"/>
        <w:keepNext/>
        <w:spacing w:before="100" w:beforeAutospacing="1" w:after="100" w:afterAutospacing="1"/>
      </w:pPr>
      <w:r>
        <w:t xml:space="preserve">Table </w:t>
      </w:r>
      <w:r w:rsidR="000C59AC">
        <w:fldChar w:fldCharType="begin"/>
      </w:r>
      <w:r w:rsidR="0050420B">
        <w:instrText xml:space="preserve"> SEQ Table \* ARABIC </w:instrText>
      </w:r>
      <w:r w:rsidR="000C59AC">
        <w:fldChar w:fldCharType="separate"/>
      </w:r>
      <w:r w:rsidR="0083378A">
        <w:rPr>
          <w:noProof/>
        </w:rPr>
        <w:t>5</w:t>
      </w:r>
      <w:r w:rsidR="000C59AC">
        <w:rPr>
          <w:noProof/>
        </w:rPr>
        <w:fldChar w:fldCharType="end"/>
      </w:r>
      <w:r>
        <w:t xml:space="preserve">: </w:t>
      </w:r>
      <w:r w:rsidR="008D7080">
        <w:t>Link Attributes</w:t>
      </w:r>
    </w:p>
    <w:tbl>
      <w:tblPr>
        <w:tblW w:w="8017"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980"/>
        <w:gridCol w:w="6037"/>
      </w:tblGrid>
      <w:tr w:rsidR="00D808E6" w:rsidRPr="00D36EB8" w14:paraId="43725E73" w14:textId="77777777" w:rsidTr="00CD551C">
        <w:trPr>
          <w:cantSplit/>
        </w:trPr>
        <w:tc>
          <w:tcPr>
            <w:tcW w:w="1980" w:type="dxa"/>
            <w:tcBorders>
              <w:top w:val="single" w:sz="4" w:space="0" w:color="auto"/>
              <w:left w:val="single" w:sz="4" w:space="0" w:color="auto"/>
              <w:bottom w:val="single" w:sz="4" w:space="0" w:color="auto"/>
              <w:right w:val="single" w:sz="4" w:space="0" w:color="auto"/>
            </w:tcBorders>
            <w:shd w:val="clear" w:color="auto" w:fill="D9D9D9"/>
          </w:tcPr>
          <w:p w14:paraId="5D8DD85D" w14:textId="77777777" w:rsidR="00D808E6" w:rsidRPr="00D36EB8" w:rsidRDefault="00D808E6" w:rsidP="00682F26">
            <w:pPr>
              <w:keepNext/>
              <w:spacing w:before="100" w:beforeAutospacing="1" w:after="100" w:afterAutospacing="1" w:line="240" w:lineRule="auto"/>
              <w:rPr>
                <w:rFonts w:cstheme="minorHAnsi"/>
                <w:b/>
                <w:color w:val="000000"/>
              </w:rPr>
            </w:pPr>
            <w:r w:rsidRPr="00D36EB8">
              <w:rPr>
                <w:rFonts w:cstheme="minorHAnsi"/>
                <w:b/>
                <w:color w:val="000000"/>
              </w:rPr>
              <w:t>Field Name</w:t>
            </w:r>
          </w:p>
        </w:tc>
        <w:tc>
          <w:tcPr>
            <w:tcW w:w="6037" w:type="dxa"/>
            <w:tcBorders>
              <w:top w:val="single" w:sz="4" w:space="0" w:color="auto"/>
              <w:left w:val="single" w:sz="4" w:space="0" w:color="auto"/>
              <w:bottom w:val="single" w:sz="4" w:space="0" w:color="auto"/>
              <w:right w:val="single" w:sz="4" w:space="0" w:color="auto"/>
            </w:tcBorders>
            <w:shd w:val="clear" w:color="auto" w:fill="D9D9D9"/>
          </w:tcPr>
          <w:p w14:paraId="25B2479F" w14:textId="77777777" w:rsidR="00D808E6" w:rsidRPr="00D36EB8" w:rsidRDefault="00D808E6" w:rsidP="00682F26">
            <w:pPr>
              <w:keepNext/>
              <w:spacing w:before="100" w:beforeAutospacing="1" w:after="100" w:afterAutospacing="1" w:line="240" w:lineRule="auto"/>
              <w:rPr>
                <w:rFonts w:cstheme="minorHAnsi"/>
                <w:b/>
                <w:color w:val="000000"/>
              </w:rPr>
            </w:pPr>
            <w:r w:rsidRPr="00D36EB8">
              <w:rPr>
                <w:rFonts w:cstheme="minorHAnsi"/>
                <w:b/>
                <w:color w:val="000000"/>
              </w:rPr>
              <w:t>Description</w:t>
            </w:r>
          </w:p>
        </w:tc>
      </w:tr>
      <w:tr w:rsidR="00D808E6" w:rsidRPr="00D36EB8" w14:paraId="35868FD8" w14:textId="77777777" w:rsidTr="00CD551C">
        <w:trPr>
          <w:cantSplit/>
        </w:trPr>
        <w:tc>
          <w:tcPr>
            <w:tcW w:w="1980" w:type="dxa"/>
            <w:tcBorders>
              <w:top w:val="single" w:sz="4" w:space="0" w:color="auto"/>
              <w:left w:val="single" w:sz="4" w:space="0" w:color="auto"/>
              <w:bottom w:val="single" w:sz="4" w:space="0" w:color="auto"/>
              <w:right w:val="single" w:sz="4" w:space="0" w:color="auto"/>
            </w:tcBorders>
          </w:tcPr>
          <w:p w14:paraId="159E4AC1" w14:textId="4C54242F" w:rsidR="00D808E6" w:rsidRPr="00D36EB8" w:rsidRDefault="00F65AD0" w:rsidP="00682F26">
            <w:pPr>
              <w:keepNext/>
              <w:spacing w:before="100" w:beforeAutospacing="1" w:after="100" w:afterAutospacing="1" w:line="240" w:lineRule="auto"/>
              <w:rPr>
                <w:rFonts w:cstheme="minorHAnsi"/>
                <w:color w:val="000000"/>
              </w:rPr>
            </w:pPr>
            <w:proofErr w:type="spellStart"/>
            <w:r>
              <w:rPr>
                <w:rFonts w:cstheme="minorHAnsi"/>
                <w:color w:val="000000"/>
              </w:rPr>
              <w:t>CapPrT</w:t>
            </w:r>
            <w:proofErr w:type="spellEnd"/>
          </w:p>
        </w:tc>
        <w:tc>
          <w:tcPr>
            <w:tcW w:w="6037" w:type="dxa"/>
            <w:tcBorders>
              <w:top w:val="single" w:sz="4" w:space="0" w:color="auto"/>
              <w:left w:val="single" w:sz="4" w:space="0" w:color="auto"/>
              <w:bottom w:val="single" w:sz="4" w:space="0" w:color="auto"/>
              <w:right w:val="single" w:sz="4" w:space="0" w:color="auto"/>
            </w:tcBorders>
          </w:tcPr>
          <w:p w14:paraId="74A693F2" w14:textId="52FCFA69" w:rsidR="00D808E6" w:rsidRPr="00D36EB8" w:rsidRDefault="008D7080" w:rsidP="00682F26">
            <w:pPr>
              <w:keepNext/>
              <w:spacing w:before="100" w:beforeAutospacing="1" w:after="100" w:afterAutospacing="1" w:line="240" w:lineRule="auto"/>
              <w:rPr>
                <w:rFonts w:cstheme="minorHAnsi"/>
                <w:color w:val="000000"/>
              </w:rPr>
            </w:pPr>
            <w:r w:rsidRPr="00D36EB8">
              <w:rPr>
                <w:rFonts w:cstheme="minorHAnsi"/>
                <w:color w:val="000000"/>
              </w:rPr>
              <w:t xml:space="preserve">Capacity for </w:t>
            </w:r>
            <w:r w:rsidR="00D36EB8" w:rsidRPr="00A4080B">
              <w:rPr>
                <w:rFonts w:cstheme="minorHAnsi"/>
                <w:color w:val="000000"/>
              </w:rPr>
              <w:t>this year’s version file</w:t>
            </w:r>
          </w:p>
        </w:tc>
      </w:tr>
      <w:tr w:rsidR="00D808E6" w:rsidRPr="00D36EB8" w14:paraId="46FC6345" w14:textId="77777777" w:rsidTr="00CD551C">
        <w:trPr>
          <w:cantSplit/>
        </w:trPr>
        <w:tc>
          <w:tcPr>
            <w:tcW w:w="1980" w:type="dxa"/>
            <w:tcBorders>
              <w:top w:val="single" w:sz="4" w:space="0" w:color="auto"/>
              <w:left w:val="single" w:sz="4" w:space="0" w:color="auto"/>
              <w:bottom w:val="single" w:sz="4" w:space="0" w:color="auto"/>
              <w:right w:val="single" w:sz="4" w:space="0" w:color="auto"/>
            </w:tcBorders>
          </w:tcPr>
          <w:p w14:paraId="06491EB9" w14:textId="284F046A" w:rsidR="00D808E6" w:rsidRPr="00D36EB8" w:rsidRDefault="00D808E6" w:rsidP="00682F26">
            <w:pPr>
              <w:keepNext/>
              <w:spacing w:before="100" w:beforeAutospacing="1" w:after="100" w:afterAutospacing="1" w:line="240" w:lineRule="auto"/>
              <w:rPr>
                <w:rFonts w:cstheme="minorHAnsi"/>
                <w:color w:val="000000"/>
              </w:rPr>
            </w:pPr>
            <w:r w:rsidRPr="00D36EB8">
              <w:rPr>
                <w:rFonts w:cstheme="minorHAnsi"/>
                <w:color w:val="000000"/>
              </w:rPr>
              <w:t>LANES</w:t>
            </w:r>
          </w:p>
        </w:tc>
        <w:tc>
          <w:tcPr>
            <w:tcW w:w="6037" w:type="dxa"/>
            <w:tcBorders>
              <w:top w:val="single" w:sz="4" w:space="0" w:color="auto"/>
              <w:left w:val="single" w:sz="4" w:space="0" w:color="auto"/>
              <w:bottom w:val="single" w:sz="4" w:space="0" w:color="auto"/>
              <w:right w:val="single" w:sz="4" w:space="0" w:color="auto"/>
            </w:tcBorders>
          </w:tcPr>
          <w:p w14:paraId="3E2C5D19" w14:textId="7A692C39" w:rsidR="00D808E6" w:rsidRPr="00D36EB8" w:rsidRDefault="008D7080" w:rsidP="00682F26">
            <w:pPr>
              <w:keepNext/>
              <w:spacing w:before="100" w:beforeAutospacing="1" w:after="100" w:afterAutospacing="1" w:line="240" w:lineRule="auto"/>
              <w:rPr>
                <w:rFonts w:cstheme="minorHAnsi"/>
                <w:color w:val="000000"/>
              </w:rPr>
            </w:pPr>
            <w:r w:rsidRPr="00D36EB8">
              <w:rPr>
                <w:rFonts w:cstheme="minorHAnsi"/>
                <w:color w:val="000000"/>
              </w:rPr>
              <w:t xml:space="preserve">Number of lanes </w:t>
            </w:r>
            <w:r w:rsidR="00D36EB8" w:rsidRPr="00A4080B">
              <w:rPr>
                <w:rFonts w:cstheme="minorHAnsi"/>
                <w:color w:val="000000"/>
              </w:rPr>
              <w:t>for this year’s version file</w:t>
            </w:r>
          </w:p>
        </w:tc>
      </w:tr>
      <w:tr w:rsidR="00D808E6" w:rsidRPr="00D36EB8" w14:paraId="667D28DB" w14:textId="77777777" w:rsidTr="00CD551C">
        <w:trPr>
          <w:cantSplit/>
        </w:trPr>
        <w:tc>
          <w:tcPr>
            <w:tcW w:w="1980" w:type="dxa"/>
            <w:tcBorders>
              <w:top w:val="single" w:sz="4" w:space="0" w:color="auto"/>
              <w:left w:val="single" w:sz="4" w:space="0" w:color="auto"/>
              <w:bottom w:val="single" w:sz="4" w:space="0" w:color="auto"/>
              <w:right w:val="single" w:sz="4" w:space="0" w:color="auto"/>
            </w:tcBorders>
          </w:tcPr>
          <w:p w14:paraId="5B792A14" w14:textId="396377D8" w:rsidR="00D808E6" w:rsidRPr="00D36EB8" w:rsidRDefault="00D808E6" w:rsidP="00682F26">
            <w:pPr>
              <w:keepNext/>
              <w:spacing w:before="100" w:beforeAutospacing="1" w:after="100" w:afterAutospacing="1" w:line="240" w:lineRule="auto"/>
              <w:rPr>
                <w:rFonts w:cstheme="minorHAnsi"/>
                <w:color w:val="000000"/>
              </w:rPr>
            </w:pPr>
            <w:r w:rsidRPr="00D36EB8">
              <w:rPr>
                <w:rFonts w:cstheme="minorHAnsi"/>
                <w:color w:val="000000"/>
              </w:rPr>
              <w:t>SPEED</w:t>
            </w:r>
          </w:p>
        </w:tc>
        <w:tc>
          <w:tcPr>
            <w:tcW w:w="6037" w:type="dxa"/>
            <w:tcBorders>
              <w:top w:val="single" w:sz="4" w:space="0" w:color="auto"/>
              <w:left w:val="single" w:sz="4" w:space="0" w:color="auto"/>
              <w:bottom w:val="single" w:sz="4" w:space="0" w:color="auto"/>
              <w:right w:val="single" w:sz="4" w:space="0" w:color="auto"/>
            </w:tcBorders>
          </w:tcPr>
          <w:p w14:paraId="52501D34" w14:textId="37F95A0F" w:rsidR="00D808E6" w:rsidRPr="00D36EB8" w:rsidRDefault="008D7080" w:rsidP="00682F26">
            <w:pPr>
              <w:keepNext/>
              <w:spacing w:before="100" w:beforeAutospacing="1" w:after="100" w:afterAutospacing="1" w:line="240" w:lineRule="auto"/>
              <w:rPr>
                <w:rFonts w:cstheme="minorHAnsi"/>
                <w:color w:val="000000"/>
              </w:rPr>
            </w:pPr>
            <w:r w:rsidRPr="00D36EB8">
              <w:rPr>
                <w:rFonts w:cstheme="minorHAnsi"/>
                <w:color w:val="000000"/>
              </w:rPr>
              <w:t xml:space="preserve">Speed </w:t>
            </w:r>
            <w:r w:rsidR="00D36EB8" w:rsidRPr="00A4080B">
              <w:rPr>
                <w:rFonts w:cstheme="minorHAnsi"/>
                <w:color w:val="000000"/>
              </w:rPr>
              <w:t>for this year’s version file</w:t>
            </w:r>
          </w:p>
        </w:tc>
      </w:tr>
      <w:tr w:rsidR="008D7080" w:rsidRPr="00D36EB8" w14:paraId="4119DB13" w14:textId="77777777" w:rsidTr="00CD551C">
        <w:trPr>
          <w:cantSplit/>
        </w:trPr>
        <w:tc>
          <w:tcPr>
            <w:tcW w:w="1980" w:type="dxa"/>
            <w:tcBorders>
              <w:top w:val="single" w:sz="4" w:space="0" w:color="auto"/>
              <w:left w:val="single" w:sz="4" w:space="0" w:color="auto"/>
              <w:bottom w:val="single" w:sz="4" w:space="0" w:color="auto"/>
              <w:right w:val="single" w:sz="4" w:space="0" w:color="auto"/>
            </w:tcBorders>
          </w:tcPr>
          <w:p w14:paraId="6A955902" w14:textId="7400BAF3" w:rsidR="008D7080" w:rsidRPr="00D36EB8" w:rsidRDefault="008D7080" w:rsidP="00682F26">
            <w:pPr>
              <w:keepNext/>
              <w:spacing w:before="100" w:beforeAutospacing="1" w:after="100" w:afterAutospacing="1" w:line="240" w:lineRule="auto"/>
              <w:rPr>
                <w:rFonts w:cstheme="minorHAnsi"/>
                <w:color w:val="000000"/>
              </w:rPr>
            </w:pPr>
            <w:r w:rsidRPr="00D36EB8">
              <w:rPr>
                <w:rFonts w:cstheme="minorHAnsi"/>
                <w:color w:val="000000"/>
              </w:rPr>
              <w:t>COST_A</w:t>
            </w:r>
          </w:p>
        </w:tc>
        <w:tc>
          <w:tcPr>
            <w:tcW w:w="6037" w:type="dxa"/>
            <w:tcBorders>
              <w:top w:val="single" w:sz="4" w:space="0" w:color="auto"/>
              <w:left w:val="single" w:sz="4" w:space="0" w:color="auto"/>
              <w:bottom w:val="single" w:sz="4" w:space="0" w:color="auto"/>
              <w:right w:val="single" w:sz="4" w:space="0" w:color="auto"/>
            </w:tcBorders>
          </w:tcPr>
          <w:p w14:paraId="7E84A0CD" w14:textId="77777777" w:rsidR="008D7080" w:rsidRPr="00D36EB8" w:rsidRDefault="008D7080" w:rsidP="00682F26">
            <w:pPr>
              <w:keepNext/>
              <w:spacing w:before="100" w:beforeAutospacing="1" w:after="100" w:afterAutospacing="1" w:line="240" w:lineRule="auto"/>
              <w:rPr>
                <w:rFonts w:cstheme="minorHAnsi"/>
                <w:color w:val="000000"/>
              </w:rPr>
            </w:pPr>
            <w:r w:rsidRPr="00D36EB8">
              <w:rPr>
                <w:rFonts w:cstheme="minorHAnsi"/>
                <w:color w:val="000000"/>
              </w:rPr>
              <w:t>Link cost for auto</w:t>
            </w:r>
          </w:p>
        </w:tc>
      </w:tr>
      <w:tr w:rsidR="008D7080" w:rsidRPr="00D36EB8" w14:paraId="575D0F5B" w14:textId="77777777" w:rsidTr="00CD551C">
        <w:trPr>
          <w:cantSplit/>
        </w:trPr>
        <w:tc>
          <w:tcPr>
            <w:tcW w:w="1980" w:type="dxa"/>
            <w:tcBorders>
              <w:top w:val="single" w:sz="4" w:space="0" w:color="auto"/>
              <w:left w:val="single" w:sz="4" w:space="0" w:color="auto"/>
              <w:bottom w:val="single" w:sz="4" w:space="0" w:color="auto"/>
              <w:right w:val="single" w:sz="4" w:space="0" w:color="auto"/>
            </w:tcBorders>
          </w:tcPr>
          <w:p w14:paraId="17F63275" w14:textId="5B1103BF" w:rsidR="008D7080" w:rsidRPr="00D36EB8" w:rsidRDefault="008D7080" w:rsidP="00682F26">
            <w:pPr>
              <w:keepNext/>
              <w:spacing w:before="100" w:beforeAutospacing="1" w:after="100" w:afterAutospacing="1" w:line="240" w:lineRule="auto"/>
              <w:rPr>
                <w:rFonts w:cstheme="minorHAnsi"/>
                <w:color w:val="000000"/>
              </w:rPr>
            </w:pPr>
            <w:r w:rsidRPr="00D36EB8">
              <w:rPr>
                <w:rFonts w:cstheme="minorHAnsi"/>
                <w:color w:val="000000"/>
              </w:rPr>
              <w:t>COST_D</w:t>
            </w:r>
          </w:p>
        </w:tc>
        <w:tc>
          <w:tcPr>
            <w:tcW w:w="6037" w:type="dxa"/>
            <w:tcBorders>
              <w:top w:val="single" w:sz="4" w:space="0" w:color="auto"/>
              <w:left w:val="single" w:sz="4" w:space="0" w:color="auto"/>
              <w:bottom w:val="single" w:sz="4" w:space="0" w:color="auto"/>
              <w:right w:val="single" w:sz="4" w:space="0" w:color="auto"/>
            </w:tcBorders>
          </w:tcPr>
          <w:p w14:paraId="5AFA8214" w14:textId="77777777" w:rsidR="008D7080" w:rsidRPr="00D36EB8" w:rsidRDefault="008D7080" w:rsidP="00682F26">
            <w:pPr>
              <w:keepNext/>
              <w:spacing w:before="100" w:beforeAutospacing="1" w:after="100" w:afterAutospacing="1" w:line="240" w:lineRule="auto"/>
              <w:rPr>
                <w:rFonts w:cstheme="minorHAnsi"/>
                <w:color w:val="000000"/>
              </w:rPr>
            </w:pPr>
            <w:r w:rsidRPr="00D36EB8">
              <w:rPr>
                <w:rFonts w:cstheme="minorHAnsi"/>
                <w:color w:val="000000"/>
              </w:rPr>
              <w:t>Link cost for truck</w:t>
            </w:r>
          </w:p>
        </w:tc>
      </w:tr>
      <w:tr w:rsidR="00CC3C29" w:rsidRPr="00D36EB8" w14:paraId="204508FE" w14:textId="77777777" w:rsidTr="00CD551C">
        <w:trPr>
          <w:cantSplit/>
        </w:trPr>
        <w:tc>
          <w:tcPr>
            <w:tcW w:w="1980" w:type="dxa"/>
            <w:tcBorders>
              <w:top w:val="single" w:sz="4" w:space="0" w:color="auto"/>
              <w:left w:val="single" w:sz="4" w:space="0" w:color="auto"/>
              <w:bottom w:val="single" w:sz="4" w:space="0" w:color="auto"/>
              <w:right w:val="single" w:sz="4" w:space="0" w:color="auto"/>
            </w:tcBorders>
          </w:tcPr>
          <w:p w14:paraId="28230AF3" w14:textId="36C99FD0" w:rsidR="00CC3C29" w:rsidRPr="00D36EB8" w:rsidRDefault="00CC3C29" w:rsidP="00682F26">
            <w:pPr>
              <w:keepNext/>
              <w:spacing w:before="100" w:beforeAutospacing="1" w:after="100" w:afterAutospacing="1" w:line="240" w:lineRule="auto"/>
              <w:rPr>
                <w:rFonts w:cstheme="minorHAnsi"/>
                <w:color w:val="000000"/>
              </w:rPr>
            </w:pPr>
            <w:r w:rsidRPr="00D36EB8">
              <w:rPr>
                <w:rFonts w:cstheme="minorHAnsi"/>
                <w:color w:val="000000"/>
              </w:rPr>
              <w:t>VDF</w:t>
            </w:r>
          </w:p>
        </w:tc>
        <w:tc>
          <w:tcPr>
            <w:tcW w:w="6037" w:type="dxa"/>
            <w:tcBorders>
              <w:top w:val="single" w:sz="4" w:space="0" w:color="auto"/>
              <w:left w:val="single" w:sz="4" w:space="0" w:color="auto"/>
              <w:bottom w:val="single" w:sz="4" w:space="0" w:color="auto"/>
              <w:right w:val="single" w:sz="4" w:space="0" w:color="auto"/>
            </w:tcBorders>
          </w:tcPr>
          <w:p w14:paraId="6367CD8A" w14:textId="77777777" w:rsidR="00CC3C29" w:rsidRPr="00D36EB8" w:rsidRDefault="00CC3C29" w:rsidP="00682F26">
            <w:pPr>
              <w:keepNext/>
              <w:spacing w:before="100" w:beforeAutospacing="1" w:after="100" w:afterAutospacing="1" w:line="240" w:lineRule="auto"/>
              <w:rPr>
                <w:rFonts w:cstheme="minorHAnsi"/>
                <w:color w:val="000000"/>
              </w:rPr>
            </w:pPr>
            <w:r w:rsidRPr="00D36EB8">
              <w:rPr>
                <w:rFonts w:cstheme="minorHAnsi"/>
                <w:color w:val="000000"/>
              </w:rPr>
              <w:t>Link VDF code</w:t>
            </w:r>
          </w:p>
        </w:tc>
      </w:tr>
      <w:tr w:rsidR="00D808E6" w:rsidRPr="00D36EB8" w14:paraId="3A694E29" w14:textId="77777777" w:rsidTr="00CD551C">
        <w:trPr>
          <w:cantSplit/>
        </w:trPr>
        <w:tc>
          <w:tcPr>
            <w:tcW w:w="1980" w:type="dxa"/>
            <w:tcBorders>
              <w:top w:val="single" w:sz="4" w:space="0" w:color="auto"/>
              <w:left w:val="single" w:sz="4" w:space="0" w:color="auto"/>
              <w:bottom w:val="single" w:sz="4" w:space="0" w:color="auto"/>
              <w:right w:val="single" w:sz="4" w:space="0" w:color="auto"/>
            </w:tcBorders>
          </w:tcPr>
          <w:p w14:paraId="1376B44B" w14:textId="77777777" w:rsidR="00D808E6" w:rsidRPr="00D36EB8" w:rsidRDefault="00D808E6" w:rsidP="00682F26">
            <w:pPr>
              <w:keepNext/>
              <w:spacing w:before="100" w:beforeAutospacing="1" w:after="100" w:afterAutospacing="1" w:line="240" w:lineRule="auto"/>
              <w:rPr>
                <w:rFonts w:cstheme="minorHAnsi"/>
                <w:color w:val="000000"/>
              </w:rPr>
            </w:pPr>
            <w:proofErr w:type="spellStart"/>
            <w:r w:rsidRPr="00D36EB8">
              <w:rPr>
                <w:rFonts w:cstheme="minorHAnsi"/>
                <w:color w:val="000000"/>
              </w:rPr>
              <w:t>TSysSet</w:t>
            </w:r>
            <w:proofErr w:type="spellEnd"/>
          </w:p>
        </w:tc>
        <w:tc>
          <w:tcPr>
            <w:tcW w:w="6037" w:type="dxa"/>
            <w:tcBorders>
              <w:top w:val="single" w:sz="4" w:space="0" w:color="auto"/>
              <w:left w:val="single" w:sz="4" w:space="0" w:color="auto"/>
              <w:bottom w:val="single" w:sz="4" w:space="0" w:color="auto"/>
              <w:right w:val="single" w:sz="4" w:space="0" w:color="auto"/>
            </w:tcBorders>
          </w:tcPr>
          <w:p w14:paraId="4BEF67AE" w14:textId="77777777" w:rsidR="00D808E6" w:rsidRPr="00D36EB8" w:rsidRDefault="00D808E6" w:rsidP="00682F26">
            <w:pPr>
              <w:keepNext/>
              <w:spacing w:before="100" w:beforeAutospacing="1" w:after="100" w:afterAutospacing="1" w:line="240" w:lineRule="auto"/>
              <w:rPr>
                <w:rFonts w:cstheme="minorHAnsi"/>
                <w:color w:val="000000"/>
              </w:rPr>
            </w:pPr>
            <w:r w:rsidRPr="00D36EB8">
              <w:rPr>
                <w:rFonts w:cstheme="minorHAnsi"/>
                <w:color w:val="000000"/>
              </w:rPr>
              <w:t>Mode</w:t>
            </w:r>
            <w:r w:rsidR="008D7080" w:rsidRPr="00D36EB8">
              <w:rPr>
                <w:rFonts w:cstheme="minorHAnsi"/>
                <w:color w:val="000000"/>
              </w:rPr>
              <w:t>s</w:t>
            </w:r>
            <w:r w:rsidRPr="00D36EB8">
              <w:rPr>
                <w:rFonts w:cstheme="minorHAnsi"/>
                <w:color w:val="000000"/>
              </w:rPr>
              <w:t xml:space="preserve"> of transportation allowed on link (transport system set)</w:t>
            </w:r>
          </w:p>
        </w:tc>
      </w:tr>
    </w:tbl>
    <w:p w14:paraId="74E84D76" w14:textId="77777777" w:rsidR="00D808E6" w:rsidRPr="00D36EB8" w:rsidRDefault="008D7080" w:rsidP="00682F26">
      <w:pPr>
        <w:spacing w:before="100" w:beforeAutospacing="1" w:after="100" w:afterAutospacing="1" w:line="240" w:lineRule="auto"/>
      </w:pPr>
      <w:r>
        <w:br/>
      </w:r>
      <w:r w:rsidRPr="00D36EB8">
        <w:t xml:space="preserve">There are a few important </w:t>
      </w:r>
      <w:r w:rsidR="00D808E6" w:rsidRPr="00D36EB8">
        <w:t>network definition conventions:</w:t>
      </w:r>
    </w:p>
    <w:p w14:paraId="0EF0AE84" w14:textId="77777777" w:rsidR="00D808E6" w:rsidRPr="00D36EB8" w:rsidRDefault="00D808E6" w:rsidP="00682F26">
      <w:pPr>
        <w:pStyle w:val="ListParagraph"/>
        <w:numPr>
          <w:ilvl w:val="0"/>
          <w:numId w:val="11"/>
        </w:numPr>
        <w:spacing w:before="100" w:beforeAutospacing="1" w:after="100" w:afterAutospacing="1" w:line="240" w:lineRule="auto"/>
        <w:ind w:left="0"/>
        <w:contextualSpacing w:val="0"/>
        <w:rPr>
          <w:rFonts w:asciiTheme="minorHAnsi" w:hAnsiTheme="minorHAnsi" w:cstheme="minorHAnsi"/>
          <w:color w:val="000000"/>
        </w:rPr>
      </w:pPr>
      <w:r w:rsidRPr="00D36EB8">
        <w:rPr>
          <w:rFonts w:asciiTheme="minorHAnsi" w:hAnsiTheme="minorHAnsi" w:cstheme="minorHAnsi"/>
          <w:color w:val="000000"/>
        </w:rPr>
        <w:t>A link in VISUM is always defined for both directions (from A to B and B to A).  However, that does not mean the link is available (or open) in both directions.  Whether or not the link is open is a function of the TSYSET</w:t>
      </w:r>
    </w:p>
    <w:p w14:paraId="4263C12A" w14:textId="517CA472" w:rsidR="00D808E6" w:rsidRPr="00D36EB8" w:rsidRDefault="00D808E6" w:rsidP="00682F26">
      <w:pPr>
        <w:pStyle w:val="ListParagraph"/>
        <w:numPr>
          <w:ilvl w:val="0"/>
          <w:numId w:val="11"/>
        </w:numPr>
        <w:spacing w:before="100" w:beforeAutospacing="1" w:after="100" w:afterAutospacing="1" w:line="240" w:lineRule="auto"/>
        <w:ind w:left="0"/>
        <w:contextualSpacing w:val="0"/>
        <w:rPr>
          <w:rFonts w:asciiTheme="minorHAnsi" w:hAnsiTheme="minorHAnsi" w:cstheme="minorHAnsi"/>
          <w:color w:val="000000"/>
        </w:rPr>
      </w:pPr>
      <w:r w:rsidRPr="00D36EB8">
        <w:rPr>
          <w:rFonts w:asciiTheme="minorHAnsi" w:hAnsiTheme="minorHAnsi" w:cstheme="minorHAnsi"/>
          <w:color w:val="000000"/>
        </w:rPr>
        <w:t xml:space="preserve">The TSYSSET (modes) attribute defines the available modes on the link.  </w:t>
      </w:r>
    </w:p>
    <w:p w14:paraId="0CEDEF49" w14:textId="1EA9E6C5" w:rsidR="00D808E6" w:rsidRPr="00D36EB8" w:rsidRDefault="00D808E6" w:rsidP="00682F26">
      <w:pPr>
        <w:pStyle w:val="ListParagraph"/>
        <w:numPr>
          <w:ilvl w:val="0"/>
          <w:numId w:val="11"/>
        </w:numPr>
        <w:spacing w:before="100" w:beforeAutospacing="1" w:after="100" w:afterAutospacing="1" w:line="240" w:lineRule="auto"/>
        <w:ind w:left="0"/>
        <w:contextualSpacing w:val="0"/>
        <w:rPr>
          <w:rFonts w:asciiTheme="minorHAnsi" w:hAnsiTheme="minorHAnsi" w:cstheme="minorHAnsi"/>
          <w:color w:val="000000"/>
        </w:rPr>
      </w:pPr>
      <w:r w:rsidRPr="00D36EB8">
        <w:rPr>
          <w:rFonts w:asciiTheme="minorHAnsi" w:hAnsiTheme="minorHAnsi" w:cstheme="minorHAnsi"/>
          <w:color w:val="000000"/>
        </w:rPr>
        <w:t xml:space="preserve">The attribute </w:t>
      </w:r>
      <w:proofErr w:type="spellStart"/>
      <w:r w:rsidRPr="00D36EB8">
        <w:rPr>
          <w:rFonts w:asciiTheme="minorHAnsi" w:hAnsiTheme="minorHAnsi" w:cstheme="minorHAnsi"/>
          <w:color w:val="000000"/>
        </w:rPr>
        <w:t>Sum</w:t>
      </w:r>
      <w:proofErr w:type="gramStart"/>
      <w:r w:rsidRPr="00D36EB8">
        <w:rPr>
          <w:rFonts w:asciiTheme="minorHAnsi" w:hAnsiTheme="minorHAnsi" w:cstheme="minorHAnsi"/>
          <w:color w:val="000000"/>
        </w:rPr>
        <w:t>:LineRoutes</w:t>
      </w:r>
      <w:proofErr w:type="spellEnd"/>
      <w:proofErr w:type="gramEnd"/>
      <w:r w:rsidRPr="00D36EB8">
        <w:rPr>
          <w:rFonts w:asciiTheme="minorHAnsi" w:hAnsiTheme="minorHAnsi" w:cstheme="minorHAnsi"/>
          <w:color w:val="000000"/>
        </w:rPr>
        <w:t>\</w:t>
      </w:r>
      <w:commentRangeStart w:id="108"/>
      <w:commentRangeStart w:id="109"/>
      <w:r w:rsidRPr="00D36EB8">
        <w:rPr>
          <w:rFonts w:asciiTheme="minorHAnsi" w:hAnsiTheme="minorHAnsi" w:cstheme="minorHAnsi"/>
          <w:color w:val="000000"/>
        </w:rPr>
        <w:t>NET</w:t>
      </w:r>
      <w:commentRangeEnd w:id="108"/>
      <w:r w:rsidR="007753C1">
        <w:rPr>
          <w:rStyle w:val="CommentReference"/>
          <w:rFonts w:asciiTheme="minorHAnsi" w:eastAsiaTheme="minorEastAsia" w:hAnsiTheme="minorHAnsi" w:cstheme="minorBidi"/>
        </w:rPr>
        <w:commentReference w:id="108"/>
      </w:r>
      <w:commentRangeEnd w:id="109"/>
      <w:r w:rsidR="0011689E">
        <w:rPr>
          <w:rStyle w:val="CommentReference"/>
          <w:rFonts w:asciiTheme="minorHAnsi" w:eastAsiaTheme="minorEastAsia" w:hAnsiTheme="minorHAnsi" w:cstheme="minorBidi"/>
        </w:rPr>
        <w:commentReference w:id="109"/>
      </w:r>
      <w:r w:rsidR="00D36EB8" w:rsidRPr="00A4080B">
        <w:rPr>
          <w:rFonts w:asciiTheme="minorHAnsi" w:hAnsiTheme="minorHAnsi" w:cstheme="minorHAnsi"/>
          <w:color w:val="000000"/>
        </w:rPr>
        <w:t xml:space="preserve"> </w:t>
      </w:r>
      <w:r w:rsidRPr="00D36EB8">
        <w:rPr>
          <w:rFonts w:asciiTheme="minorHAnsi" w:hAnsiTheme="minorHAnsi" w:cstheme="minorHAnsi"/>
          <w:color w:val="000000"/>
        </w:rPr>
        <w:t>identifies how many transit lines traverse the link.  This attribute is useful for checking if the link is required by the transit network</w:t>
      </w:r>
      <w:r w:rsidR="00050626">
        <w:rPr>
          <w:rFonts w:asciiTheme="minorHAnsi" w:hAnsiTheme="minorHAnsi" w:cstheme="minorHAnsi"/>
          <w:color w:val="000000"/>
        </w:rPr>
        <w:t>.</w:t>
      </w:r>
    </w:p>
    <w:p w14:paraId="1F016D55" w14:textId="77777777" w:rsidR="00D808E6" w:rsidRPr="00D36EB8" w:rsidRDefault="008D7080" w:rsidP="00682F26">
      <w:pPr>
        <w:pStyle w:val="ListParagraph"/>
        <w:numPr>
          <w:ilvl w:val="0"/>
          <w:numId w:val="11"/>
        </w:numPr>
        <w:spacing w:before="100" w:beforeAutospacing="1" w:after="100" w:afterAutospacing="1" w:line="240" w:lineRule="auto"/>
        <w:ind w:left="0"/>
        <w:contextualSpacing w:val="0"/>
        <w:rPr>
          <w:rFonts w:asciiTheme="minorHAnsi" w:hAnsiTheme="minorHAnsi" w:cstheme="minorHAnsi"/>
          <w:color w:val="000000"/>
        </w:rPr>
      </w:pPr>
      <w:r w:rsidRPr="00D36EB8">
        <w:rPr>
          <w:rFonts w:asciiTheme="minorHAnsi" w:hAnsiTheme="minorHAnsi" w:cstheme="minorHAnsi"/>
          <w:color w:val="000000"/>
        </w:rPr>
        <w:t>C</w:t>
      </w:r>
      <w:r w:rsidR="00D808E6" w:rsidRPr="00D36EB8">
        <w:rPr>
          <w:rFonts w:asciiTheme="minorHAnsi" w:hAnsiTheme="minorHAnsi" w:cstheme="minorHAnsi"/>
          <w:color w:val="000000"/>
        </w:rPr>
        <w:t>entroid nodes and connector link</w:t>
      </w:r>
      <w:r w:rsidRPr="00D36EB8">
        <w:rPr>
          <w:rFonts w:asciiTheme="minorHAnsi" w:hAnsiTheme="minorHAnsi" w:cstheme="minorHAnsi"/>
          <w:color w:val="000000"/>
        </w:rPr>
        <w:t xml:space="preserve">s are separate network objects in VISUM; they are </w:t>
      </w:r>
      <w:r w:rsidR="00D808E6" w:rsidRPr="00D36EB8">
        <w:rPr>
          <w:rFonts w:asciiTheme="minorHAnsi" w:hAnsiTheme="minorHAnsi" w:cstheme="minorHAnsi"/>
          <w:color w:val="000000"/>
        </w:rPr>
        <w:t>ZO</w:t>
      </w:r>
      <w:r w:rsidRPr="00D36EB8">
        <w:rPr>
          <w:rFonts w:asciiTheme="minorHAnsi" w:hAnsiTheme="minorHAnsi" w:cstheme="minorHAnsi"/>
          <w:color w:val="000000"/>
        </w:rPr>
        <w:t>NES and CONNECTORS respectively</w:t>
      </w:r>
      <w:r w:rsidR="00D808E6" w:rsidRPr="00D36EB8">
        <w:rPr>
          <w:rFonts w:asciiTheme="minorHAnsi" w:hAnsiTheme="minorHAnsi" w:cstheme="minorHAnsi"/>
          <w:color w:val="000000"/>
        </w:rPr>
        <w:t>.</w:t>
      </w:r>
    </w:p>
    <w:p w14:paraId="749AE231" w14:textId="77777777" w:rsidR="00B76A19" w:rsidRPr="00A4080B" w:rsidRDefault="00B76A19" w:rsidP="00682F26">
      <w:pPr>
        <w:pStyle w:val="ListParagraph"/>
        <w:spacing w:before="100" w:beforeAutospacing="1" w:after="100" w:afterAutospacing="1" w:line="240" w:lineRule="auto"/>
        <w:ind w:left="0"/>
        <w:rPr>
          <w:highlight w:val="yellow"/>
        </w:rPr>
      </w:pPr>
    </w:p>
    <w:p w14:paraId="74E45C6C" w14:textId="7706D6C6" w:rsidR="00B76A19" w:rsidRDefault="00B76A19" w:rsidP="00682F26">
      <w:pPr>
        <w:pStyle w:val="ListParagraph"/>
        <w:numPr>
          <w:ilvl w:val="0"/>
          <w:numId w:val="11"/>
        </w:numPr>
        <w:spacing w:before="100" w:beforeAutospacing="1" w:after="100" w:afterAutospacing="1" w:line="240" w:lineRule="auto"/>
        <w:ind w:left="0"/>
      </w:pPr>
      <w:commentRangeStart w:id="110"/>
      <w:commentRangeStart w:id="111"/>
      <w:r w:rsidRPr="00D36EB8">
        <w:t xml:space="preserve">To specify if a transit line is available for a given year, set the </w:t>
      </w:r>
      <w:proofErr w:type="spellStart"/>
      <w:r w:rsidRPr="00D36EB8">
        <w:t>LineRoute</w:t>
      </w:r>
      <w:proofErr w:type="spellEnd"/>
      <w:r w:rsidRPr="00D36EB8">
        <w:t xml:space="preserve"> NET</w:t>
      </w:r>
      <w:r w:rsidR="00D36EB8" w:rsidRPr="00A4080B">
        <w:t xml:space="preserve"> </w:t>
      </w:r>
      <w:r w:rsidRPr="00D36EB8">
        <w:t>attribute to 1.  Set it to 0 if the transit line is not available in the year.</w:t>
      </w:r>
      <w:commentRangeEnd w:id="110"/>
      <w:r w:rsidR="007753C1">
        <w:rPr>
          <w:rStyle w:val="CommentReference"/>
          <w:rFonts w:asciiTheme="minorHAnsi" w:eastAsiaTheme="minorEastAsia" w:hAnsiTheme="minorHAnsi" w:cstheme="minorBidi"/>
        </w:rPr>
        <w:commentReference w:id="110"/>
      </w:r>
      <w:commentRangeEnd w:id="111"/>
      <w:r w:rsidR="0011689E">
        <w:rPr>
          <w:rStyle w:val="CommentReference"/>
          <w:rFonts w:asciiTheme="minorHAnsi" w:eastAsiaTheme="minorEastAsia" w:hAnsiTheme="minorHAnsi" w:cstheme="minorBidi"/>
        </w:rPr>
        <w:commentReference w:id="111"/>
      </w:r>
    </w:p>
    <w:p w14:paraId="38548D3F" w14:textId="77777777" w:rsidR="005525CD" w:rsidRDefault="005525CD" w:rsidP="00682F26">
      <w:pPr>
        <w:pStyle w:val="ListParagraph"/>
        <w:spacing w:before="100" w:beforeAutospacing="1" w:after="100" w:afterAutospacing="1" w:line="240" w:lineRule="auto"/>
        <w:ind w:left="0"/>
      </w:pPr>
    </w:p>
    <w:p w14:paraId="55C13AB7" w14:textId="765A3EDF" w:rsidR="005525CD" w:rsidRPr="000817DF" w:rsidRDefault="005525CD" w:rsidP="00682F26">
      <w:pPr>
        <w:pStyle w:val="ListParagraph"/>
        <w:numPr>
          <w:ilvl w:val="0"/>
          <w:numId w:val="11"/>
        </w:numPr>
        <w:spacing w:before="100" w:beforeAutospacing="1" w:after="100" w:afterAutospacing="1" w:line="240" w:lineRule="auto"/>
        <w:ind w:left="0"/>
      </w:pPr>
      <w:r>
        <w:t xml:space="preserve">Auto traffic assignment is done on a network with the </w:t>
      </w:r>
      <w:r w:rsidR="000817DF">
        <w:t>capacity (</w:t>
      </w:r>
      <w:proofErr w:type="spellStart"/>
      <w:r w:rsidR="000817DF">
        <w:t>CapPrT</w:t>
      </w:r>
      <w:proofErr w:type="spellEnd"/>
      <w:r w:rsidR="000817DF">
        <w:t>) calculated as follows:</w:t>
      </w:r>
      <w:r w:rsidR="000817DF">
        <w:tab/>
      </w:r>
      <w:proofErr w:type="spellStart"/>
      <w:r w:rsidRPr="00A4080B">
        <w:rPr>
          <w:color w:val="1F497D"/>
        </w:rPr>
        <w:t>CapPRT</w:t>
      </w:r>
      <w:proofErr w:type="spellEnd"/>
      <w:r w:rsidRPr="00A4080B">
        <w:rPr>
          <w:color w:val="1F497D"/>
        </w:rPr>
        <w:t xml:space="preserve"> = (1/VOL_FACTOR) * </w:t>
      </w:r>
      <w:commentRangeStart w:id="112"/>
      <w:r w:rsidR="000E2A17">
        <w:rPr>
          <w:color w:val="1F497D"/>
        </w:rPr>
        <w:t>TEMP</w:t>
      </w:r>
      <w:r w:rsidRPr="00A4080B">
        <w:rPr>
          <w:color w:val="1F497D"/>
        </w:rPr>
        <w:t xml:space="preserve">_CAPACITY </w:t>
      </w:r>
      <w:commentRangeEnd w:id="112"/>
      <w:r w:rsidR="007753C1">
        <w:rPr>
          <w:rStyle w:val="CommentReference"/>
          <w:rFonts w:asciiTheme="minorHAnsi" w:eastAsiaTheme="minorEastAsia" w:hAnsiTheme="minorHAnsi" w:cstheme="minorBidi"/>
        </w:rPr>
        <w:commentReference w:id="112"/>
      </w:r>
      <w:r w:rsidRPr="00A4080B">
        <w:rPr>
          <w:color w:val="1F497D"/>
        </w:rPr>
        <w:t>* NUMLANES</w:t>
      </w:r>
      <w:r w:rsidR="000817DF" w:rsidRPr="00A4080B">
        <w:rPr>
          <w:color w:val="1F497D"/>
        </w:rPr>
        <w:t xml:space="preserve">, where </w:t>
      </w:r>
    </w:p>
    <w:p w14:paraId="2258EECF" w14:textId="2CCF8139" w:rsidR="005525CD" w:rsidRDefault="000817DF" w:rsidP="00682F26">
      <w:pPr>
        <w:pStyle w:val="ListParagraph"/>
        <w:spacing w:before="100" w:beforeAutospacing="1" w:after="100" w:afterAutospacing="1" w:line="240" w:lineRule="auto"/>
        <w:ind w:left="0"/>
        <w:rPr>
          <w:iCs/>
        </w:rPr>
      </w:pPr>
      <w:r w:rsidRPr="005525CD">
        <w:rPr>
          <w:color w:val="1F497D"/>
        </w:rPr>
        <w:t>VOL_</w:t>
      </w:r>
      <w:proofErr w:type="gramStart"/>
      <w:r w:rsidRPr="005525CD">
        <w:rPr>
          <w:color w:val="1F497D"/>
        </w:rPr>
        <w:t>FACTOR</w:t>
      </w:r>
      <w:r w:rsidRPr="005525CD">
        <w:rPr>
          <w:iCs/>
        </w:rPr>
        <w:t xml:space="preserve"> </w:t>
      </w:r>
      <w:r>
        <w:rPr>
          <w:iCs/>
        </w:rPr>
        <w:t xml:space="preserve"> </w:t>
      </w:r>
      <w:r w:rsidR="005525CD" w:rsidRPr="005525CD">
        <w:rPr>
          <w:iCs/>
        </w:rPr>
        <w:t>=</w:t>
      </w:r>
      <w:proofErr w:type="gramEnd"/>
      <w:r w:rsidR="005525CD" w:rsidRPr="005525CD">
        <w:rPr>
          <w:iCs/>
        </w:rPr>
        <w:t xml:space="preserve"> (max</w:t>
      </w:r>
      <w:r w:rsidR="00EF788A">
        <w:rPr>
          <w:iCs/>
        </w:rPr>
        <w:t xml:space="preserve"> trip</w:t>
      </w:r>
      <w:r w:rsidR="005525CD" w:rsidRPr="005525CD">
        <w:rPr>
          <w:iCs/>
        </w:rPr>
        <w:t xml:space="preserve"> start </w:t>
      </w:r>
      <w:r w:rsidR="00EF788A">
        <w:rPr>
          <w:iCs/>
        </w:rPr>
        <w:t>VMT</w:t>
      </w:r>
      <w:r w:rsidR="005525CD" w:rsidRPr="005525CD">
        <w:rPr>
          <w:iCs/>
        </w:rPr>
        <w:t xml:space="preserve"> hour of the day) / (</w:t>
      </w:r>
      <w:r w:rsidR="00EF788A">
        <w:rPr>
          <w:iCs/>
        </w:rPr>
        <w:t xml:space="preserve">trip </w:t>
      </w:r>
      <w:r w:rsidR="005525CD" w:rsidRPr="005525CD">
        <w:rPr>
          <w:iCs/>
        </w:rPr>
        <w:t xml:space="preserve">start </w:t>
      </w:r>
      <w:r w:rsidR="00EF788A">
        <w:rPr>
          <w:iCs/>
        </w:rPr>
        <w:t xml:space="preserve">VMT </w:t>
      </w:r>
      <w:r w:rsidR="005525CD" w:rsidRPr="005525CD">
        <w:rPr>
          <w:iCs/>
        </w:rPr>
        <w:t>in time period)</w:t>
      </w:r>
    </w:p>
    <w:p w14:paraId="5113935B" w14:textId="123CB20A" w:rsidR="000817DF" w:rsidRPr="00A4080B" w:rsidRDefault="000817DF" w:rsidP="00682F26">
      <w:pPr>
        <w:spacing w:before="100" w:beforeAutospacing="1" w:after="100" w:afterAutospacing="1" w:line="240" w:lineRule="auto"/>
        <w:rPr>
          <w:iCs/>
        </w:rPr>
      </w:pPr>
      <w:r>
        <w:rPr>
          <w:iCs/>
        </w:rPr>
        <w:tab/>
        <w:t xml:space="preserve">VOL_FACTOR values are calculated and output in </w:t>
      </w:r>
      <w:r w:rsidR="00EF788A">
        <w:rPr>
          <w:iCs/>
        </w:rPr>
        <w:t>outputs/</w:t>
      </w:r>
      <w:r w:rsidR="00EF788A" w:rsidRPr="00EF788A">
        <w:rPr>
          <w:iCs/>
        </w:rPr>
        <w:t>t[year]/sdtTODTrips</w:t>
      </w:r>
      <w:r w:rsidR="00EF788A">
        <w:rPr>
          <w:iCs/>
        </w:rPr>
        <w:t xml:space="preserve">.csv. </w:t>
      </w:r>
    </w:p>
    <w:p w14:paraId="0EA0334E" w14:textId="77777777" w:rsidR="005525CD" w:rsidRPr="00D36EB8" w:rsidRDefault="005525CD" w:rsidP="00682F26">
      <w:pPr>
        <w:pStyle w:val="ListParagraph"/>
        <w:spacing w:before="100" w:beforeAutospacing="1" w:after="100" w:afterAutospacing="1" w:line="240" w:lineRule="auto"/>
        <w:ind w:left="0"/>
      </w:pPr>
    </w:p>
    <w:p w14:paraId="77BA875A" w14:textId="77777777" w:rsidR="008D7080" w:rsidRPr="00BF49AB" w:rsidRDefault="008D7080" w:rsidP="00682F26">
      <w:pPr>
        <w:pStyle w:val="Heading2"/>
        <w:spacing w:before="100" w:beforeAutospacing="1" w:after="100" w:afterAutospacing="1" w:line="240" w:lineRule="auto"/>
      </w:pPr>
      <w:r>
        <w:lastRenderedPageBreak/>
        <w:t>Checking the Highway Network</w:t>
      </w:r>
    </w:p>
    <w:p w14:paraId="49E78C18" w14:textId="77777777" w:rsidR="00D808E6" w:rsidRPr="008D7080" w:rsidRDefault="008D7080" w:rsidP="00682F26">
      <w:pPr>
        <w:spacing w:before="100" w:beforeAutospacing="1" w:after="100" w:afterAutospacing="1" w:line="240" w:lineRule="auto"/>
        <w:rPr>
          <w:rFonts w:cstheme="minorHAnsi"/>
          <w:color w:val="000000"/>
        </w:rPr>
      </w:pPr>
      <w:r>
        <w:rPr>
          <w:rFonts w:cstheme="minorHAnsi"/>
          <w:color w:val="000000"/>
        </w:rPr>
        <w:t>It is important to c</w:t>
      </w:r>
      <w:r w:rsidR="00D808E6" w:rsidRPr="008D7080">
        <w:rPr>
          <w:rFonts w:cstheme="minorHAnsi"/>
          <w:color w:val="000000"/>
        </w:rPr>
        <w:t>heck the network connectivity for the year of interest</w:t>
      </w:r>
      <w:r>
        <w:rPr>
          <w:rFonts w:cstheme="minorHAnsi"/>
          <w:color w:val="000000"/>
        </w:rPr>
        <w:t xml:space="preserve"> before running the model.  To check the network for a specific year, do the following:</w:t>
      </w:r>
    </w:p>
    <w:p w14:paraId="52F64D0F" w14:textId="77777777" w:rsidR="008D7080" w:rsidRPr="008D7080" w:rsidRDefault="008D7080" w:rsidP="00682F26">
      <w:pPr>
        <w:pStyle w:val="ListParagraph"/>
        <w:numPr>
          <w:ilvl w:val="0"/>
          <w:numId w:val="7"/>
        </w:numPr>
        <w:spacing w:before="100" w:beforeAutospacing="1" w:after="100" w:afterAutospacing="1" w:line="240" w:lineRule="auto"/>
        <w:ind w:left="0"/>
        <w:contextualSpacing w:val="0"/>
        <w:rPr>
          <w:rFonts w:asciiTheme="minorHAnsi" w:hAnsiTheme="minorHAnsi" w:cstheme="minorHAnsi"/>
          <w:color w:val="000000"/>
        </w:rPr>
      </w:pPr>
      <w:r>
        <w:rPr>
          <w:rFonts w:asciiTheme="minorHAnsi" w:hAnsiTheme="minorHAnsi" w:cstheme="minorHAnsi"/>
          <w:color w:val="000000"/>
        </w:rPr>
        <w:t>Create and e</w:t>
      </w:r>
      <w:r w:rsidR="00D808E6" w:rsidRPr="006A4D5F">
        <w:rPr>
          <w:rFonts w:asciiTheme="minorHAnsi" w:hAnsiTheme="minorHAnsi" w:cstheme="minorHAnsi"/>
          <w:color w:val="000000"/>
        </w:rPr>
        <w:t xml:space="preserve">xecute </w:t>
      </w:r>
      <w:r>
        <w:rPr>
          <w:rFonts w:asciiTheme="minorHAnsi" w:hAnsiTheme="minorHAnsi" w:cstheme="minorHAnsi"/>
          <w:color w:val="000000"/>
        </w:rPr>
        <w:t xml:space="preserve">a </w:t>
      </w:r>
      <w:r w:rsidR="00D808E6" w:rsidRPr="006A4D5F">
        <w:rPr>
          <w:rFonts w:asciiTheme="minorHAnsi" w:hAnsiTheme="minorHAnsi" w:cstheme="minorHAnsi"/>
          <w:color w:val="000000"/>
        </w:rPr>
        <w:t>procedure file to copy year specific attributes to VISUM st</w:t>
      </w:r>
      <w:r>
        <w:rPr>
          <w:rFonts w:asciiTheme="minorHAnsi" w:hAnsiTheme="minorHAnsi" w:cstheme="minorHAnsi"/>
          <w:color w:val="000000"/>
        </w:rPr>
        <w:t xml:space="preserve">andard attributes (capacity, </w:t>
      </w:r>
      <w:r w:rsidR="00D808E6" w:rsidRPr="006A4D5F">
        <w:rPr>
          <w:rFonts w:asciiTheme="minorHAnsi" w:hAnsiTheme="minorHAnsi" w:cstheme="minorHAnsi"/>
          <w:color w:val="000000"/>
        </w:rPr>
        <w:t>speed</w:t>
      </w:r>
      <w:r>
        <w:rPr>
          <w:rFonts w:asciiTheme="minorHAnsi" w:hAnsiTheme="minorHAnsi" w:cstheme="minorHAnsi"/>
          <w:color w:val="000000"/>
        </w:rPr>
        <w:t>, and number of lanes</w:t>
      </w:r>
      <w:r w:rsidR="00D808E6" w:rsidRPr="006A4D5F">
        <w:rPr>
          <w:rFonts w:asciiTheme="minorHAnsi" w:hAnsiTheme="minorHAnsi" w:cstheme="minorHAnsi"/>
          <w:color w:val="000000"/>
        </w:rPr>
        <w:t>) in order to check the network</w:t>
      </w:r>
    </w:p>
    <w:p w14:paraId="4DF71835" w14:textId="77777777" w:rsidR="00D808E6" w:rsidRPr="006A4D5F" w:rsidRDefault="00D808E6" w:rsidP="00682F26">
      <w:pPr>
        <w:pStyle w:val="ListParagraph"/>
        <w:numPr>
          <w:ilvl w:val="0"/>
          <w:numId w:val="7"/>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 xml:space="preserve">Calculate + Network Check to run network checks: </w:t>
      </w:r>
    </w:p>
    <w:p w14:paraId="1B688857" w14:textId="7F2AE393" w:rsidR="00D808E6" w:rsidRPr="003F3E2E" w:rsidRDefault="00174DED" w:rsidP="00682F26">
      <w:pPr>
        <w:pStyle w:val="Caption"/>
        <w:spacing w:before="100" w:beforeAutospacing="1" w:after="100" w:afterAutospacing="1"/>
      </w:pPr>
      <w:r>
        <w:t xml:space="preserve">Table </w:t>
      </w:r>
      <w:r w:rsidR="000C59AC">
        <w:fldChar w:fldCharType="begin"/>
      </w:r>
      <w:r w:rsidR="0050420B">
        <w:instrText xml:space="preserve"> SEQ Table \* ARABIC </w:instrText>
      </w:r>
      <w:r w:rsidR="000C59AC">
        <w:fldChar w:fldCharType="separate"/>
      </w:r>
      <w:r w:rsidR="0083378A">
        <w:rPr>
          <w:noProof/>
        </w:rPr>
        <w:t>6</w:t>
      </w:r>
      <w:r w:rsidR="000C59AC">
        <w:rPr>
          <w:noProof/>
        </w:rPr>
        <w:fldChar w:fldCharType="end"/>
      </w:r>
      <w:r>
        <w:t xml:space="preserve">: </w:t>
      </w:r>
      <w:r w:rsidRPr="002A6CBC">
        <w:t xml:space="preserve">Functions Used to Check </w:t>
      </w:r>
      <w:r w:rsidR="008D7080">
        <w:t xml:space="preserve">Highway </w:t>
      </w:r>
      <w:r w:rsidRPr="002A6CBC">
        <w:t>Network</w:t>
      </w:r>
    </w:p>
    <w:tbl>
      <w:tblPr>
        <w:tblW w:w="864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5400"/>
      </w:tblGrid>
      <w:tr w:rsidR="00D808E6" w:rsidRPr="008D7080" w14:paraId="19487944" w14:textId="77777777" w:rsidTr="00290D29">
        <w:tc>
          <w:tcPr>
            <w:tcW w:w="3240" w:type="dxa"/>
            <w:shd w:val="clear" w:color="auto" w:fill="D9D9D9" w:themeFill="background1" w:themeFillShade="D9"/>
          </w:tcPr>
          <w:p w14:paraId="14433857" w14:textId="77777777" w:rsidR="00D808E6" w:rsidRPr="008D7080" w:rsidRDefault="00CC3C29" w:rsidP="00682F26">
            <w:pPr>
              <w:keepNext/>
              <w:spacing w:before="100" w:beforeAutospacing="1" w:after="100" w:afterAutospacing="1" w:line="240" w:lineRule="auto"/>
              <w:rPr>
                <w:rFonts w:cstheme="minorHAnsi"/>
                <w:b/>
                <w:color w:val="000000"/>
              </w:rPr>
            </w:pPr>
            <w:r>
              <w:rPr>
                <w:rFonts w:cstheme="minorHAnsi"/>
                <w:b/>
                <w:color w:val="000000"/>
              </w:rPr>
              <w:t xml:space="preserve">Network </w:t>
            </w:r>
            <w:r w:rsidR="00D808E6" w:rsidRPr="008D7080">
              <w:rPr>
                <w:rFonts w:cstheme="minorHAnsi"/>
                <w:b/>
                <w:color w:val="000000"/>
              </w:rPr>
              <w:t>Check</w:t>
            </w:r>
          </w:p>
        </w:tc>
        <w:tc>
          <w:tcPr>
            <w:tcW w:w="5400" w:type="dxa"/>
            <w:shd w:val="clear" w:color="auto" w:fill="D9D9D9" w:themeFill="background1" w:themeFillShade="D9"/>
          </w:tcPr>
          <w:p w14:paraId="71D52710" w14:textId="77777777" w:rsidR="00D808E6" w:rsidRPr="008D7080" w:rsidRDefault="00CC3C29" w:rsidP="00682F26">
            <w:pPr>
              <w:keepNext/>
              <w:spacing w:before="100" w:beforeAutospacing="1" w:after="100" w:afterAutospacing="1" w:line="240" w:lineRule="auto"/>
              <w:rPr>
                <w:rFonts w:cstheme="minorHAnsi"/>
                <w:b/>
                <w:color w:val="000000"/>
              </w:rPr>
            </w:pPr>
            <w:r>
              <w:rPr>
                <w:rFonts w:cstheme="minorHAnsi"/>
                <w:b/>
                <w:color w:val="000000"/>
              </w:rPr>
              <w:t>Solutions</w:t>
            </w:r>
          </w:p>
        </w:tc>
      </w:tr>
      <w:tr w:rsidR="00D808E6" w14:paraId="033CB430" w14:textId="77777777" w:rsidTr="00290D29">
        <w:tc>
          <w:tcPr>
            <w:tcW w:w="3240" w:type="dxa"/>
          </w:tcPr>
          <w:p w14:paraId="0C60E146" w14:textId="77777777" w:rsidR="00D808E6" w:rsidRDefault="00D808E6" w:rsidP="00682F26">
            <w:pPr>
              <w:spacing w:before="100" w:beforeAutospacing="1" w:after="100" w:afterAutospacing="1" w:line="240" w:lineRule="auto"/>
            </w:pPr>
            <w:r>
              <w:t>Isolated Nodes</w:t>
            </w:r>
          </w:p>
        </w:tc>
        <w:tc>
          <w:tcPr>
            <w:tcW w:w="5400" w:type="dxa"/>
          </w:tcPr>
          <w:p w14:paraId="7BAEFD6A" w14:textId="77777777" w:rsidR="00D808E6" w:rsidRDefault="00CC3C29" w:rsidP="00682F26">
            <w:pPr>
              <w:spacing w:before="100" w:beforeAutospacing="1" w:after="100" w:afterAutospacing="1" w:line="240" w:lineRule="auto"/>
            </w:pPr>
            <w:r>
              <w:t>R</w:t>
            </w:r>
            <w:r w:rsidR="00D808E6">
              <w:t>eview and remove all isolated nodes</w:t>
            </w:r>
          </w:p>
        </w:tc>
      </w:tr>
      <w:tr w:rsidR="00D808E6" w14:paraId="37318761" w14:textId="77777777" w:rsidTr="00290D29">
        <w:tc>
          <w:tcPr>
            <w:tcW w:w="3240" w:type="dxa"/>
          </w:tcPr>
          <w:p w14:paraId="4AD93F79" w14:textId="77777777" w:rsidR="00D808E6" w:rsidRDefault="00D808E6" w:rsidP="00682F26">
            <w:pPr>
              <w:spacing w:before="100" w:beforeAutospacing="1" w:after="100" w:afterAutospacing="1" w:line="240" w:lineRule="auto"/>
            </w:pPr>
            <w:r>
              <w:t xml:space="preserve">Zones w/o </w:t>
            </w:r>
            <w:proofErr w:type="spellStart"/>
            <w:r>
              <w:t>PrT</w:t>
            </w:r>
            <w:proofErr w:type="spellEnd"/>
            <w:r>
              <w:t xml:space="preserve"> connectors</w:t>
            </w:r>
          </w:p>
        </w:tc>
        <w:tc>
          <w:tcPr>
            <w:tcW w:w="5400" w:type="dxa"/>
          </w:tcPr>
          <w:p w14:paraId="0B64DAFB" w14:textId="77777777" w:rsidR="00D808E6" w:rsidRDefault="00CC3C29" w:rsidP="00682F26">
            <w:pPr>
              <w:spacing w:before="100" w:beforeAutospacing="1" w:after="100" w:afterAutospacing="1" w:line="240" w:lineRule="auto"/>
            </w:pPr>
            <w:r>
              <w:t>E</w:t>
            </w:r>
            <w:r w:rsidR="00D808E6">
              <w:t>nsures that all zones have access to the network</w:t>
            </w:r>
          </w:p>
        </w:tc>
      </w:tr>
      <w:tr w:rsidR="00D808E6" w14:paraId="054B8DAE" w14:textId="77777777" w:rsidTr="00290D29">
        <w:tc>
          <w:tcPr>
            <w:tcW w:w="3240" w:type="dxa"/>
          </w:tcPr>
          <w:p w14:paraId="022376EC" w14:textId="77777777" w:rsidR="00D808E6" w:rsidRDefault="00D808E6" w:rsidP="00682F26">
            <w:pPr>
              <w:spacing w:before="100" w:beforeAutospacing="1" w:after="100" w:afterAutospacing="1" w:line="240" w:lineRule="auto"/>
            </w:pPr>
            <w:r>
              <w:t xml:space="preserve">Network consistency </w:t>
            </w:r>
            <w:proofErr w:type="spellStart"/>
            <w:r>
              <w:t>PrT</w:t>
            </w:r>
            <w:proofErr w:type="spellEnd"/>
          </w:p>
        </w:tc>
        <w:tc>
          <w:tcPr>
            <w:tcW w:w="5400" w:type="dxa"/>
          </w:tcPr>
          <w:p w14:paraId="2595F7AE" w14:textId="77777777" w:rsidR="00D808E6" w:rsidRDefault="00CC3C29" w:rsidP="00682F26">
            <w:pPr>
              <w:spacing w:before="100" w:beforeAutospacing="1" w:after="100" w:afterAutospacing="1" w:line="240" w:lineRule="auto"/>
            </w:pPr>
            <w:r>
              <w:t>This is the most important check since it checks all OD pairs are connected.  O</w:t>
            </w:r>
            <w:r w:rsidR="00D808E6">
              <w:t>nly check modes</w:t>
            </w:r>
            <w:r>
              <w:t xml:space="preserve"> a (auto) and d (truck)</w:t>
            </w:r>
          </w:p>
        </w:tc>
      </w:tr>
      <w:tr w:rsidR="00D808E6" w14:paraId="602B60EA" w14:textId="77777777" w:rsidTr="00290D29">
        <w:tc>
          <w:tcPr>
            <w:tcW w:w="3240" w:type="dxa"/>
          </w:tcPr>
          <w:p w14:paraId="3E8710EC" w14:textId="77777777" w:rsidR="00D808E6" w:rsidRDefault="00D808E6" w:rsidP="00682F26">
            <w:pPr>
              <w:spacing w:before="100" w:beforeAutospacing="1" w:after="100" w:afterAutospacing="1" w:line="240" w:lineRule="auto"/>
            </w:pPr>
            <w:r>
              <w:t xml:space="preserve">Dead-end roads </w:t>
            </w:r>
            <w:proofErr w:type="spellStart"/>
            <w:r>
              <w:t>PrT</w:t>
            </w:r>
            <w:proofErr w:type="spellEnd"/>
          </w:p>
        </w:tc>
        <w:tc>
          <w:tcPr>
            <w:tcW w:w="5400" w:type="dxa"/>
          </w:tcPr>
          <w:p w14:paraId="5EA0F6DD" w14:textId="77777777" w:rsidR="00D808E6" w:rsidRDefault="0053708A" w:rsidP="00682F26">
            <w:pPr>
              <w:spacing w:before="100" w:beforeAutospacing="1" w:after="100" w:afterAutospacing="1" w:line="240" w:lineRule="auto"/>
            </w:pPr>
            <w:r>
              <w:t>L</w:t>
            </w:r>
            <w:r w:rsidR="00D808E6">
              <w:t>ikely roads that should not be de</w:t>
            </w:r>
            <w:r w:rsidR="00CC3C29">
              <w:t>ad ends; repair as needed</w:t>
            </w:r>
          </w:p>
        </w:tc>
      </w:tr>
      <w:tr w:rsidR="00D808E6" w14:paraId="699C077F" w14:textId="77777777" w:rsidTr="00290D29">
        <w:tc>
          <w:tcPr>
            <w:tcW w:w="3240" w:type="dxa"/>
          </w:tcPr>
          <w:p w14:paraId="7B31C8AC" w14:textId="77777777" w:rsidR="00D808E6" w:rsidRDefault="00D808E6" w:rsidP="00682F26">
            <w:pPr>
              <w:spacing w:before="100" w:beforeAutospacing="1" w:after="100" w:afterAutospacing="1" w:line="240" w:lineRule="auto"/>
            </w:pPr>
            <w:r>
              <w:t>Links without succeeding link</w:t>
            </w:r>
          </w:p>
        </w:tc>
        <w:tc>
          <w:tcPr>
            <w:tcW w:w="5400" w:type="dxa"/>
          </w:tcPr>
          <w:p w14:paraId="3FEC5C41" w14:textId="77777777" w:rsidR="00D808E6" w:rsidRDefault="00D808E6" w:rsidP="00682F26">
            <w:pPr>
              <w:spacing w:before="100" w:beforeAutospacing="1" w:after="100" w:afterAutospacing="1" w:line="240" w:lineRule="auto"/>
            </w:pPr>
            <w:r>
              <w:t xml:space="preserve">Review </w:t>
            </w:r>
            <w:r w:rsidR="00CC3C29">
              <w:t>each mode</w:t>
            </w:r>
            <w:r>
              <w:t xml:space="preserve"> and repair</w:t>
            </w:r>
            <w:r w:rsidR="00CC3C29">
              <w:t xml:space="preserve"> as needed</w:t>
            </w:r>
          </w:p>
        </w:tc>
      </w:tr>
      <w:tr w:rsidR="00D808E6" w14:paraId="43A0D7D1" w14:textId="77777777" w:rsidTr="00290D29">
        <w:tc>
          <w:tcPr>
            <w:tcW w:w="3240" w:type="dxa"/>
          </w:tcPr>
          <w:p w14:paraId="21D883D5" w14:textId="77777777" w:rsidR="00D808E6" w:rsidRDefault="00D808E6" w:rsidP="00682F26">
            <w:pPr>
              <w:spacing w:before="100" w:beforeAutospacing="1" w:after="100" w:afterAutospacing="1" w:line="240" w:lineRule="auto"/>
            </w:pPr>
            <w:r>
              <w:t>Link with capacity=0 or v0=0</w:t>
            </w:r>
          </w:p>
        </w:tc>
        <w:tc>
          <w:tcPr>
            <w:tcW w:w="5400" w:type="dxa"/>
          </w:tcPr>
          <w:p w14:paraId="0A463D0D" w14:textId="4FA080E3" w:rsidR="00D808E6" w:rsidRDefault="00D808E6" w:rsidP="00682F26">
            <w:pPr>
              <w:spacing w:before="100" w:beforeAutospacing="1" w:after="100" w:afterAutospacing="1" w:line="240" w:lineRule="auto"/>
            </w:pPr>
            <w:commentRangeStart w:id="113"/>
            <w:r>
              <w:t>Ignore rail &amp; air (l, m, n, r) where cap</w:t>
            </w:r>
            <w:r w:rsidR="00CC3C29">
              <w:t>acity</w:t>
            </w:r>
            <w:r>
              <w:t>=0</w:t>
            </w:r>
            <w:commentRangeEnd w:id="113"/>
            <w:r w:rsidR="007753C1">
              <w:rPr>
                <w:rStyle w:val="CommentReference"/>
              </w:rPr>
              <w:commentReference w:id="113"/>
            </w:r>
            <w:r w:rsidR="0011689E">
              <w:t xml:space="preserve"> (Only select modes “a” and “d” when checking capacity)</w:t>
            </w:r>
          </w:p>
        </w:tc>
      </w:tr>
    </w:tbl>
    <w:p w14:paraId="0C843A55" w14:textId="77777777" w:rsidR="00D808E6" w:rsidRPr="0053708A" w:rsidRDefault="00D808E6" w:rsidP="00682F26">
      <w:pPr>
        <w:pStyle w:val="ListParagraph"/>
        <w:numPr>
          <w:ilvl w:val="0"/>
          <w:numId w:val="7"/>
        </w:numPr>
        <w:spacing w:before="100" w:beforeAutospacing="1" w:after="100" w:afterAutospacing="1" w:line="240" w:lineRule="auto"/>
        <w:ind w:left="0"/>
        <w:contextualSpacing w:val="0"/>
        <w:rPr>
          <w:rFonts w:asciiTheme="minorHAnsi" w:hAnsiTheme="minorHAnsi" w:cstheme="minorHAnsi"/>
          <w:color w:val="000000"/>
        </w:rPr>
      </w:pPr>
      <w:r w:rsidRPr="0053708A">
        <w:rPr>
          <w:rFonts w:asciiTheme="minorHAnsi" w:hAnsiTheme="minorHAnsi" w:cstheme="minorHAnsi"/>
          <w:color w:val="000000"/>
        </w:rPr>
        <w:t xml:space="preserve">Correct any network connectivity issues </w:t>
      </w:r>
    </w:p>
    <w:p w14:paraId="47BE7458" w14:textId="77777777" w:rsidR="00D808E6" w:rsidRPr="0053708A" w:rsidRDefault="00D808E6" w:rsidP="00682F26">
      <w:pPr>
        <w:pStyle w:val="ListParagraph"/>
        <w:numPr>
          <w:ilvl w:val="0"/>
          <w:numId w:val="7"/>
        </w:numPr>
        <w:spacing w:before="100" w:beforeAutospacing="1" w:after="100" w:afterAutospacing="1" w:line="240" w:lineRule="auto"/>
        <w:ind w:left="0"/>
        <w:contextualSpacing w:val="0"/>
        <w:rPr>
          <w:rFonts w:asciiTheme="minorHAnsi" w:hAnsiTheme="minorHAnsi" w:cstheme="minorHAnsi"/>
          <w:color w:val="000000"/>
        </w:rPr>
      </w:pPr>
      <w:r w:rsidRPr="0053708A">
        <w:rPr>
          <w:rFonts w:asciiTheme="minorHAnsi" w:hAnsiTheme="minorHAnsi" w:cstheme="minorHAnsi"/>
          <w:color w:val="000000"/>
        </w:rPr>
        <w:t>Repeat this process until the netwo</w:t>
      </w:r>
      <w:r w:rsidR="00CC3C29">
        <w:rPr>
          <w:rFonts w:asciiTheme="minorHAnsi" w:hAnsiTheme="minorHAnsi" w:cstheme="minorHAnsi"/>
          <w:color w:val="000000"/>
        </w:rPr>
        <w:t>rk is clean and ready for use</w:t>
      </w:r>
    </w:p>
    <w:p w14:paraId="708226E9" w14:textId="77777777" w:rsidR="00D808E6" w:rsidRPr="00BF49AB" w:rsidRDefault="006A4D5F" w:rsidP="00682F26">
      <w:pPr>
        <w:pStyle w:val="Heading2"/>
        <w:spacing w:before="100" w:beforeAutospacing="1" w:after="100" w:afterAutospacing="1" w:line="240" w:lineRule="auto"/>
      </w:pPr>
      <w:bookmarkStart w:id="114" w:name="_Toc351451888"/>
      <w:commentRangeStart w:id="115"/>
      <w:r>
        <w:t>Highway Editing</w:t>
      </w:r>
      <w:bookmarkEnd w:id="114"/>
      <w:commentRangeEnd w:id="115"/>
      <w:r w:rsidR="006C083D">
        <w:rPr>
          <w:rStyle w:val="CommentReference"/>
          <w:rFonts w:asciiTheme="minorHAnsi" w:eastAsiaTheme="minorEastAsia" w:hAnsiTheme="minorHAnsi" w:cstheme="minorBidi"/>
          <w:b w:val="0"/>
          <w:color w:val="auto"/>
        </w:rPr>
        <w:commentReference w:id="115"/>
      </w:r>
    </w:p>
    <w:p w14:paraId="4C1BBBC5" w14:textId="77777777" w:rsidR="00D808E6" w:rsidRPr="001038F6" w:rsidRDefault="00D808E6" w:rsidP="00682F26">
      <w:pPr>
        <w:spacing w:before="100" w:beforeAutospacing="1" w:after="100" w:afterAutospacing="1" w:line="240" w:lineRule="auto"/>
      </w:pPr>
      <w:r w:rsidRPr="001038F6">
        <w:t xml:space="preserve">There are various types of highway edits that can be done in VISUM.  The most common are the following: </w:t>
      </w:r>
    </w:p>
    <w:p w14:paraId="5EFF499C" w14:textId="77777777" w:rsidR="00D808E6" w:rsidRPr="006A4D5F" w:rsidRDefault="00D808E6" w:rsidP="00682F26">
      <w:pPr>
        <w:pStyle w:val="ListParagraph"/>
        <w:numPr>
          <w:ilvl w:val="0"/>
          <w:numId w:val="8"/>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Add a node:</w:t>
      </w:r>
    </w:p>
    <w:p w14:paraId="02B7C5BC" w14:textId="77777777" w:rsidR="00D808E6" w:rsidRPr="006A4D5F" w:rsidRDefault="00D808E6" w:rsidP="00682F26">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Set Node as the current network type</w:t>
      </w:r>
    </w:p>
    <w:p w14:paraId="5F296B87" w14:textId="77777777" w:rsidR="00D808E6" w:rsidRPr="006A4D5F" w:rsidRDefault="00D808E6" w:rsidP="00682F26">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Switch the mode to insert mode</w:t>
      </w:r>
    </w:p>
    <w:p w14:paraId="530EF6A8" w14:textId="77777777" w:rsidR="00D808E6" w:rsidRPr="006A4D5F" w:rsidRDefault="00D808E6" w:rsidP="00682F26">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 xml:space="preserve">Click on the map to add the node.  </w:t>
      </w:r>
    </w:p>
    <w:p w14:paraId="001968FF" w14:textId="77777777" w:rsidR="00D808E6" w:rsidRPr="006A4D5F" w:rsidRDefault="00D808E6" w:rsidP="00682F26">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The node number should be set at the time the node is created.</w:t>
      </w:r>
    </w:p>
    <w:p w14:paraId="69DDA992" w14:textId="77777777" w:rsidR="00D808E6" w:rsidRPr="006A4D5F" w:rsidRDefault="00D808E6" w:rsidP="00682F26">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All nodes for all years are managed in the master network file.</w:t>
      </w:r>
    </w:p>
    <w:p w14:paraId="77BF22F3" w14:textId="77777777" w:rsidR="00D808E6" w:rsidRPr="006A4D5F" w:rsidRDefault="00D808E6" w:rsidP="00682F26">
      <w:pPr>
        <w:pStyle w:val="ListParagraph"/>
        <w:numPr>
          <w:ilvl w:val="0"/>
          <w:numId w:val="8"/>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Move a node:</w:t>
      </w:r>
    </w:p>
    <w:p w14:paraId="7AACB4BE" w14:textId="77777777" w:rsidR="00D808E6" w:rsidRPr="006A4D5F" w:rsidRDefault="00D808E6" w:rsidP="00682F26">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Set Node as the current network type</w:t>
      </w:r>
    </w:p>
    <w:p w14:paraId="4E9ECF97" w14:textId="77777777" w:rsidR="00D808E6" w:rsidRPr="006A4D5F" w:rsidRDefault="00D808E6" w:rsidP="00682F26">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Switch the mode to the edit mode</w:t>
      </w:r>
    </w:p>
    <w:p w14:paraId="3D8EA35B" w14:textId="77777777" w:rsidR="00D808E6" w:rsidRPr="006A4D5F" w:rsidRDefault="00D808E6" w:rsidP="00682F26">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 xml:space="preserve">Single click a node, and then click and drag to move the node.    </w:t>
      </w:r>
    </w:p>
    <w:p w14:paraId="241DA92F" w14:textId="77777777" w:rsidR="00D808E6" w:rsidRPr="006A4D5F" w:rsidRDefault="00D808E6" w:rsidP="00682F26">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There are various node editing helper functions in VISUM – such as merging and shifting nodes and splitting links by an existing node.</w:t>
      </w:r>
    </w:p>
    <w:p w14:paraId="20F042B9" w14:textId="77777777" w:rsidR="00D808E6" w:rsidRPr="006A4D5F" w:rsidRDefault="00D808E6" w:rsidP="00682F26">
      <w:pPr>
        <w:pStyle w:val="ListParagraph"/>
        <w:numPr>
          <w:ilvl w:val="0"/>
          <w:numId w:val="8"/>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Add a link:</w:t>
      </w:r>
    </w:p>
    <w:p w14:paraId="3C3C7418" w14:textId="77777777" w:rsidR="00D808E6" w:rsidRPr="006A4D5F" w:rsidRDefault="00D808E6" w:rsidP="00682F26">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Set Link as the current network type</w:t>
      </w:r>
    </w:p>
    <w:p w14:paraId="763EA218" w14:textId="77777777" w:rsidR="00D808E6" w:rsidRPr="006A4D5F" w:rsidRDefault="00D808E6" w:rsidP="00682F26">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Switch the mode to insert mode</w:t>
      </w:r>
    </w:p>
    <w:p w14:paraId="5BDD69B4" w14:textId="77777777" w:rsidR="00D808E6" w:rsidRPr="006A4D5F" w:rsidRDefault="00D808E6" w:rsidP="00682F26">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 xml:space="preserve">Click the FROMNODE and TONODE to add the link </w:t>
      </w:r>
    </w:p>
    <w:p w14:paraId="582D0950" w14:textId="77777777" w:rsidR="00D808E6" w:rsidRPr="006A4D5F" w:rsidRDefault="00290D29" w:rsidP="00682F26">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
      <w:r>
        <w:rPr>
          <w:rFonts w:asciiTheme="minorHAnsi" w:hAnsiTheme="minorHAnsi" w:cstheme="minorHAnsi"/>
          <w:color w:val="000000"/>
        </w:rPr>
        <w:lastRenderedPageBreak/>
        <w:t xml:space="preserve">Edit </w:t>
      </w:r>
      <w:r w:rsidR="00D808E6" w:rsidRPr="006A4D5F">
        <w:rPr>
          <w:rFonts w:asciiTheme="minorHAnsi" w:hAnsiTheme="minorHAnsi" w:cstheme="minorHAnsi"/>
          <w:color w:val="000000"/>
        </w:rPr>
        <w:t xml:space="preserve">the </w:t>
      </w:r>
      <w:r>
        <w:rPr>
          <w:rFonts w:asciiTheme="minorHAnsi" w:hAnsiTheme="minorHAnsi" w:cstheme="minorHAnsi"/>
          <w:color w:val="000000"/>
        </w:rPr>
        <w:t xml:space="preserve">required </w:t>
      </w:r>
      <w:r w:rsidR="00D808E6" w:rsidRPr="006A4D5F">
        <w:rPr>
          <w:rFonts w:asciiTheme="minorHAnsi" w:hAnsiTheme="minorHAnsi" w:cstheme="minorHAnsi"/>
          <w:color w:val="000000"/>
        </w:rPr>
        <w:t>link attributes via the Edit Link window, Quick View panel, or the link listing.</w:t>
      </w:r>
    </w:p>
    <w:p w14:paraId="52CB239E" w14:textId="77777777" w:rsidR="00D808E6" w:rsidRPr="006A4D5F" w:rsidRDefault="00D808E6" w:rsidP="00682F26">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The link lengths are calculated automatically based on the link shape and the network projection (OGIC).</w:t>
      </w:r>
    </w:p>
    <w:p w14:paraId="56225145" w14:textId="77777777" w:rsidR="00D808E6" w:rsidRPr="006A4D5F" w:rsidRDefault="00D808E6" w:rsidP="00682F26">
      <w:pPr>
        <w:pStyle w:val="ListParagraph"/>
        <w:numPr>
          <w:ilvl w:val="0"/>
          <w:numId w:val="8"/>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Modify a link:</w:t>
      </w:r>
    </w:p>
    <w:p w14:paraId="7D949AFB" w14:textId="77777777" w:rsidR="00D808E6" w:rsidRPr="006A4D5F" w:rsidRDefault="00D808E6" w:rsidP="00682F26">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There are various link editing helper functions in VISUM – such as splitting links, deleting a node and merging links, reshaping links, copying attributes in the reverse direction, setting attributes of multiple links at once, etc.</w:t>
      </w:r>
    </w:p>
    <w:p w14:paraId="490A83FF" w14:textId="77777777" w:rsidR="00D808E6" w:rsidRPr="006A4D5F" w:rsidRDefault="00D808E6" w:rsidP="00682F26">
      <w:pPr>
        <w:pStyle w:val="ListParagraph"/>
        <w:numPr>
          <w:ilvl w:val="1"/>
          <w:numId w:val="8"/>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A useful function for selecting multiple links at once is the Link Sequence from Shortest Path Search option available by right clicking on “Links” in the network types.  This function allows you to select links based on shortest path search.  This function is especially useful for opening up all links for the TSYS of a new transit line.  In addition, multiple links can be selected by holding down the Ctrl key to add an additional link to the already existing link selection set.</w:t>
      </w:r>
    </w:p>
    <w:p w14:paraId="3376AE5F" w14:textId="77777777" w:rsidR="00D808E6" w:rsidRPr="006A4D5F" w:rsidRDefault="00D808E6" w:rsidP="00682F26">
      <w:pPr>
        <w:numPr>
          <w:ilvl w:val="0"/>
          <w:numId w:val="8"/>
        </w:numPr>
        <w:spacing w:before="100" w:beforeAutospacing="1" w:after="100" w:afterAutospacing="1" w:line="240" w:lineRule="auto"/>
        <w:ind w:left="0"/>
        <w:rPr>
          <w:rFonts w:cstheme="minorHAnsi"/>
        </w:rPr>
      </w:pPr>
      <w:r w:rsidRPr="006A4D5F">
        <w:rPr>
          <w:rFonts w:cstheme="minorHAnsi"/>
        </w:rPr>
        <w:t>Check the network connectivity - Errors are written out to ‘ERROR.TXT’</w:t>
      </w:r>
    </w:p>
    <w:p w14:paraId="6B0C3918" w14:textId="77777777" w:rsidR="00D808E6" w:rsidRPr="006A4D5F" w:rsidRDefault="00D808E6" w:rsidP="00682F26">
      <w:pPr>
        <w:numPr>
          <w:ilvl w:val="1"/>
          <w:numId w:val="8"/>
        </w:numPr>
        <w:spacing w:before="100" w:beforeAutospacing="1" w:after="100" w:afterAutospacing="1" w:line="240" w:lineRule="auto"/>
        <w:ind w:left="0"/>
        <w:rPr>
          <w:rFonts w:cstheme="minorHAnsi"/>
        </w:rPr>
      </w:pPr>
      <w:r w:rsidRPr="006A4D5F">
        <w:rPr>
          <w:rFonts w:cstheme="minorHAnsi"/>
        </w:rPr>
        <w:t>Calculate &gt; Check Network</w:t>
      </w:r>
    </w:p>
    <w:p w14:paraId="4EF72B9A" w14:textId="77777777" w:rsidR="00D808E6" w:rsidRPr="006A4D5F" w:rsidRDefault="00D808E6" w:rsidP="00682F26">
      <w:pPr>
        <w:pStyle w:val="Heading2"/>
        <w:spacing w:before="100" w:beforeAutospacing="1" w:after="100" w:afterAutospacing="1" w:line="240" w:lineRule="auto"/>
        <w:rPr>
          <w:rFonts w:asciiTheme="minorHAnsi" w:hAnsiTheme="minorHAnsi" w:cstheme="minorBidi"/>
          <w:sz w:val="22"/>
        </w:rPr>
      </w:pPr>
      <w:bookmarkStart w:id="116" w:name="_Toc351451889"/>
      <w:commentRangeStart w:id="117"/>
      <w:r w:rsidRPr="00BF49AB">
        <w:t>Transit Edits</w:t>
      </w:r>
      <w:bookmarkEnd w:id="116"/>
      <w:commentRangeEnd w:id="117"/>
      <w:r w:rsidR="006C083D">
        <w:rPr>
          <w:rStyle w:val="CommentReference"/>
          <w:rFonts w:asciiTheme="minorHAnsi" w:eastAsiaTheme="minorEastAsia" w:hAnsiTheme="minorHAnsi" w:cstheme="minorBidi"/>
          <w:b w:val="0"/>
          <w:color w:val="auto"/>
        </w:rPr>
        <w:commentReference w:id="117"/>
      </w:r>
    </w:p>
    <w:p w14:paraId="7B50A3B6" w14:textId="77777777" w:rsidR="00D808E6" w:rsidRPr="001038F6" w:rsidRDefault="00D808E6" w:rsidP="00682F26">
      <w:pPr>
        <w:spacing w:before="100" w:beforeAutospacing="1" w:after="100" w:afterAutospacing="1" w:line="240" w:lineRule="auto"/>
      </w:pPr>
      <w:r w:rsidRPr="001038F6">
        <w:t>The definition of transit lines for all transit modes is split across multiple network objects in VISUM.  The objects are stop points, lines, line routes, time profiles.  These network objects are:</w:t>
      </w:r>
    </w:p>
    <w:p w14:paraId="5FA5651E" w14:textId="77777777" w:rsidR="00D808E6" w:rsidRPr="0053708A" w:rsidRDefault="00D808E6" w:rsidP="00682F26">
      <w:pPr>
        <w:pStyle w:val="ListParagraph"/>
        <w:numPr>
          <w:ilvl w:val="0"/>
          <w:numId w:val="45"/>
        </w:numPr>
        <w:spacing w:before="100" w:beforeAutospacing="1" w:after="100" w:afterAutospacing="1" w:line="240" w:lineRule="auto"/>
        <w:ind w:left="0"/>
        <w:rPr>
          <w:rFonts w:asciiTheme="minorHAnsi" w:eastAsiaTheme="minorEastAsia" w:hAnsiTheme="minorHAnsi" w:cstheme="minorBidi"/>
        </w:rPr>
      </w:pPr>
      <w:r w:rsidRPr="0053708A">
        <w:rPr>
          <w:rFonts w:asciiTheme="minorHAnsi" w:eastAsiaTheme="minorEastAsia" w:hAnsiTheme="minorHAnsi" w:cstheme="minorBidi"/>
        </w:rPr>
        <w:t>Stop point – the actual physical point where the line stops</w:t>
      </w:r>
    </w:p>
    <w:p w14:paraId="67250E3B" w14:textId="77777777" w:rsidR="00D808E6" w:rsidRPr="0053708A" w:rsidRDefault="00D808E6" w:rsidP="00682F26">
      <w:pPr>
        <w:pStyle w:val="ListParagraph"/>
        <w:numPr>
          <w:ilvl w:val="0"/>
          <w:numId w:val="45"/>
        </w:numPr>
        <w:spacing w:before="100" w:beforeAutospacing="1" w:after="100" w:afterAutospacing="1" w:line="240" w:lineRule="auto"/>
        <w:ind w:left="0"/>
        <w:rPr>
          <w:rFonts w:asciiTheme="minorHAnsi" w:eastAsiaTheme="minorEastAsia" w:hAnsiTheme="minorHAnsi" w:cstheme="minorBidi"/>
        </w:rPr>
      </w:pPr>
      <w:r w:rsidRPr="0053708A">
        <w:rPr>
          <w:rFonts w:asciiTheme="minorHAnsi" w:eastAsiaTheme="minorEastAsia" w:hAnsiTheme="minorHAnsi" w:cstheme="minorBidi"/>
        </w:rPr>
        <w:t>Line – a simple name or label for a line such as the “#5”</w:t>
      </w:r>
    </w:p>
    <w:p w14:paraId="139FE193" w14:textId="77777777" w:rsidR="00D808E6" w:rsidRPr="0053708A" w:rsidRDefault="00D808E6" w:rsidP="00682F26">
      <w:pPr>
        <w:pStyle w:val="ListParagraph"/>
        <w:numPr>
          <w:ilvl w:val="0"/>
          <w:numId w:val="45"/>
        </w:numPr>
        <w:spacing w:before="100" w:beforeAutospacing="1" w:after="100" w:afterAutospacing="1" w:line="240" w:lineRule="auto"/>
        <w:ind w:left="0"/>
        <w:rPr>
          <w:rFonts w:asciiTheme="minorHAnsi" w:eastAsiaTheme="minorEastAsia" w:hAnsiTheme="minorHAnsi" w:cstheme="minorBidi"/>
        </w:rPr>
      </w:pPr>
      <w:r w:rsidRPr="0053708A">
        <w:rPr>
          <w:rFonts w:asciiTheme="minorHAnsi" w:eastAsiaTheme="minorEastAsia" w:hAnsiTheme="minorHAnsi" w:cstheme="minorBidi"/>
        </w:rPr>
        <w:t>Line route – the node sequence for a line</w:t>
      </w:r>
    </w:p>
    <w:p w14:paraId="779D8CB5" w14:textId="77777777" w:rsidR="00D808E6" w:rsidRPr="0053708A" w:rsidRDefault="00D808E6" w:rsidP="00682F26">
      <w:pPr>
        <w:pStyle w:val="ListParagraph"/>
        <w:numPr>
          <w:ilvl w:val="0"/>
          <w:numId w:val="45"/>
        </w:numPr>
        <w:spacing w:before="100" w:beforeAutospacing="1" w:after="100" w:afterAutospacing="1" w:line="240" w:lineRule="auto"/>
        <w:ind w:left="0"/>
        <w:rPr>
          <w:rFonts w:asciiTheme="minorHAnsi" w:eastAsiaTheme="minorEastAsia" w:hAnsiTheme="minorHAnsi" w:cstheme="minorBidi"/>
        </w:rPr>
      </w:pPr>
      <w:r w:rsidRPr="0053708A">
        <w:rPr>
          <w:rFonts w:asciiTheme="minorHAnsi" w:eastAsiaTheme="minorEastAsia" w:hAnsiTheme="minorHAnsi" w:cstheme="minorBidi"/>
        </w:rPr>
        <w:t>Time profile – the time it takes to traverse the line, including run time, dwell time, is boarding possible, is alighting possible, and headway.</w:t>
      </w:r>
    </w:p>
    <w:p w14:paraId="722BE074" w14:textId="77777777" w:rsidR="00D808E6" w:rsidRPr="001038F6" w:rsidRDefault="00D808E6" w:rsidP="00682F26">
      <w:pPr>
        <w:spacing w:before="100" w:beforeAutospacing="1" w:after="100" w:afterAutospacing="1" w:line="240" w:lineRule="auto"/>
      </w:pPr>
      <w:r w:rsidRPr="001038F6">
        <w:t xml:space="preserve">The VISUM link TSYSSET (transport system set) field determines if the link is available for a transit line.  The link must be open for the TSYSSET of the </w:t>
      </w:r>
      <w:r>
        <w:t xml:space="preserve">transit mode being coded. For example, in order to code a rail line, the TSYSSET must include </w:t>
      </w:r>
      <w:proofErr w:type="gramStart"/>
      <w:r>
        <w:t>an</w:t>
      </w:r>
      <w:proofErr w:type="gramEnd"/>
      <w:r>
        <w:t xml:space="preserve"> 'm' which is the inter-city rail mode code.</w:t>
      </w:r>
    </w:p>
    <w:p w14:paraId="184EC724" w14:textId="77777777" w:rsidR="00D808E6" w:rsidRPr="001038F6" w:rsidRDefault="00D808E6" w:rsidP="00682F26">
      <w:pPr>
        <w:spacing w:before="100" w:beforeAutospacing="1" w:after="100" w:afterAutospacing="1" w:line="240" w:lineRule="auto"/>
      </w:pPr>
      <w:r w:rsidRPr="001038F6">
        <w:t>To add a transit line, do the following:</w:t>
      </w:r>
    </w:p>
    <w:p w14:paraId="213A7371" w14:textId="77777777" w:rsidR="00D808E6" w:rsidRPr="006A4D5F" w:rsidRDefault="00D808E6" w:rsidP="00682F26">
      <w:pPr>
        <w:pStyle w:val="ListParagraph"/>
        <w:numPr>
          <w:ilvl w:val="0"/>
          <w:numId w:val="9"/>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Add the stop points</w:t>
      </w:r>
    </w:p>
    <w:p w14:paraId="5A6B74D7" w14:textId="77777777" w:rsidR="00D808E6" w:rsidRPr="006A4D5F" w:rsidRDefault="00D808E6" w:rsidP="00682F26">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Set stop points as the current network type</w:t>
      </w:r>
    </w:p>
    <w:p w14:paraId="676E3E2F" w14:textId="77777777" w:rsidR="00D808E6" w:rsidRPr="006A4D5F" w:rsidRDefault="00D808E6" w:rsidP="00682F26">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Switch the mode to insert mode</w:t>
      </w:r>
    </w:p>
    <w:p w14:paraId="0B54885D" w14:textId="77777777" w:rsidR="00D808E6" w:rsidRPr="006A4D5F" w:rsidRDefault="00D808E6" w:rsidP="00682F26">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Make sure “Generate stop automatically” is checked.  There are actually three types of stops in VISUM – stop points, stop areas, and stops –that are used to model complex intermodal transit centers.  In SWIM2, every transit stop node consists of all three.  The ‘Generate stop automatically’ option does this automatically when coding the stop points.</w:t>
      </w:r>
    </w:p>
    <w:p w14:paraId="450011DB" w14:textId="77777777" w:rsidR="00D808E6" w:rsidRPr="006A4D5F" w:rsidRDefault="00D808E6" w:rsidP="00682F26">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Click a node to add a stop – use the same number as the node number</w:t>
      </w:r>
    </w:p>
    <w:p w14:paraId="2EB9CFA2" w14:textId="77777777" w:rsidR="00D808E6" w:rsidRPr="006A4D5F" w:rsidRDefault="00D808E6" w:rsidP="00682F26">
      <w:pPr>
        <w:pStyle w:val="ListParagraph"/>
        <w:numPr>
          <w:ilvl w:val="0"/>
          <w:numId w:val="9"/>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Add the line</w:t>
      </w:r>
    </w:p>
    <w:p w14:paraId="295F41DC" w14:textId="77777777" w:rsidR="00D808E6" w:rsidRPr="006A4D5F" w:rsidRDefault="00D808E6" w:rsidP="00682F26">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Set Lines as the current network type</w:t>
      </w:r>
    </w:p>
    <w:p w14:paraId="466E5DC1" w14:textId="77777777" w:rsidR="00D808E6" w:rsidRPr="006A4D5F" w:rsidRDefault="00D808E6" w:rsidP="00682F26">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Switch the mode to add mode</w:t>
      </w:r>
    </w:p>
    <w:p w14:paraId="130F7DDF" w14:textId="77777777" w:rsidR="00D808E6" w:rsidRPr="006A4D5F" w:rsidRDefault="00D808E6" w:rsidP="00682F26">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Create “Line” and click on the map</w:t>
      </w:r>
    </w:p>
    <w:p w14:paraId="545C95CC" w14:textId="77777777" w:rsidR="00D808E6" w:rsidRPr="006A4D5F" w:rsidRDefault="00D808E6" w:rsidP="00682F26">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 xml:space="preserve">Enter the Line </w:t>
      </w:r>
      <w:r w:rsidR="00290D29">
        <w:rPr>
          <w:rFonts w:asciiTheme="minorHAnsi" w:hAnsiTheme="minorHAnsi" w:cstheme="minorHAnsi"/>
          <w:color w:val="000000"/>
        </w:rPr>
        <w:t>name</w:t>
      </w:r>
    </w:p>
    <w:p w14:paraId="7EEB9F61" w14:textId="77777777" w:rsidR="00D808E6" w:rsidRPr="006A4D5F" w:rsidRDefault="00D808E6" w:rsidP="00682F26">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Set the transport system (mode)</w:t>
      </w:r>
    </w:p>
    <w:p w14:paraId="304E3823" w14:textId="77777777" w:rsidR="00D808E6" w:rsidRPr="006A4D5F" w:rsidRDefault="00D808E6" w:rsidP="00682F26">
      <w:pPr>
        <w:pStyle w:val="ListParagraph"/>
        <w:numPr>
          <w:ilvl w:val="0"/>
          <w:numId w:val="9"/>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Add the line route</w:t>
      </w:r>
    </w:p>
    <w:p w14:paraId="43CC5FC5" w14:textId="77777777" w:rsidR="00D808E6" w:rsidRPr="006A4D5F" w:rsidRDefault="00D808E6" w:rsidP="00682F26">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Set Lines as the current network type</w:t>
      </w:r>
    </w:p>
    <w:p w14:paraId="1282E63B" w14:textId="77777777" w:rsidR="00D808E6" w:rsidRPr="006A4D5F" w:rsidRDefault="00D808E6" w:rsidP="00682F26">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lastRenderedPageBreak/>
        <w:t>Switch the mode to insert mode</w:t>
      </w:r>
    </w:p>
    <w:p w14:paraId="42C71ADC" w14:textId="77777777" w:rsidR="00D808E6" w:rsidRPr="006A4D5F" w:rsidRDefault="00D808E6" w:rsidP="00682F26">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Create “Line Route” and click on the map</w:t>
      </w:r>
    </w:p>
    <w:p w14:paraId="6B5E30F4" w14:textId="77777777" w:rsidR="00D808E6" w:rsidRPr="006A4D5F" w:rsidRDefault="00D808E6" w:rsidP="00682F26">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 xml:space="preserve"> Select the Line of interest and name the new Line Route as “1”</w:t>
      </w:r>
    </w:p>
    <w:p w14:paraId="1788E1FA" w14:textId="77777777" w:rsidR="00D808E6" w:rsidRPr="006A4D5F" w:rsidRDefault="00D808E6" w:rsidP="00682F26">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 xml:space="preserve">Click and drag from the first stop to the next stop and VISUM will shortest path route across the network open for that line TSYSSET.  Continue to click and drag from the last stop point to the next one until the line is complete.  </w:t>
      </w:r>
    </w:p>
    <w:p w14:paraId="7951E57F" w14:textId="77777777" w:rsidR="00D808E6" w:rsidRPr="006A4D5F" w:rsidRDefault="00D808E6" w:rsidP="00682F26">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 xml:space="preserve">Click OK in the Editing dialog to get the standard VISUM line route dialog.  </w:t>
      </w:r>
    </w:p>
    <w:p w14:paraId="55DE2362" w14:textId="77777777" w:rsidR="00D808E6" w:rsidRPr="006A4D5F" w:rsidRDefault="00D808E6" w:rsidP="00682F26">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Select the Profiles tab (for the Time Profile associated with this line route) and set the Boarding, Alighting, and Stop time attributes for each stop on the line.</w:t>
      </w:r>
    </w:p>
    <w:p w14:paraId="46005652" w14:textId="77777777" w:rsidR="00D808E6" w:rsidRPr="006A4D5F" w:rsidRDefault="00D808E6" w:rsidP="00682F26">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 xml:space="preserve">Select the User Profile tab (for user defined attributed for the Time Profile associated with this line route) and set the </w:t>
      </w:r>
      <w:r w:rsidR="00290D29">
        <w:rPr>
          <w:rFonts w:asciiTheme="minorHAnsi" w:hAnsiTheme="minorHAnsi" w:cstheme="minorHAnsi"/>
          <w:color w:val="000000"/>
        </w:rPr>
        <w:t>headway attribute (</w:t>
      </w:r>
      <w:proofErr w:type="spellStart"/>
      <w:r w:rsidRPr="00290D29">
        <w:rPr>
          <w:rFonts w:asciiTheme="minorHAnsi" w:hAnsiTheme="minorHAnsi" w:cstheme="minorHAnsi"/>
          <w:b/>
          <w:color w:val="000000"/>
        </w:rPr>
        <w:t>Emme_Headway</w:t>
      </w:r>
      <w:proofErr w:type="spellEnd"/>
      <w:r w:rsidR="00290D29">
        <w:rPr>
          <w:rFonts w:asciiTheme="minorHAnsi" w:hAnsiTheme="minorHAnsi" w:cstheme="minorHAnsi"/>
          <w:color w:val="000000"/>
        </w:rPr>
        <w:t xml:space="preserve">) </w:t>
      </w:r>
      <w:r w:rsidRPr="006A4D5F">
        <w:rPr>
          <w:rFonts w:asciiTheme="minorHAnsi" w:hAnsiTheme="minorHAnsi" w:cstheme="minorHAnsi"/>
          <w:color w:val="000000"/>
        </w:rPr>
        <w:t>in seconds.</w:t>
      </w:r>
    </w:p>
    <w:p w14:paraId="15FC5AF6" w14:textId="77777777" w:rsidR="00D808E6" w:rsidRPr="006A4D5F" w:rsidRDefault="00D808E6" w:rsidP="00682F26">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Click OK to close the edit Line Route dialog.</w:t>
      </w:r>
    </w:p>
    <w:p w14:paraId="0D3A5AAC" w14:textId="77777777" w:rsidR="00D808E6" w:rsidRPr="006A4D5F" w:rsidRDefault="00D808E6" w:rsidP="00682F26">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Update other Line Route attributes via the Line Route listing at Lists</w:t>
      </w:r>
      <w:r w:rsidR="00290D29">
        <w:rPr>
          <w:rFonts w:asciiTheme="minorHAnsi" w:hAnsiTheme="minorHAnsi" w:cstheme="minorHAnsi"/>
          <w:color w:val="000000"/>
        </w:rPr>
        <w:t xml:space="preserve"> + Line Route.   </w:t>
      </w:r>
      <w:r w:rsidRPr="006A4D5F">
        <w:rPr>
          <w:rFonts w:asciiTheme="minorHAnsi" w:hAnsiTheme="minorHAnsi" w:cstheme="minorHAnsi"/>
          <w:color w:val="000000"/>
        </w:rPr>
        <w:t>These additional attributes include:</w:t>
      </w:r>
    </w:p>
    <w:p w14:paraId="12B54105" w14:textId="77777777" w:rsidR="00D808E6" w:rsidRPr="006A4D5F" w:rsidRDefault="00D808E6" w:rsidP="00682F26">
      <w:pPr>
        <w:pStyle w:val="ListParagraph"/>
        <w:numPr>
          <w:ilvl w:val="2"/>
          <w:numId w:val="9"/>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SPEED</w:t>
      </w:r>
    </w:p>
    <w:p w14:paraId="4E8C09B3" w14:textId="7911D08C" w:rsidR="00D808E6" w:rsidRPr="006A4D5F" w:rsidRDefault="00D808E6" w:rsidP="00682F26">
      <w:pPr>
        <w:pStyle w:val="ListParagraph"/>
        <w:numPr>
          <w:ilvl w:val="2"/>
          <w:numId w:val="9"/>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NET</w:t>
      </w:r>
    </w:p>
    <w:p w14:paraId="6D5CEA4C" w14:textId="77777777" w:rsidR="00D808E6" w:rsidRPr="006A4D5F" w:rsidRDefault="00290D29" w:rsidP="00682F26">
      <w:pPr>
        <w:pStyle w:val="ListParagraph"/>
        <w:numPr>
          <w:ilvl w:val="1"/>
          <w:numId w:val="9"/>
        </w:numPr>
        <w:spacing w:before="100" w:beforeAutospacing="1" w:after="100" w:afterAutospacing="1" w:line="240" w:lineRule="auto"/>
        <w:ind w:left="0"/>
        <w:contextualSpacing w:val="0"/>
        <w:rPr>
          <w:rFonts w:asciiTheme="minorHAnsi" w:hAnsiTheme="minorHAnsi" w:cstheme="minorHAnsi"/>
          <w:color w:val="000000"/>
        </w:rPr>
      </w:pPr>
      <w:r>
        <w:rPr>
          <w:rFonts w:asciiTheme="minorHAnsi" w:hAnsiTheme="minorHAnsi" w:cstheme="minorHAnsi"/>
          <w:color w:val="000000"/>
        </w:rPr>
        <w:t xml:space="preserve">Note the </w:t>
      </w:r>
      <w:proofErr w:type="spellStart"/>
      <w:r>
        <w:rPr>
          <w:rFonts w:asciiTheme="minorHAnsi" w:hAnsiTheme="minorHAnsi" w:cstheme="minorHAnsi"/>
          <w:color w:val="000000"/>
        </w:rPr>
        <w:t>Emme_LayoverTime</w:t>
      </w:r>
      <w:proofErr w:type="spellEnd"/>
      <w:r>
        <w:rPr>
          <w:rFonts w:asciiTheme="minorHAnsi" w:hAnsiTheme="minorHAnsi" w:cstheme="minorHAnsi"/>
          <w:color w:val="000000"/>
        </w:rPr>
        <w:t xml:space="preserve"> </w:t>
      </w:r>
      <w:r w:rsidR="00D808E6" w:rsidRPr="006A4D5F">
        <w:rPr>
          <w:rFonts w:asciiTheme="minorHAnsi" w:hAnsiTheme="minorHAnsi" w:cstheme="minorHAnsi"/>
          <w:color w:val="000000"/>
        </w:rPr>
        <w:t>field is not used because the import process split lines into two separate lines whenever there was a layo</w:t>
      </w:r>
      <w:r>
        <w:rPr>
          <w:rFonts w:asciiTheme="minorHAnsi" w:hAnsiTheme="minorHAnsi" w:cstheme="minorHAnsi"/>
          <w:color w:val="000000"/>
        </w:rPr>
        <w:t>ver.</w:t>
      </w:r>
    </w:p>
    <w:p w14:paraId="20955062" w14:textId="77777777" w:rsidR="00D808E6" w:rsidRPr="006A4D5F" w:rsidRDefault="00D808E6" w:rsidP="00682F26">
      <w:pPr>
        <w:keepNext/>
        <w:spacing w:before="100" w:beforeAutospacing="1" w:after="100" w:afterAutospacing="1" w:line="240" w:lineRule="auto"/>
        <w:rPr>
          <w:rFonts w:cstheme="minorHAnsi"/>
          <w:color w:val="000000"/>
        </w:rPr>
      </w:pPr>
      <w:r w:rsidRPr="006A4D5F">
        <w:rPr>
          <w:rFonts w:cstheme="minorHAnsi"/>
          <w:color w:val="000000"/>
        </w:rPr>
        <w:t>To modify a line route:</w:t>
      </w:r>
    </w:p>
    <w:p w14:paraId="1B39934D" w14:textId="77777777" w:rsidR="00D808E6" w:rsidRPr="006A4D5F" w:rsidRDefault="00D808E6" w:rsidP="00682F26">
      <w:pPr>
        <w:pStyle w:val="ListParagraph"/>
        <w:numPr>
          <w:ilvl w:val="0"/>
          <w:numId w:val="10"/>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Set Lines as the current network type</w:t>
      </w:r>
    </w:p>
    <w:p w14:paraId="0AD4A055" w14:textId="77777777" w:rsidR="00D808E6" w:rsidRPr="006A4D5F" w:rsidRDefault="00D808E6" w:rsidP="00682F26">
      <w:pPr>
        <w:pStyle w:val="ListParagraph"/>
        <w:numPr>
          <w:ilvl w:val="0"/>
          <w:numId w:val="10"/>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Switch the mode to the edit mode</w:t>
      </w:r>
    </w:p>
    <w:p w14:paraId="1A178891" w14:textId="77777777" w:rsidR="00D808E6" w:rsidRPr="006A4D5F" w:rsidRDefault="00D808E6" w:rsidP="00682F26">
      <w:pPr>
        <w:pStyle w:val="ListParagraph"/>
        <w:numPr>
          <w:ilvl w:val="0"/>
          <w:numId w:val="10"/>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Switch to Line Routes and select the Line Route to edit</w:t>
      </w:r>
    </w:p>
    <w:p w14:paraId="13DED22F" w14:textId="77777777" w:rsidR="00D808E6" w:rsidRPr="006A4D5F" w:rsidRDefault="00D808E6" w:rsidP="00682F26">
      <w:pPr>
        <w:pStyle w:val="ListParagraph"/>
        <w:numPr>
          <w:ilvl w:val="1"/>
          <w:numId w:val="10"/>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Double click to enter the Line Route edit dialog</w:t>
      </w:r>
    </w:p>
    <w:p w14:paraId="66320EB1" w14:textId="77777777" w:rsidR="00D808E6" w:rsidRPr="006A4D5F" w:rsidRDefault="00D808E6" w:rsidP="00682F26">
      <w:pPr>
        <w:pStyle w:val="ListParagraph"/>
        <w:numPr>
          <w:ilvl w:val="1"/>
          <w:numId w:val="10"/>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Click the Edit Shape button to edit the node sequence</w:t>
      </w:r>
    </w:p>
    <w:p w14:paraId="296A904B" w14:textId="77777777" w:rsidR="00D808E6" w:rsidRPr="006A4D5F" w:rsidRDefault="00D808E6" w:rsidP="00682F26">
      <w:pPr>
        <w:pStyle w:val="ListParagraph"/>
        <w:numPr>
          <w:ilvl w:val="2"/>
          <w:numId w:val="10"/>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Click a beginning and ending tie point to define the portion of the line route that you want to change, and the portions of the line routes that will not change.</w:t>
      </w:r>
    </w:p>
    <w:p w14:paraId="782E479D" w14:textId="77777777" w:rsidR="00D808E6" w:rsidRPr="006A4D5F" w:rsidRDefault="00D808E6" w:rsidP="00682F26">
      <w:pPr>
        <w:pStyle w:val="ListParagraph"/>
        <w:numPr>
          <w:ilvl w:val="2"/>
          <w:numId w:val="10"/>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 xml:space="preserve">Then click and drag a stop within the tie points to a new stop and VISUM will route the line from the beginning tie point to the ending tie </w:t>
      </w:r>
      <w:r w:rsidR="00290D29">
        <w:rPr>
          <w:rFonts w:asciiTheme="minorHAnsi" w:hAnsiTheme="minorHAnsi" w:cstheme="minorHAnsi"/>
          <w:color w:val="000000"/>
        </w:rPr>
        <w:t>point and through the new stop.</w:t>
      </w:r>
    </w:p>
    <w:p w14:paraId="227E3EFC" w14:textId="77777777" w:rsidR="00D808E6" w:rsidRPr="006A4D5F" w:rsidRDefault="00D808E6" w:rsidP="00682F26">
      <w:pPr>
        <w:pStyle w:val="ListParagraph"/>
        <w:numPr>
          <w:ilvl w:val="1"/>
          <w:numId w:val="10"/>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 xml:space="preserve"> The line route can also be modified in the Listings</w:t>
      </w:r>
    </w:p>
    <w:p w14:paraId="60430138" w14:textId="77777777" w:rsidR="00D808E6" w:rsidRPr="00290D29" w:rsidRDefault="00D808E6" w:rsidP="00682F26">
      <w:pPr>
        <w:pStyle w:val="ListParagraph"/>
        <w:numPr>
          <w:ilvl w:val="0"/>
          <w:numId w:val="10"/>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Note that is important to set “Create Profile Points Automatically” in the Edit Line Route dialog to ensure all components of the line route node sequence are created when editing existing line routes.  This is especially important when a new node/stop is added in the middle of the line route node sequence.</w:t>
      </w:r>
    </w:p>
    <w:p w14:paraId="0592999D" w14:textId="77777777" w:rsidR="00D808E6" w:rsidRPr="001038F6" w:rsidRDefault="00D808E6" w:rsidP="00682F26">
      <w:pPr>
        <w:spacing w:before="100" w:beforeAutospacing="1" w:after="100" w:afterAutospacing="1" w:line="240" w:lineRule="auto"/>
      </w:pPr>
      <w:r w:rsidRPr="001038F6">
        <w:t>To copy or add a similar line route:</w:t>
      </w:r>
    </w:p>
    <w:p w14:paraId="19CC6813" w14:textId="77777777" w:rsidR="00D808E6" w:rsidRPr="006A4D5F" w:rsidRDefault="00D808E6" w:rsidP="00682F26">
      <w:pPr>
        <w:pStyle w:val="ListParagraph"/>
        <w:numPr>
          <w:ilvl w:val="0"/>
          <w:numId w:val="12"/>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Set Lines as the current network type</w:t>
      </w:r>
    </w:p>
    <w:p w14:paraId="51C16742" w14:textId="77777777" w:rsidR="00D808E6" w:rsidRPr="006A4D5F" w:rsidRDefault="00D808E6" w:rsidP="00682F26">
      <w:pPr>
        <w:pStyle w:val="ListParagraph"/>
        <w:numPr>
          <w:ilvl w:val="0"/>
          <w:numId w:val="12"/>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Switch to Lines in the Lines Dialog (as opposed to Line Routes)</w:t>
      </w:r>
    </w:p>
    <w:p w14:paraId="03A33E53" w14:textId="77777777" w:rsidR="00D808E6" w:rsidRPr="006A4D5F" w:rsidRDefault="00D808E6" w:rsidP="00682F26">
      <w:pPr>
        <w:pStyle w:val="ListParagraph"/>
        <w:numPr>
          <w:ilvl w:val="0"/>
          <w:numId w:val="12"/>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Select the Line to copy</w:t>
      </w:r>
    </w:p>
    <w:p w14:paraId="289AA67C" w14:textId="77777777" w:rsidR="00D808E6" w:rsidRPr="006A4D5F" w:rsidRDefault="00D808E6" w:rsidP="00682F26">
      <w:pPr>
        <w:pStyle w:val="ListParagraph"/>
        <w:numPr>
          <w:ilvl w:val="0"/>
          <w:numId w:val="12"/>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Right click and select Copy Line from the menu</w:t>
      </w:r>
    </w:p>
    <w:p w14:paraId="4FF19C97" w14:textId="77777777" w:rsidR="00D808E6" w:rsidRPr="006A4D5F" w:rsidRDefault="00D808E6" w:rsidP="00682F26">
      <w:pPr>
        <w:pStyle w:val="ListParagraph"/>
        <w:numPr>
          <w:ilvl w:val="0"/>
          <w:numId w:val="12"/>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Enter a new name for the copied line</w:t>
      </w:r>
    </w:p>
    <w:p w14:paraId="031139E1" w14:textId="77777777" w:rsidR="00D808E6" w:rsidRPr="006A4D5F" w:rsidRDefault="00D808E6" w:rsidP="00682F26">
      <w:pPr>
        <w:pStyle w:val="ListParagraph"/>
        <w:numPr>
          <w:ilvl w:val="0"/>
          <w:numId w:val="12"/>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Switch to Line Routes in the Lines Dialog</w:t>
      </w:r>
    </w:p>
    <w:p w14:paraId="46E62B3A" w14:textId="77777777" w:rsidR="00D808E6" w:rsidRPr="006A4D5F" w:rsidRDefault="00D808E6" w:rsidP="00682F26">
      <w:pPr>
        <w:pStyle w:val="ListParagraph"/>
        <w:numPr>
          <w:ilvl w:val="0"/>
          <w:numId w:val="12"/>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Select the new Line Route</w:t>
      </w:r>
    </w:p>
    <w:p w14:paraId="07153CA6" w14:textId="77777777" w:rsidR="00D808E6" w:rsidRPr="006A4D5F" w:rsidRDefault="00D808E6" w:rsidP="00682F26">
      <w:pPr>
        <w:pStyle w:val="ListParagraph"/>
        <w:numPr>
          <w:ilvl w:val="0"/>
          <w:numId w:val="12"/>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Edit the shape of the Line Route</w:t>
      </w:r>
    </w:p>
    <w:p w14:paraId="54C457FD" w14:textId="77777777" w:rsidR="00D808E6" w:rsidRPr="006A4D5F" w:rsidRDefault="00D808E6" w:rsidP="00682F26">
      <w:pPr>
        <w:pStyle w:val="ListParagraph"/>
        <w:numPr>
          <w:ilvl w:val="0"/>
          <w:numId w:val="12"/>
        </w:numPr>
        <w:spacing w:before="100" w:beforeAutospacing="1" w:after="100" w:afterAutospacing="1" w:line="240" w:lineRule="auto"/>
        <w:ind w:left="0"/>
        <w:contextualSpacing w:val="0"/>
        <w:rPr>
          <w:rFonts w:asciiTheme="minorHAnsi" w:hAnsiTheme="minorHAnsi" w:cstheme="minorHAnsi"/>
          <w:color w:val="000000"/>
        </w:rPr>
      </w:pPr>
      <w:r w:rsidRPr="006A4D5F">
        <w:rPr>
          <w:rFonts w:asciiTheme="minorHAnsi" w:hAnsiTheme="minorHAnsi" w:cstheme="minorHAnsi"/>
          <w:color w:val="000000"/>
        </w:rPr>
        <w:t xml:space="preserve">Run export when editing is complete and check log file for errors. </w:t>
      </w:r>
    </w:p>
    <w:p w14:paraId="0B705AC8" w14:textId="77777777" w:rsidR="00D808E6" w:rsidRPr="006A4D5F" w:rsidRDefault="00D808E6" w:rsidP="00682F26">
      <w:pPr>
        <w:pStyle w:val="Heading2"/>
        <w:spacing w:before="100" w:beforeAutospacing="1" w:after="100" w:afterAutospacing="1" w:line="240" w:lineRule="auto"/>
      </w:pPr>
      <w:bookmarkStart w:id="118" w:name="_Toc351451890"/>
      <w:r w:rsidRPr="00BF49AB">
        <w:lastRenderedPageBreak/>
        <w:t>Differencing Networks</w:t>
      </w:r>
      <w:bookmarkEnd w:id="118"/>
    </w:p>
    <w:p w14:paraId="70576446" w14:textId="77777777" w:rsidR="00D808E6" w:rsidRPr="00290D29" w:rsidRDefault="00D808E6" w:rsidP="00682F26">
      <w:pPr>
        <w:spacing w:before="100" w:beforeAutospacing="1" w:after="100" w:afterAutospacing="1" w:line="240" w:lineRule="auto"/>
      </w:pPr>
      <w:r w:rsidRPr="001038F6">
        <w:t xml:space="preserve">The VISUM difference network feature – File + Difference Network – allows the user to compare </w:t>
      </w:r>
      <w:r w:rsidRPr="00651C02">
        <w:rPr>
          <w:b/>
        </w:rPr>
        <w:t>every</w:t>
      </w:r>
      <w:r w:rsidRPr="001038F6">
        <w:t xml:space="preserve"> attribute of </w:t>
      </w:r>
      <w:r w:rsidRPr="00651C02">
        <w:rPr>
          <w:b/>
        </w:rPr>
        <w:t>every</w:t>
      </w:r>
      <w:r w:rsidRPr="001038F6">
        <w:t xml:space="preserve"> network object in two version files.  In addition, a new network attribute called “DIFFNET” is created for each network object with one of the following values: “NET1” for only being in network 1, “NET2” for only being in network 2, and “BOTH” for being in both networks.</w:t>
      </w:r>
      <w:r w:rsidR="00290D29">
        <w:t xml:space="preserve">  This tool is useful for auditing edits.</w:t>
      </w:r>
      <w:r>
        <w:rPr>
          <w:color w:val="FF0000"/>
        </w:rPr>
        <w:br w:type="page"/>
      </w:r>
    </w:p>
    <w:p w14:paraId="63AEC56B" w14:textId="18D4B57A" w:rsidR="00D808E6" w:rsidRPr="00CC00A3" w:rsidRDefault="00D808E6" w:rsidP="00682F26">
      <w:pPr>
        <w:pStyle w:val="Heading1"/>
        <w:spacing w:before="100" w:beforeAutospacing="1" w:after="100" w:afterAutospacing="1" w:line="240" w:lineRule="auto"/>
      </w:pPr>
      <w:bookmarkStart w:id="119" w:name="_Toc276060127"/>
      <w:bookmarkStart w:id="120" w:name="_Toc351451891"/>
      <w:bookmarkStart w:id="121" w:name="_Toc432069348"/>
      <w:r w:rsidRPr="00CC00A3">
        <w:lastRenderedPageBreak/>
        <w:t>App</w:t>
      </w:r>
      <w:r w:rsidR="00FD0FAD">
        <w:t xml:space="preserve">endix </w:t>
      </w:r>
      <w:r w:rsidRPr="00CC00A3">
        <w:t>Zip Matrix Format</w:t>
      </w:r>
      <w:bookmarkEnd w:id="119"/>
      <w:bookmarkEnd w:id="120"/>
      <w:bookmarkEnd w:id="121"/>
    </w:p>
    <w:p w14:paraId="42D87A9B" w14:textId="77777777" w:rsidR="00FA0F5F" w:rsidRPr="00FA0F5F" w:rsidRDefault="00745885" w:rsidP="00682F26">
      <w:pPr>
        <w:spacing w:before="100" w:beforeAutospacing="1" w:after="100" w:afterAutospacing="1" w:line="240" w:lineRule="auto"/>
      </w:pPr>
      <w:r>
        <w:t>SWIM uses an open source matrix format called – zipped matrix, or ZMX.</w:t>
      </w:r>
      <w:r w:rsidR="00FA0F5F">
        <w:t xml:space="preserve">  </w:t>
      </w:r>
      <w:r w:rsidR="00FA0F5F" w:rsidRPr="00FA0F5F">
        <w:t>The file is a zip archive that contains the following files:</w:t>
      </w:r>
    </w:p>
    <w:p w14:paraId="05E452E5" w14:textId="77777777" w:rsidR="00FA0F5F" w:rsidRPr="00FA0F5F" w:rsidRDefault="00FA0F5F" w:rsidP="00682F26">
      <w:pPr>
        <w:numPr>
          <w:ilvl w:val="0"/>
          <w:numId w:val="51"/>
        </w:numPr>
        <w:spacing w:before="100" w:beforeAutospacing="1" w:after="100" w:afterAutospacing="1" w:line="240" w:lineRule="auto"/>
        <w:ind w:left="0"/>
      </w:pPr>
      <w:r w:rsidRPr="00FA0F5F">
        <w:t>_version</w:t>
      </w:r>
    </w:p>
    <w:p w14:paraId="234CD2B7" w14:textId="77777777" w:rsidR="00FA0F5F" w:rsidRPr="00FA0F5F" w:rsidRDefault="00FA0F5F" w:rsidP="00682F26">
      <w:pPr>
        <w:numPr>
          <w:ilvl w:val="0"/>
          <w:numId w:val="51"/>
        </w:numPr>
        <w:spacing w:before="100" w:beforeAutospacing="1" w:after="100" w:afterAutospacing="1" w:line="240" w:lineRule="auto"/>
        <w:ind w:left="0"/>
      </w:pPr>
      <w:r w:rsidRPr="00FA0F5F">
        <w:t>_description</w:t>
      </w:r>
    </w:p>
    <w:p w14:paraId="553C80CF" w14:textId="77777777" w:rsidR="00FA0F5F" w:rsidRPr="00FA0F5F" w:rsidRDefault="00FA0F5F" w:rsidP="00682F26">
      <w:pPr>
        <w:numPr>
          <w:ilvl w:val="0"/>
          <w:numId w:val="51"/>
        </w:numPr>
        <w:spacing w:before="100" w:beforeAutospacing="1" w:after="100" w:afterAutospacing="1" w:line="240" w:lineRule="auto"/>
        <w:ind w:left="0"/>
      </w:pPr>
      <w:r w:rsidRPr="00FA0F5F">
        <w:t>_name</w:t>
      </w:r>
    </w:p>
    <w:p w14:paraId="0D26663C" w14:textId="77777777" w:rsidR="00FA0F5F" w:rsidRPr="00FA0F5F" w:rsidRDefault="00FA0F5F" w:rsidP="00682F26">
      <w:pPr>
        <w:numPr>
          <w:ilvl w:val="0"/>
          <w:numId w:val="51"/>
        </w:numPr>
        <w:spacing w:before="100" w:beforeAutospacing="1" w:after="100" w:afterAutospacing="1" w:line="240" w:lineRule="auto"/>
        <w:ind w:left="0"/>
      </w:pPr>
      <w:r w:rsidRPr="00FA0F5F">
        <w:t>_external column numbers</w:t>
      </w:r>
    </w:p>
    <w:p w14:paraId="152CC7E4" w14:textId="77777777" w:rsidR="00FA0F5F" w:rsidRPr="00FA0F5F" w:rsidRDefault="00FA0F5F" w:rsidP="00682F26">
      <w:pPr>
        <w:numPr>
          <w:ilvl w:val="0"/>
          <w:numId w:val="51"/>
        </w:numPr>
        <w:spacing w:before="100" w:beforeAutospacing="1" w:after="100" w:afterAutospacing="1" w:line="240" w:lineRule="auto"/>
        <w:ind w:left="0"/>
      </w:pPr>
      <w:r w:rsidRPr="00FA0F5F">
        <w:t>_external row numbers</w:t>
      </w:r>
    </w:p>
    <w:p w14:paraId="71FD433A" w14:textId="77777777" w:rsidR="00FA0F5F" w:rsidRPr="00FA0F5F" w:rsidRDefault="00FA0F5F" w:rsidP="00682F26">
      <w:pPr>
        <w:numPr>
          <w:ilvl w:val="0"/>
          <w:numId w:val="51"/>
        </w:numPr>
        <w:spacing w:before="100" w:beforeAutospacing="1" w:after="100" w:afterAutospacing="1" w:line="240" w:lineRule="auto"/>
        <w:ind w:left="0"/>
      </w:pPr>
      <w:r w:rsidRPr="00FA0F5F">
        <w:t>_columns</w:t>
      </w:r>
    </w:p>
    <w:p w14:paraId="1C08FA43" w14:textId="77777777" w:rsidR="00FA0F5F" w:rsidRPr="00FA0F5F" w:rsidRDefault="00FA0F5F" w:rsidP="00682F26">
      <w:pPr>
        <w:numPr>
          <w:ilvl w:val="0"/>
          <w:numId w:val="51"/>
        </w:numPr>
        <w:spacing w:before="100" w:beforeAutospacing="1" w:after="100" w:afterAutospacing="1" w:line="240" w:lineRule="auto"/>
        <w:ind w:left="0"/>
      </w:pPr>
      <w:r w:rsidRPr="00FA0F5F">
        <w:t>_rows</w:t>
      </w:r>
    </w:p>
    <w:p w14:paraId="1F75AF4A" w14:textId="77777777" w:rsidR="00FA0F5F" w:rsidRPr="00FA0F5F" w:rsidRDefault="00FA0F5F" w:rsidP="00682F26">
      <w:pPr>
        <w:numPr>
          <w:ilvl w:val="0"/>
          <w:numId w:val="51"/>
        </w:numPr>
        <w:spacing w:before="100" w:beforeAutospacing="1" w:after="100" w:afterAutospacing="1" w:line="240" w:lineRule="auto"/>
        <w:ind w:left="0"/>
      </w:pPr>
      <w:r w:rsidRPr="00FA0F5F">
        <w:t>row_&lt;</w:t>
      </w:r>
      <w:proofErr w:type="spellStart"/>
      <w:r w:rsidRPr="00FA0F5F">
        <w:t>i</w:t>
      </w:r>
      <w:proofErr w:type="spellEnd"/>
      <w:r w:rsidRPr="00FA0F5F">
        <w:t>&gt;; where &lt;</w:t>
      </w:r>
      <w:proofErr w:type="spellStart"/>
      <w:r w:rsidRPr="00FA0F5F">
        <w:t>i</w:t>
      </w:r>
      <w:proofErr w:type="spellEnd"/>
      <w:r w:rsidRPr="00FA0F5F">
        <w:t>&gt; is a matrix row of data</w:t>
      </w:r>
    </w:p>
    <w:p w14:paraId="00D26049" w14:textId="77777777" w:rsidR="00FA0F5F" w:rsidRPr="00FA0F5F" w:rsidRDefault="00FA0F5F" w:rsidP="00682F26">
      <w:pPr>
        <w:spacing w:before="100" w:beforeAutospacing="1" w:after="100" w:afterAutospacing="1" w:line="240" w:lineRule="auto"/>
      </w:pPr>
      <w:r w:rsidRPr="00FA0F5F">
        <w:t>Here is an example of the contents of each file:</w:t>
      </w:r>
    </w:p>
    <w:p w14:paraId="21C47F0D" w14:textId="77777777" w:rsidR="00FA0F5F" w:rsidRPr="00FA0F5F" w:rsidRDefault="00FA0F5F" w:rsidP="00682F26">
      <w:pPr>
        <w:numPr>
          <w:ilvl w:val="0"/>
          <w:numId w:val="52"/>
        </w:numPr>
        <w:spacing w:before="100" w:beforeAutospacing="1" w:after="100" w:afterAutospacing="1" w:line="240" w:lineRule="auto"/>
        <w:ind w:left="0"/>
      </w:pPr>
      <w:r w:rsidRPr="00FA0F5F">
        <w:t>2</w:t>
      </w:r>
    </w:p>
    <w:p w14:paraId="0A4AE7D9" w14:textId="77777777" w:rsidR="00FA0F5F" w:rsidRPr="00FA0F5F" w:rsidRDefault="00FA0F5F" w:rsidP="00682F26">
      <w:pPr>
        <w:numPr>
          <w:ilvl w:val="0"/>
          <w:numId w:val="52"/>
        </w:numPr>
        <w:spacing w:before="100" w:beforeAutospacing="1" w:after="100" w:afterAutospacing="1" w:line="240" w:lineRule="auto"/>
        <w:ind w:left="0"/>
      </w:pPr>
      <w:r w:rsidRPr="00FA0F5F">
        <w:t>Distance matrix</w:t>
      </w:r>
    </w:p>
    <w:p w14:paraId="76AD31CE" w14:textId="77777777" w:rsidR="00FA0F5F" w:rsidRPr="00FA0F5F" w:rsidRDefault="00FA0F5F" w:rsidP="00682F26">
      <w:pPr>
        <w:numPr>
          <w:ilvl w:val="0"/>
          <w:numId w:val="52"/>
        </w:numPr>
        <w:spacing w:before="100" w:beforeAutospacing="1" w:after="100" w:afterAutospacing="1" w:line="240" w:lineRule="auto"/>
        <w:ind w:left="0"/>
      </w:pPr>
      <w:r w:rsidRPr="00FA0F5F">
        <w:t>DIST</w:t>
      </w:r>
    </w:p>
    <w:p w14:paraId="6D5C9658" w14:textId="77777777" w:rsidR="00FA0F5F" w:rsidRPr="00FA0F5F" w:rsidRDefault="00FA0F5F" w:rsidP="00682F26">
      <w:pPr>
        <w:numPr>
          <w:ilvl w:val="0"/>
          <w:numId w:val="52"/>
        </w:numPr>
        <w:spacing w:before="100" w:beforeAutospacing="1" w:after="100" w:afterAutospacing="1" w:line="240" w:lineRule="auto"/>
        <w:ind w:left="0"/>
      </w:pPr>
      <w:r w:rsidRPr="00FA0F5F">
        <w:t>100 101 102</w:t>
      </w:r>
    </w:p>
    <w:p w14:paraId="1400A2C9" w14:textId="77777777" w:rsidR="00FA0F5F" w:rsidRPr="00FA0F5F" w:rsidRDefault="00FA0F5F" w:rsidP="00682F26">
      <w:pPr>
        <w:numPr>
          <w:ilvl w:val="0"/>
          <w:numId w:val="52"/>
        </w:numPr>
        <w:spacing w:before="100" w:beforeAutospacing="1" w:after="100" w:afterAutospacing="1" w:line="240" w:lineRule="auto"/>
        <w:ind w:left="0"/>
      </w:pPr>
      <w:r w:rsidRPr="00FA0F5F">
        <w:t>100 101 102</w:t>
      </w:r>
    </w:p>
    <w:p w14:paraId="7771B363" w14:textId="77777777" w:rsidR="00FA0F5F" w:rsidRPr="00FA0F5F" w:rsidRDefault="00FA0F5F" w:rsidP="00682F26">
      <w:pPr>
        <w:numPr>
          <w:ilvl w:val="0"/>
          <w:numId w:val="52"/>
        </w:numPr>
        <w:spacing w:before="100" w:beforeAutospacing="1" w:after="100" w:afterAutospacing="1" w:line="240" w:lineRule="auto"/>
        <w:ind w:left="0"/>
      </w:pPr>
      <w:r w:rsidRPr="00FA0F5F">
        <w:t>3</w:t>
      </w:r>
    </w:p>
    <w:p w14:paraId="5FFBC9E9" w14:textId="77777777" w:rsidR="00FA0F5F" w:rsidRPr="00FA0F5F" w:rsidRDefault="00FA0F5F" w:rsidP="00682F26">
      <w:pPr>
        <w:numPr>
          <w:ilvl w:val="0"/>
          <w:numId w:val="52"/>
        </w:numPr>
        <w:spacing w:before="100" w:beforeAutospacing="1" w:after="100" w:afterAutospacing="1" w:line="240" w:lineRule="auto"/>
        <w:ind w:left="0"/>
      </w:pPr>
      <w:r w:rsidRPr="00FA0F5F">
        <w:t>3</w:t>
      </w:r>
    </w:p>
    <w:p w14:paraId="597DCDAE" w14:textId="77777777" w:rsidR="00FA0F5F" w:rsidRPr="00FA0F5F" w:rsidRDefault="00FA0F5F" w:rsidP="00682F26">
      <w:pPr>
        <w:numPr>
          <w:ilvl w:val="0"/>
          <w:numId w:val="52"/>
        </w:numPr>
        <w:spacing w:before="100" w:beforeAutospacing="1" w:after="100" w:afterAutospacing="1" w:line="240" w:lineRule="auto"/>
        <w:ind w:left="0"/>
      </w:pPr>
      <w:r w:rsidRPr="00FA0F5F">
        <w:t>row_1: 10.21 45.34 23.35</w:t>
      </w:r>
    </w:p>
    <w:p w14:paraId="4A48647A" w14:textId="77777777" w:rsidR="00FA0F5F" w:rsidRPr="00FA0F5F" w:rsidRDefault="00FA0F5F" w:rsidP="00682F26">
      <w:pPr>
        <w:numPr>
          <w:ilvl w:val="0"/>
          <w:numId w:val="52"/>
        </w:numPr>
        <w:spacing w:before="100" w:beforeAutospacing="1" w:after="100" w:afterAutospacing="1" w:line="240" w:lineRule="auto"/>
        <w:ind w:left="0"/>
      </w:pPr>
      <w:r w:rsidRPr="00FA0F5F">
        <w:t>row_2: 9.45 4.56 2.34</w:t>
      </w:r>
    </w:p>
    <w:p w14:paraId="5643751C" w14:textId="77777777" w:rsidR="00FA0F5F" w:rsidRPr="00FA0F5F" w:rsidRDefault="00FA0F5F" w:rsidP="00682F26">
      <w:pPr>
        <w:numPr>
          <w:ilvl w:val="0"/>
          <w:numId w:val="52"/>
        </w:numPr>
        <w:spacing w:before="100" w:beforeAutospacing="1" w:after="100" w:afterAutospacing="1" w:line="240" w:lineRule="auto"/>
        <w:ind w:left="0"/>
      </w:pPr>
      <w:r w:rsidRPr="00FA0F5F">
        <w:t>row_3: 1.23 2.45 2.34</w:t>
      </w:r>
    </w:p>
    <w:p w14:paraId="74F09660" w14:textId="77777777" w:rsidR="00FA0F5F" w:rsidRPr="00FA0F5F" w:rsidRDefault="00FA0F5F" w:rsidP="00682F26">
      <w:pPr>
        <w:spacing w:before="100" w:beforeAutospacing="1" w:after="100" w:afterAutospacing="1" w:line="240" w:lineRule="auto"/>
      </w:pPr>
      <w:r w:rsidRPr="00FA0F5F">
        <w:t>Each row_&lt;</w:t>
      </w:r>
      <w:proofErr w:type="spellStart"/>
      <w:r w:rsidRPr="00FA0F5F">
        <w:t>i</w:t>
      </w:r>
      <w:proofErr w:type="spellEnd"/>
      <w:r w:rsidRPr="00FA0F5F">
        <w:t>&gt; file is a series of bytes stored as big-endian floats.</w:t>
      </w:r>
    </w:p>
    <w:p w14:paraId="4CC5CD98" w14:textId="77777777" w:rsidR="00745885" w:rsidRDefault="00FA0F5F" w:rsidP="00682F26">
      <w:pPr>
        <w:spacing w:before="100" w:beforeAutospacing="1" w:after="100" w:afterAutospacing="1" w:line="240" w:lineRule="auto"/>
        <w:rPr>
          <w:rFonts w:cstheme="minorHAnsi"/>
        </w:rPr>
      </w:pPr>
      <w:r>
        <w:br/>
      </w:r>
      <w:r w:rsidR="00745885">
        <w:t>ZMX files c</w:t>
      </w:r>
      <w:r>
        <w:t xml:space="preserve">an be read with the </w:t>
      </w:r>
      <w:r w:rsidR="00745885">
        <w:rPr>
          <w:rFonts w:cstheme="minorHAnsi"/>
        </w:rPr>
        <w:t xml:space="preserve">stand alone </w:t>
      </w:r>
      <w:proofErr w:type="spellStart"/>
      <w:r w:rsidR="00D808E6" w:rsidRPr="006A4D5F">
        <w:rPr>
          <w:rFonts w:cstheme="minorHAnsi"/>
        </w:rPr>
        <w:t>ZipMatrixReader</w:t>
      </w:r>
      <w:proofErr w:type="spellEnd"/>
      <w:r>
        <w:rPr>
          <w:rFonts w:cstheme="minorHAnsi"/>
        </w:rPr>
        <w:t xml:space="preserve"> program </w:t>
      </w:r>
      <w:r w:rsidR="00745885">
        <w:rPr>
          <w:rFonts w:cstheme="minorHAnsi"/>
        </w:rPr>
        <w:t xml:space="preserve">or read into R using the </w:t>
      </w:r>
      <w:proofErr w:type="spellStart"/>
      <w:r w:rsidR="00D808E6" w:rsidRPr="006A4D5F">
        <w:rPr>
          <w:rFonts w:cstheme="minorHAnsi"/>
        </w:rPr>
        <w:t>readZipMat</w:t>
      </w:r>
      <w:proofErr w:type="spellEnd"/>
      <w:r w:rsidR="00D808E6" w:rsidRPr="006A4D5F">
        <w:rPr>
          <w:rFonts w:cstheme="minorHAnsi"/>
        </w:rPr>
        <w:t xml:space="preserve"> function</w:t>
      </w:r>
      <w:r w:rsidR="00745885">
        <w:rPr>
          <w:rFonts w:cstheme="minorHAnsi"/>
        </w:rPr>
        <w:t xml:space="preserve">.  To view the matrix using the </w:t>
      </w:r>
      <w:proofErr w:type="spellStart"/>
      <w:r w:rsidR="00745885" w:rsidRPr="006A4D5F">
        <w:rPr>
          <w:rFonts w:cstheme="minorHAnsi"/>
        </w:rPr>
        <w:t>ZipMatrixReader</w:t>
      </w:r>
      <w:proofErr w:type="spellEnd"/>
      <w:r w:rsidR="00745885">
        <w:rPr>
          <w:rFonts w:cstheme="minorHAnsi"/>
        </w:rPr>
        <w:t xml:space="preserve"> program, type the following:</w:t>
      </w:r>
    </w:p>
    <w:p w14:paraId="5B6D2FA3" w14:textId="77777777" w:rsidR="00745885" w:rsidRPr="0053708A" w:rsidRDefault="00745885" w:rsidP="00682F26">
      <w:pPr>
        <w:spacing w:before="100" w:beforeAutospacing="1" w:after="100" w:afterAutospacing="1" w:line="240" w:lineRule="auto"/>
      </w:pPr>
      <w:r>
        <w:rPr>
          <w:rFonts w:cstheme="minorHAnsi"/>
        </w:rPr>
        <w:t xml:space="preserve"> </w:t>
      </w:r>
      <w:r w:rsidRPr="0053708A">
        <w:t>[</w:t>
      </w:r>
      <w:proofErr w:type="spellStart"/>
      <w:r w:rsidRPr="0053708A">
        <w:t>model_install_path</w:t>
      </w:r>
      <w:proofErr w:type="spellEnd"/>
      <w:r w:rsidRPr="0053708A">
        <w:t>]\model\lib\java7\bin\java.exe –Dlog4j.configuration=[scenario_path]\model\code\info_log4j.xml.for_matrix_viewer –</w:t>
      </w:r>
      <w:proofErr w:type="spellStart"/>
      <w:r w:rsidRPr="0053708A">
        <w:t>cp</w:t>
      </w:r>
      <w:proofErr w:type="spellEnd"/>
      <w:r w:rsidRPr="0053708A">
        <w:t xml:space="preserve"> [</w:t>
      </w:r>
      <w:proofErr w:type="spellStart"/>
      <w:r w:rsidRPr="0053708A">
        <w:t>scenario_path</w:t>
      </w:r>
      <w:proofErr w:type="spellEnd"/>
      <w:r w:rsidRPr="0053708A">
        <w:t xml:space="preserve">]\model\code\tlumip.jar </w:t>
      </w:r>
      <w:proofErr w:type="spellStart"/>
      <w:r w:rsidRPr="0053708A">
        <w:t>com.pb.common.matrix.ui.MatrixViewer</w:t>
      </w:r>
      <w:proofErr w:type="spellEnd"/>
      <w:r w:rsidRPr="0053708A">
        <w:t xml:space="preserve"> [</w:t>
      </w:r>
      <w:proofErr w:type="spellStart"/>
      <w:r w:rsidRPr="0053708A">
        <w:t>path_to_zmx_file</w:t>
      </w:r>
      <w:proofErr w:type="spellEnd"/>
      <w:r w:rsidRPr="0053708A">
        <w:t>]</w:t>
      </w:r>
    </w:p>
    <w:p w14:paraId="06C95DE1" w14:textId="77777777" w:rsidR="00745885" w:rsidRPr="0053708A" w:rsidRDefault="00745885" w:rsidP="00682F26">
      <w:pPr>
        <w:spacing w:before="100" w:beforeAutospacing="1" w:after="100" w:afterAutospacing="1" w:line="240" w:lineRule="auto"/>
        <w:rPr>
          <w:i/>
        </w:rPr>
      </w:pPr>
      <w:proofErr w:type="gramStart"/>
      <w:r>
        <w:rPr>
          <w:i/>
        </w:rPr>
        <w:t>where</w:t>
      </w:r>
      <w:proofErr w:type="gramEnd"/>
      <w:r>
        <w:rPr>
          <w:i/>
        </w:rPr>
        <w:t>:</w:t>
      </w:r>
      <w:r>
        <w:rPr>
          <w:i/>
        </w:rPr>
        <w:br/>
      </w:r>
      <w:r w:rsidRPr="0053708A">
        <w:rPr>
          <w:i/>
        </w:rPr>
        <w:t>[</w:t>
      </w:r>
      <w:proofErr w:type="spellStart"/>
      <w:r w:rsidRPr="0053708A">
        <w:rPr>
          <w:i/>
        </w:rPr>
        <w:t>scenario_path</w:t>
      </w:r>
      <w:proofErr w:type="spellEnd"/>
      <w:r w:rsidRPr="0053708A">
        <w:rPr>
          <w:i/>
        </w:rPr>
        <w:t>] = [</w:t>
      </w:r>
      <w:proofErr w:type="spellStart"/>
      <w:r w:rsidRPr="0053708A">
        <w:rPr>
          <w:i/>
        </w:rPr>
        <w:t>mode</w:t>
      </w:r>
      <w:r>
        <w:rPr>
          <w:i/>
        </w:rPr>
        <w:t>l_install_path</w:t>
      </w:r>
      <w:proofErr w:type="spellEnd"/>
      <w:r>
        <w:rPr>
          <w:i/>
        </w:rPr>
        <w:t>]\[</w:t>
      </w:r>
      <w:proofErr w:type="spellStart"/>
      <w:r>
        <w:rPr>
          <w:i/>
        </w:rPr>
        <w:t>scenario_name</w:t>
      </w:r>
      <w:proofErr w:type="spellEnd"/>
      <w:r>
        <w:rPr>
          <w:i/>
        </w:rPr>
        <w:t>]</w:t>
      </w:r>
      <w:r>
        <w:rPr>
          <w:i/>
        </w:rPr>
        <w:br/>
      </w:r>
      <w:r w:rsidRPr="0053708A">
        <w:rPr>
          <w:i/>
        </w:rPr>
        <w:t>[</w:t>
      </w:r>
      <w:proofErr w:type="spellStart"/>
      <w:r>
        <w:rPr>
          <w:i/>
        </w:rPr>
        <w:t>path_to_zmx_file</w:t>
      </w:r>
      <w:proofErr w:type="spellEnd"/>
      <w:r w:rsidRPr="0053708A">
        <w:rPr>
          <w:i/>
        </w:rPr>
        <w:t xml:space="preserve">] = </w:t>
      </w:r>
      <w:r>
        <w:rPr>
          <w:i/>
        </w:rPr>
        <w:t xml:space="preserve">absolute file path to </w:t>
      </w:r>
      <w:proofErr w:type="spellStart"/>
      <w:r>
        <w:rPr>
          <w:i/>
        </w:rPr>
        <w:t>zmx</w:t>
      </w:r>
      <w:proofErr w:type="spellEnd"/>
      <w:r>
        <w:rPr>
          <w:i/>
        </w:rPr>
        <w:t xml:space="preserve"> file</w:t>
      </w:r>
    </w:p>
    <w:p w14:paraId="76233629" w14:textId="77777777" w:rsidR="00745885" w:rsidRDefault="00745885" w:rsidP="00682F26">
      <w:pPr>
        <w:spacing w:before="100" w:beforeAutospacing="1" w:after="100" w:afterAutospacing="1" w:line="240" w:lineRule="auto"/>
      </w:pPr>
      <w:r>
        <w:rPr>
          <w:rFonts w:cstheme="minorHAnsi"/>
        </w:rPr>
        <w:t xml:space="preserve">To read a ZMX file into R, load the </w:t>
      </w:r>
      <w:proofErr w:type="spellStart"/>
      <w:r w:rsidRPr="00DE4934">
        <w:t>readZipMat</w:t>
      </w:r>
      <w:proofErr w:type="spellEnd"/>
      <w:r>
        <w:t xml:space="preserve"> function defined in the </w:t>
      </w:r>
      <w:proofErr w:type="spellStart"/>
      <w:r w:rsidRPr="00745885">
        <w:t>build_Viz_DB.R</w:t>
      </w:r>
      <w:proofErr w:type="spellEnd"/>
      <w:r>
        <w:t xml:space="preserve"> script in the </w:t>
      </w:r>
      <w:proofErr w:type="gramStart"/>
      <w:r>
        <w:t>/[</w:t>
      </w:r>
      <w:proofErr w:type="spellStart"/>
      <w:proofErr w:type="gramEnd"/>
      <w:r>
        <w:t>scenario_name</w:t>
      </w:r>
      <w:proofErr w:type="spellEnd"/>
      <w:r>
        <w:t>]/model/code/</w:t>
      </w:r>
      <w:proofErr w:type="spellStart"/>
      <w:r>
        <w:t>viz</w:t>
      </w:r>
      <w:proofErr w:type="spellEnd"/>
      <w:r>
        <w:t>/ directory and type:</w:t>
      </w:r>
    </w:p>
    <w:p w14:paraId="3FE1B04A" w14:textId="77777777" w:rsidR="00D808E6" w:rsidRPr="005A53E4" w:rsidRDefault="00D808E6" w:rsidP="00682F26">
      <w:pPr>
        <w:spacing w:before="100" w:beforeAutospacing="1" w:after="100" w:afterAutospacing="1" w:line="240" w:lineRule="auto"/>
        <w:ind w:firstLine="720"/>
      </w:pPr>
      <w:proofErr w:type="spellStart"/>
      <w:proofErr w:type="gramStart"/>
      <w:r w:rsidRPr="005A53E4">
        <w:t>readZipMat</w:t>
      </w:r>
      <w:proofErr w:type="spellEnd"/>
      <w:r w:rsidRPr="005A53E4">
        <w:t>(</w:t>
      </w:r>
      <w:proofErr w:type="gramEnd"/>
      <w:r w:rsidR="00745885" w:rsidRPr="0053708A">
        <w:t>[</w:t>
      </w:r>
      <w:proofErr w:type="spellStart"/>
      <w:r w:rsidR="00745885" w:rsidRPr="0053708A">
        <w:t>path_to_zmx_file</w:t>
      </w:r>
      <w:proofErr w:type="spellEnd"/>
      <w:r w:rsidR="00745885" w:rsidRPr="0053708A">
        <w:t>]</w:t>
      </w:r>
      <w:r w:rsidRPr="005A53E4">
        <w:t>)</w:t>
      </w:r>
    </w:p>
    <w:p w14:paraId="5034E837" w14:textId="77777777" w:rsidR="00745885" w:rsidRDefault="00745885" w:rsidP="00682F26">
      <w:pPr>
        <w:spacing w:before="100" w:beforeAutospacing="1" w:after="100" w:afterAutospacing="1" w:line="240" w:lineRule="auto"/>
      </w:pPr>
      <w:bookmarkStart w:id="122" w:name="_Toc276060129"/>
      <w:bookmarkStart w:id="123" w:name="_Ref350343287"/>
      <w:bookmarkStart w:id="124" w:name="_Ref350343293"/>
      <w:bookmarkStart w:id="125" w:name="_Toc351451894"/>
      <w:r>
        <w:rPr>
          <w:b/>
        </w:rPr>
        <w:br w:type="page"/>
      </w:r>
    </w:p>
    <w:p w14:paraId="18BD5DF3" w14:textId="47149AAC" w:rsidR="00D808E6" w:rsidRDefault="00D808E6" w:rsidP="00682F26">
      <w:pPr>
        <w:pStyle w:val="Heading1"/>
        <w:spacing w:before="100" w:beforeAutospacing="1" w:after="100" w:afterAutospacing="1" w:line="240" w:lineRule="auto"/>
      </w:pPr>
      <w:bookmarkStart w:id="126" w:name="_Toc432069349"/>
      <w:r w:rsidRPr="00CC00A3">
        <w:lastRenderedPageBreak/>
        <w:t>A</w:t>
      </w:r>
      <w:r w:rsidR="00FD0FAD">
        <w:t xml:space="preserve">ppendix </w:t>
      </w:r>
      <w:r w:rsidRPr="00CC00A3">
        <w:t>Select Link</w:t>
      </w:r>
      <w:bookmarkEnd w:id="122"/>
      <w:bookmarkEnd w:id="123"/>
      <w:bookmarkEnd w:id="124"/>
      <w:bookmarkEnd w:id="125"/>
      <w:r w:rsidR="00E755B7">
        <w:t xml:space="preserve"> Module</w:t>
      </w:r>
      <w:bookmarkEnd w:id="126"/>
    </w:p>
    <w:p w14:paraId="33C9F032" w14:textId="77777777" w:rsidR="0053708A" w:rsidRDefault="00D808E6" w:rsidP="00682F26">
      <w:pPr>
        <w:spacing w:before="100" w:beforeAutospacing="1" w:after="100" w:afterAutospacing="1" w:line="240" w:lineRule="auto"/>
      </w:pPr>
      <w:r>
        <w:t xml:space="preserve">This appendix contains more detailed information about the </w:t>
      </w:r>
      <w:r w:rsidR="002E0FBB">
        <w:t xml:space="preserve">Select Link </w:t>
      </w:r>
      <w:r>
        <w:t>input files and how to post-process the outputs.</w:t>
      </w:r>
      <w:r w:rsidR="00634A5E">
        <w:t xml:space="preserve">  The steps to run the select link module are:</w:t>
      </w:r>
    </w:p>
    <w:p w14:paraId="65107B7D" w14:textId="77777777" w:rsidR="00627FA4" w:rsidRPr="002E0FBB" w:rsidRDefault="00481B07" w:rsidP="00682F26">
      <w:pPr>
        <w:pStyle w:val="ListParagraph"/>
        <w:numPr>
          <w:ilvl w:val="0"/>
          <w:numId w:val="47"/>
        </w:numPr>
        <w:spacing w:before="100" w:beforeAutospacing="1" w:after="100" w:afterAutospacing="1" w:line="240" w:lineRule="auto"/>
        <w:ind w:left="0"/>
        <w:rPr>
          <w:rFonts w:eastAsiaTheme="minorEastAsia"/>
        </w:rPr>
      </w:pPr>
      <w:r>
        <w:t xml:space="preserve">During scenario set-up, edit the tsteps.csv file to contain a ‘1’ in the SL column for each year where the user would like to run Select Link. </w:t>
      </w:r>
      <w:r w:rsidR="003B4A7C">
        <w:t xml:space="preserve">The TA module </w:t>
      </w:r>
      <w:r w:rsidR="002E0FBB">
        <w:t xml:space="preserve">must have been run in this year </w:t>
      </w:r>
      <w:r w:rsidR="003B4A7C">
        <w:t xml:space="preserve">or a previous year for the assignment paths to be </w:t>
      </w:r>
      <w:r w:rsidR="002E0FBB">
        <w:t>available</w:t>
      </w:r>
      <w:r w:rsidR="003B4A7C">
        <w:t>.</w:t>
      </w:r>
    </w:p>
    <w:p w14:paraId="445E55A2" w14:textId="77777777" w:rsidR="00D808E6" w:rsidRPr="0053708A" w:rsidRDefault="00D808E6" w:rsidP="00682F26">
      <w:pPr>
        <w:pStyle w:val="ListParagraph"/>
        <w:numPr>
          <w:ilvl w:val="0"/>
          <w:numId w:val="47"/>
        </w:numPr>
        <w:spacing w:before="100" w:beforeAutospacing="1" w:after="100" w:afterAutospacing="1" w:line="240" w:lineRule="auto"/>
        <w:ind w:left="0"/>
        <w:rPr>
          <w:rFonts w:eastAsiaTheme="minorEastAsia"/>
        </w:rPr>
      </w:pPr>
      <w:r>
        <w:t xml:space="preserve">Create </w:t>
      </w:r>
      <w:r w:rsidR="00634A5E">
        <w:t xml:space="preserve">the </w:t>
      </w:r>
      <w:r>
        <w:t xml:space="preserve">mapping of SWIM network </w:t>
      </w:r>
      <w:r w:rsidR="00634A5E">
        <w:t xml:space="preserve">links </w:t>
      </w:r>
      <w:r>
        <w:t xml:space="preserve">to </w:t>
      </w:r>
      <w:r w:rsidR="00634A5E">
        <w:t xml:space="preserve">the </w:t>
      </w:r>
      <w:r>
        <w:t xml:space="preserve">subarea </w:t>
      </w:r>
      <w:r w:rsidR="00634A5E">
        <w:t>external stations</w:t>
      </w:r>
      <w:r w:rsidR="002E0FBB">
        <w:t xml:space="preserve"> - selectLinks.csv</w:t>
      </w:r>
    </w:p>
    <w:p w14:paraId="7207FEEA" w14:textId="77777777" w:rsidR="002E0FBB" w:rsidRDefault="002E0FBB" w:rsidP="00682F26">
      <w:pPr>
        <w:pStyle w:val="Heading2"/>
        <w:spacing w:before="100" w:beforeAutospacing="1" w:after="100" w:afterAutospacing="1" w:line="240" w:lineRule="auto"/>
      </w:pPr>
      <w:r>
        <w:t>Creating SelectLinks.csv</w:t>
      </w:r>
    </w:p>
    <w:p w14:paraId="37CB59C2" w14:textId="77777777" w:rsidR="00D808E6" w:rsidRDefault="00D808E6" w:rsidP="00682F26">
      <w:pPr>
        <w:spacing w:before="100" w:beforeAutospacing="1" w:after="100" w:afterAutospacing="1" w:line="240" w:lineRule="auto"/>
      </w:pPr>
      <w:r>
        <w:t xml:space="preserve">VISUM and/or ArcGIS can be used to map SWIM2 links to the external stations of the subarea. The file must be in the following format: </w:t>
      </w:r>
    </w:p>
    <w:p w14:paraId="0F3F3FF8" w14:textId="7EC31002" w:rsidR="006A4D5F" w:rsidRDefault="006A4D5F" w:rsidP="00682F26">
      <w:pPr>
        <w:pStyle w:val="Caption"/>
        <w:keepNext/>
        <w:spacing w:before="100" w:beforeAutospacing="1" w:after="100" w:afterAutospacing="1"/>
      </w:pPr>
      <w:bookmarkStart w:id="127" w:name="_Toc351452199"/>
      <w:r>
        <w:t xml:space="preserve">Table </w:t>
      </w:r>
      <w:r w:rsidR="000C59AC">
        <w:fldChar w:fldCharType="begin"/>
      </w:r>
      <w:r>
        <w:instrText xml:space="preserve"> SEQ Table \* ARABIC </w:instrText>
      </w:r>
      <w:r w:rsidR="000C59AC">
        <w:fldChar w:fldCharType="separate"/>
      </w:r>
      <w:r w:rsidR="0083378A">
        <w:rPr>
          <w:noProof/>
        </w:rPr>
        <w:t>7</w:t>
      </w:r>
      <w:r w:rsidR="000C59AC">
        <w:fldChar w:fldCharType="end"/>
      </w:r>
      <w:r>
        <w:t>: Example SelectLinks.csv File</w:t>
      </w:r>
      <w:bookmarkEnd w:id="127"/>
    </w:p>
    <w:tbl>
      <w:tblPr>
        <w:tblW w:w="5323"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000"/>
        <w:gridCol w:w="1202"/>
        <w:gridCol w:w="1820"/>
      </w:tblGrid>
      <w:tr w:rsidR="00D808E6" w:rsidRPr="008A180F" w14:paraId="4DC034C0" w14:textId="77777777" w:rsidTr="006A4D5F">
        <w:trPr>
          <w:trHeight w:val="300"/>
        </w:trPr>
        <w:tc>
          <w:tcPr>
            <w:tcW w:w="1301" w:type="dxa"/>
            <w:shd w:val="clear" w:color="auto" w:fill="D9D9D9"/>
            <w:noWrap/>
            <w:vAlign w:val="bottom"/>
            <w:hideMark/>
          </w:tcPr>
          <w:p w14:paraId="0885D46E" w14:textId="77777777" w:rsidR="00D808E6" w:rsidRPr="008A180F" w:rsidRDefault="00D808E6" w:rsidP="00682F26">
            <w:pPr>
              <w:spacing w:before="100" w:beforeAutospacing="1" w:after="100" w:afterAutospacing="1" w:line="240" w:lineRule="auto"/>
              <w:rPr>
                <w:rFonts w:ascii="Calibri" w:hAnsi="Calibri"/>
                <w:color w:val="000000"/>
              </w:rPr>
            </w:pPr>
            <w:r w:rsidRPr="008A180F">
              <w:rPr>
                <w:rFonts w:ascii="Calibri" w:hAnsi="Calibri"/>
                <w:color w:val="000000"/>
              </w:rPr>
              <w:t>FROMNODE</w:t>
            </w:r>
          </w:p>
        </w:tc>
        <w:tc>
          <w:tcPr>
            <w:tcW w:w="1000" w:type="dxa"/>
            <w:shd w:val="clear" w:color="auto" w:fill="D9D9D9"/>
            <w:noWrap/>
            <w:vAlign w:val="bottom"/>
            <w:hideMark/>
          </w:tcPr>
          <w:p w14:paraId="11333071" w14:textId="77777777" w:rsidR="00D808E6" w:rsidRPr="008A180F" w:rsidRDefault="00D808E6" w:rsidP="00682F26">
            <w:pPr>
              <w:spacing w:before="100" w:beforeAutospacing="1" w:after="100" w:afterAutospacing="1" w:line="240" w:lineRule="auto"/>
              <w:rPr>
                <w:rFonts w:ascii="Calibri" w:hAnsi="Calibri"/>
                <w:color w:val="000000"/>
              </w:rPr>
            </w:pPr>
            <w:r w:rsidRPr="008A180F">
              <w:rPr>
                <w:rFonts w:ascii="Calibri" w:hAnsi="Calibri"/>
                <w:color w:val="000000"/>
              </w:rPr>
              <w:t>TONODE</w:t>
            </w:r>
          </w:p>
        </w:tc>
        <w:tc>
          <w:tcPr>
            <w:tcW w:w="1202" w:type="dxa"/>
            <w:shd w:val="clear" w:color="auto" w:fill="D9D9D9"/>
            <w:noWrap/>
            <w:vAlign w:val="bottom"/>
            <w:hideMark/>
          </w:tcPr>
          <w:p w14:paraId="73D62688" w14:textId="77777777" w:rsidR="00D808E6" w:rsidRPr="008A180F" w:rsidRDefault="00D808E6" w:rsidP="00682F26">
            <w:pPr>
              <w:spacing w:before="100" w:beforeAutospacing="1" w:after="100" w:afterAutospacing="1" w:line="240" w:lineRule="auto"/>
              <w:rPr>
                <w:rFonts w:ascii="Calibri" w:hAnsi="Calibri"/>
                <w:color w:val="000000"/>
              </w:rPr>
            </w:pPr>
            <w:r w:rsidRPr="008A180F">
              <w:rPr>
                <w:rFonts w:ascii="Calibri" w:hAnsi="Calibri"/>
                <w:color w:val="000000"/>
              </w:rPr>
              <w:t>DIRECTION</w:t>
            </w:r>
          </w:p>
        </w:tc>
        <w:tc>
          <w:tcPr>
            <w:tcW w:w="1820" w:type="dxa"/>
            <w:shd w:val="clear" w:color="auto" w:fill="D9D9D9"/>
            <w:noWrap/>
            <w:vAlign w:val="bottom"/>
            <w:hideMark/>
          </w:tcPr>
          <w:p w14:paraId="7991142E" w14:textId="77777777" w:rsidR="00D808E6" w:rsidRPr="008A180F" w:rsidRDefault="00D808E6" w:rsidP="00682F26">
            <w:pPr>
              <w:spacing w:before="100" w:beforeAutospacing="1" w:after="100" w:afterAutospacing="1" w:line="240" w:lineRule="auto"/>
              <w:rPr>
                <w:rFonts w:ascii="Calibri" w:hAnsi="Calibri"/>
                <w:color w:val="000000"/>
              </w:rPr>
            </w:pPr>
            <w:r w:rsidRPr="008A180F">
              <w:rPr>
                <w:rFonts w:ascii="Calibri" w:hAnsi="Calibri"/>
                <w:color w:val="000000"/>
              </w:rPr>
              <w:t>STATIONNUMBER</w:t>
            </w:r>
          </w:p>
        </w:tc>
      </w:tr>
      <w:tr w:rsidR="00D808E6" w:rsidRPr="008A180F" w14:paraId="6517D039" w14:textId="77777777" w:rsidTr="006A4D5F">
        <w:trPr>
          <w:trHeight w:val="300"/>
        </w:trPr>
        <w:tc>
          <w:tcPr>
            <w:tcW w:w="1301" w:type="dxa"/>
            <w:shd w:val="clear" w:color="auto" w:fill="auto"/>
            <w:noWrap/>
            <w:vAlign w:val="bottom"/>
            <w:hideMark/>
          </w:tcPr>
          <w:p w14:paraId="61B49652" w14:textId="77777777" w:rsidR="00D808E6" w:rsidRPr="008A180F" w:rsidRDefault="00D808E6" w:rsidP="00682F26">
            <w:pPr>
              <w:spacing w:before="100" w:beforeAutospacing="1" w:after="100" w:afterAutospacing="1" w:line="240" w:lineRule="auto"/>
              <w:rPr>
                <w:rFonts w:ascii="Calibri" w:hAnsi="Calibri"/>
                <w:color w:val="000000"/>
              </w:rPr>
            </w:pPr>
            <w:r w:rsidRPr="008A180F">
              <w:rPr>
                <w:rFonts w:ascii="Calibri" w:hAnsi="Calibri"/>
                <w:color w:val="000000"/>
              </w:rPr>
              <w:t>15801</w:t>
            </w:r>
          </w:p>
        </w:tc>
        <w:tc>
          <w:tcPr>
            <w:tcW w:w="1000" w:type="dxa"/>
            <w:shd w:val="clear" w:color="auto" w:fill="auto"/>
            <w:noWrap/>
            <w:vAlign w:val="bottom"/>
            <w:hideMark/>
          </w:tcPr>
          <w:p w14:paraId="67F7A932" w14:textId="77777777" w:rsidR="00D808E6" w:rsidRPr="008A180F" w:rsidRDefault="00D808E6" w:rsidP="00682F26">
            <w:pPr>
              <w:spacing w:before="100" w:beforeAutospacing="1" w:after="100" w:afterAutospacing="1" w:line="240" w:lineRule="auto"/>
              <w:rPr>
                <w:rFonts w:ascii="Calibri" w:hAnsi="Calibri"/>
                <w:color w:val="000000"/>
              </w:rPr>
            </w:pPr>
            <w:r w:rsidRPr="008A180F">
              <w:rPr>
                <w:rFonts w:ascii="Calibri" w:hAnsi="Calibri"/>
                <w:color w:val="000000"/>
              </w:rPr>
              <w:t>16091</w:t>
            </w:r>
          </w:p>
        </w:tc>
        <w:tc>
          <w:tcPr>
            <w:tcW w:w="1202" w:type="dxa"/>
            <w:shd w:val="clear" w:color="auto" w:fill="auto"/>
            <w:noWrap/>
            <w:vAlign w:val="bottom"/>
            <w:hideMark/>
          </w:tcPr>
          <w:p w14:paraId="2322C21A" w14:textId="77777777" w:rsidR="00D808E6" w:rsidRPr="008A180F" w:rsidRDefault="00D808E6" w:rsidP="00682F26">
            <w:pPr>
              <w:spacing w:before="100" w:beforeAutospacing="1" w:after="100" w:afterAutospacing="1" w:line="240" w:lineRule="auto"/>
              <w:rPr>
                <w:rFonts w:ascii="Calibri" w:hAnsi="Calibri"/>
                <w:color w:val="000000"/>
              </w:rPr>
            </w:pPr>
            <w:r w:rsidRPr="008A180F">
              <w:rPr>
                <w:rFonts w:ascii="Calibri" w:hAnsi="Calibri"/>
                <w:color w:val="000000"/>
              </w:rPr>
              <w:t>OUT</w:t>
            </w:r>
          </w:p>
        </w:tc>
        <w:tc>
          <w:tcPr>
            <w:tcW w:w="1820" w:type="dxa"/>
            <w:shd w:val="clear" w:color="auto" w:fill="auto"/>
            <w:noWrap/>
            <w:vAlign w:val="bottom"/>
            <w:hideMark/>
          </w:tcPr>
          <w:p w14:paraId="077D183F" w14:textId="77777777" w:rsidR="00D808E6" w:rsidRPr="008A180F" w:rsidRDefault="00D808E6" w:rsidP="00682F26">
            <w:pPr>
              <w:spacing w:before="100" w:beforeAutospacing="1" w:after="100" w:afterAutospacing="1" w:line="240" w:lineRule="auto"/>
              <w:rPr>
                <w:rFonts w:ascii="Calibri" w:hAnsi="Calibri"/>
                <w:color w:val="000000"/>
              </w:rPr>
            </w:pPr>
            <w:r w:rsidRPr="008A180F">
              <w:rPr>
                <w:rFonts w:ascii="Calibri" w:hAnsi="Calibri"/>
                <w:color w:val="000000"/>
              </w:rPr>
              <w:t>1</w:t>
            </w:r>
          </w:p>
        </w:tc>
      </w:tr>
      <w:tr w:rsidR="00D808E6" w:rsidRPr="008A180F" w14:paraId="0DC6EC43" w14:textId="77777777" w:rsidTr="006A4D5F">
        <w:trPr>
          <w:trHeight w:val="300"/>
        </w:trPr>
        <w:tc>
          <w:tcPr>
            <w:tcW w:w="1301" w:type="dxa"/>
            <w:shd w:val="clear" w:color="auto" w:fill="auto"/>
            <w:noWrap/>
            <w:vAlign w:val="bottom"/>
            <w:hideMark/>
          </w:tcPr>
          <w:p w14:paraId="5D9C0268" w14:textId="77777777" w:rsidR="00D808E6" w:rsidRPr="008A180F" w:rsidRDefault="00D808E6" w:rsidP="00682F26">
            <w:pPr>
              <w:spacing w:before="100" w:beforeAutospacing="1" w:after="100" w:afterAutospacing="1" w:line="240" w:lineRule="auto"/>
              <w:rPr>
                <w:rFonts w:ascii="Calibri" w:hAnsi="Calibri"/>
                <w:color w:val="000000"/>
              </w:rPr>
            </w:pPr>
            <w:r w:rsidRPr="008A180F">
              <w:rPr>
                <w:rFonts w:ascii="Calibri" w:hAnsi="Calibri"/>
                <w:color w:val="000000"/>
              </w:rPr>
              <w:t>16091</w:t>
            </w:r>
          </w:p>
        </w:tc>
        <w:tc>
          <w:tcPr>
            <w:tcW w:w="1000" w:type="dxa"/>
            <w:shd w:val="clear" w:color="auto" w:fill="auto"/>
            <w:noWrap/>
            <w:vAlign w:val="bottom"/>
            <w:hideMark/>
          </w:tcPr>
          <w:p w14:paraId="4515389B" w14:textId="77777777" w:rsidR="00D808E6" w:rsidRPr="008A180F" w:rsidRDefault="00D808E6" w:rsidP="00682F26">
            <w:pPr>
              <w:spacing w:before="100" w:beforeAutospacing="1" w:after="100" w:afterAutospacing="1" w:line="240" w:lineRule="auto"/>
              <w:rPr>
                <w:rFonts w:ascii="Calibri" w:hAnsi="Calibri"/>
                <w:color w:val="000000"/>
              </w:rPr>
            </w:pPr>
            <w:r w:rsidRPr="008A180F">
              <w:rPr>
                <w:rFonts w:ascii="Calibri" w:hAnsi="Calibri"/>
                <w:color w:val="000000"/>
              </w:rPr>
              <w:t>15801</w:t>
            </w:r>
          </w:p>
        </w:tc>
        <w:tc>
          <w:tcPr>
            <w:tcW w:w="1202" w:type="dxa"/>
            <w:shd w:val="clear" w:color="auto" w:fill="auto"/>
            <w:noWrap/>
            <w:vAlign w:val="bottom"/>
            <w:hideMark/>
          </w:tcPr>
          <w:p w14:paraId="5A297091" w14:textId="77777777" w:rsidR="00D808E6" w:rsidRPr="008A180F" w:rsidRDefault="00D808E6" w:rsidP="00682F26">
            <w:pPr>
              <w:spacing w:before="100" w:beforeAutospacing="1" w:after="100" w:afterAutospacing="1" w:line="240" w:lineRule="auto"/>
              <w:rPr>
                <w:rFonts w:ascii="Calibri" w:hAnsi="Calibri"/>
                <w:color w:val="000000"/>
              </w:rPr>
            </w:pPr>
            <w:r w:rsidRPr="008A180F">
              <w:rPr>
                <w:rFonts w:ascii="Calibri" w:hAnsi="Calibri"/>
                <w:color w:val="000000"/>
              </w:rPr>
              <w:t>IN</w:t>
            </w:r>
          </w:p>
        </w:tc>
        <w:tc>
          <w:tcPr>
            <w:tcW w:w="1820" w:type="dxa"/>
            <w:shd w:val="clear" w:color="auto" w:fill="auto"/>
            <w:noWrap/>
            <w:vAlign w:val="bottom"/>
            <w:hideMark/>
          </w:tcPr>
          <w:p w14:paraId="02D057DA" w14:textId="77777777" w:rsidR="00D808E6" w:rsidRPr="008A180F" w:rsidRDefault="00D808E6" w:rsidP="00682F26">
            <w:pPr>
              <w:spacing w:before="100" w:beforeAutospacing="1" w:after="100" w:afterAutospacing="1" w:line="240" w:lineRule="auto"/>
              <w:rPr>
                <w:rFonts w:ascii="Calibri" w:hAnsi="Calibri"/>
                <w:color w:val="000000"/>
              </w:rPr>
            </w:pPr>
            <w:r w:rsidRPr="008A180F">
              <w:rPr>
                <w:rFonts w:ascii="Calibri" w:hAnsi="Calibri"/>
                <w:color w:val="000000"/>
              </w:rPr>
              <w:t>1</w:t>
            </w:r>
          </w:p>
        </w:tc>
      </w:tr>
      <w:tr w:rsidR="00D808E6" w:rsidRPr="008A180F" w14:paraId="71D6CF3C" w14:textId="77777777" w:rsidTr="006A4D5F">
        <w:trPr>
          <w:trHeight w:val="300"/>
        </w:trPr>
        <w:tc>
          <w:tcPr>
            <w:tcW w:w="1301" w:type="dxa"/>
            <w:shd w:val="clear" w:color="auto" w:fill="auto"/>
            <w:noWrap/>
            <w:vAlign w:val="bottom"/>
            <w:hideMark/>
          </w:tcPr>
          <w:p w14:paraId="2362844F" w14:textId="77777777" w:rsidR="00D808E6" w:rsidRPr="008A180F" w:rsidRDefault="00D808E6" w:rsidP="00682F26">
            <w:pPr>
              <w:spacing w:before="100" w:beforeAutospacing="1" w:after="100" w:afterAutospacing="1" w:line="240" w:lineRule="auto"/>
              <w:rPr>
                <w:rFonts w:ascii="Calibri" w:hAnsi="Calibri"/>
                <w:color w:val="000000"/>
              </w:rPr>
            </w:pPr>
            <w:r w:rsidRPr="008A180F">
              <w:rPr>
                <w:rFonts w:ascii="Calibri" w:hAnsi="Calibri"/>
                <w:color w:val="000000"/>
              </w:rPr>
              <w:t>15980</w:t>
            </w:r>
          </w:p>
        </w:tc>
        <w:tc>
          <w:tcPr>
            <w:tcW w:w="1000" w:type="dxa"/>
            <w:shd w:val="clear" w:color="auto" w:fill="auto"/>
            <w:noWrap/>
            <w:vAlign w:val="bottom"/>
            <w:hideMark/>
          </w:tcPr>
          <w:p w14:paraId="157A9D7F" w14:textId="77777777" w:rsidR="00D808E6" w:rsidRPr="008A180F" w:rsidRDefault="00D808E6" w:rsidP="00682F26">
            <w:pPr>
              <w:spacing w:before="100" w:beforeAutospacing="1" w:after="100" w:afterAutospacing="1" w:line="240" w:lineRule="auto"/>
              <w:rPr>
                <w:rFonts w:ascii="Calibri" w:hAnsi="Calibri"/>
                <w:color w:val="000000"/>
              </w:rPr>
            </w:pPr>
            <w:r w:rsidRPr="008A180F">
              <w:rPr>
                <w:rFonts w:ascii="Calibri" w:hAnsi="Calibri"/>
                <w:color w:val="000000"/>
              </w:rPr>
              <w:t>16014</w:t>
            </w:r>
          </w:p>
        </w:tc>
        <w:tc>
          <w:tcPr>
            <w:tcW w:w="1202" w:type="dxa"/>
            <w:shd w:val="clear" w:color="auto" w:fill="auto"/>
            <w:noWrap/>
            <w:vAlign w:val="bottom"/>
            <w:hideMark/>
          </w:tcPr>
          <w:p w14:paraId="1BF8DFF7" w14:textId="77777777" w:rsidR="00D808E6" w:rsidRPr="008A180F" w:rsidRDefault="00D808E6" w:rsidP="00682F26">
            <w:pPr>
              <w:spacing w:before="100" w:beforeAutospacing="1" w:after="100" w:afterAutospacing="1" w:line="240" w:lineRule="auto"/>
              <w:rPr>
                <w:rFonts w:ascii="Calibri" w:hAnsi="Calibri"/>
                <w:color w:val="000000"/>
              </w:rPr>
            </w:pPr>
            <w:r w:rsidRPr="008A180F">
              <w:rPr>
                <w:rFonts w:ascii="Calibri" w:hAnsi="Calibri"/>
                <w:color w:val="000000"/>
              </w:rPr>
              <w:t>IN</w:t>
            </w:r>
          </w:p>
        </w:tc>
        <w:tc>
          <w:tcPr>
            <w:tcW w:w="1820" w:type="dxa"/>
            <w:shd w:val="clear" w:color="auto" w:fill="auto"/>
            <w:noWrap/>
            <w:vAlign w:val="bottom"/>
            <w:hideMark/>
          </w:tcPr>
          <w:p w14:paraId="35B4BD81" w14:textId="77777777" w:rsidR="00D808E6" w:rsidRPr="008A180F" w:rsidRDefault="00D808E6" w:rsidP="00682F26">
            <w:pPr>
              <w:spacing w:before="100" w:beforeAutospacing="1" w:after="100" w:afterAutospacing="1" w:line="240" w:lineRule="auto"/>
              <w:rPr>
                <w:rFonts w:ascii="Calibri" w:hAnsi="Calibri"/>
                <w:color w:val="000000"/>
              </w:rPr>
            </w:pPr>
            <w:r w:rsidRPr="008A180F">
              <w:rPr>
                <w:rFonts w:ascii="Calibri" w:hAnsi="Calibri"/>
                <w:color w:val="000000"/>
              </w:rPr>
              <w:t>4</w:t>
            </w:r>
          </w:p>
        </w:tc>
      </w:tr>
      <w:tr w:rsidR="00D808E6" w:rsidRPr="008A180F" w14:paraId="662A9E6B" w14:textId="77777777" w:rsidTr="006A4D5F">
        <w:trPr>
          <w:trHeight w:val="300"/>
        </w:trPr>
        <w:tc>
          <w:tcPr>
            <w:tcW w:w="1301" w:type="dxa"/>
            <w:shd w:val="clear" w:color="auto" w:fill="auto"/>
            <w:noWrap/>
            <w:vAlign w:val="bottom"/>
            <w:hideMark/>
          </w:tcPr>
          <w:p w14:paraId="58D914AD" w14:textId="77777777" w:rsidR="00D808E6" w:rsidRPr="008A180F" w:rsidRDefault="00D808E6" w:rsidP="00682F26">
            <w:pPr>
              <w:spacing w:before="100" w:beforeAutospacing="1" w:after="100" w:afterAutospacing="1" w:line="240" w:lineRule="auto"/>
              <w:rPr>
                <w:rFonts w:ascii="Calibri" w:hAnsi="Calibri"/>
                <w:color w:val="000000"/>
              </w:rPr>
            </w:pPr>
            <w:r w:rsidRPr="008A180F">
              <w:rPr>
                <w:rFonts w:ascii="Calibri" w:hAnsi="Calibri"/>
                <w:color w:val="000000"/>
              </w:rPr>
              <w:t>16014</w:t>
            </w:r>
          </w:p>
        </w:tc>
        <w:tc>
          <w:tcPr>
            <w:tcW w:w="1000" w:type="dxa"/>
            <w:shd w:val="clear" w:color="auto" w:fill="auto"/>
            <w:noWrap/>
            <w:vAlign w:val="bottom"/>
            <w:hideMark/>
          </w:tcPr>
          <w:p w14:paraId="1AFB0FA2" w14:textId="77777777" w:rsidR="00D808E6" w:rsidRPr="008A180F" w:rsidRDefault="00D808E6" w:rsidP="00682F26">
            <w:pPr>
              <w:spacing w:before="100" w:beforeAutospacing="1" w:after="100" w:afterAutospacing="1" w:line="240" w:lineRule="auto"/>
              <w:rPr>
                <w:rFonts w:ascii="Calibri" w:hAnsi="Calibri"/>
                <w:color w:val="000000"/>
              </w:rPr>
            </w:pPr>
            <w:r w:rsidRPr="008A180F">
              <w:rPr>
                <w:rFonts w:ascii="Calibri" w:hAnsi="Calibri"/>
                <w:color w:val="000000"/>
              </w:rPr>
              <w:t>15980</w:t>
            </w:r>
          </w:p>
        </w:tc>
        <w:tc>
          <w:tcPr>
            <w:tcW w:w="1202" w:type="dxa"/>
            <w:shd w:val="clear" w:color="auto" w:fill="auto"/>
            <w:noWrap/>
            <w:vAlign w:val="bottom"/>
            <w:hideMark/>
          </w:tcPr>
          <w:p w14:paraId="2C938B13" w14:textId="77777777" w:rsidR="00D808E6" w:rsidRPr="008A180F" w:rsidRDefault="00D808E6" w:rsidP="00682F26">
            <w:pPr>
              <w:spacing w:before="100" w:beforeAutospacing="1" w:after="100" w:afterAutospacing="1" w:line="240" w:lineRule="auto"/>
              <w:rPr>
                <w:rFonts w:ascii="Calibri" w:hAnsi="Calibri"/>
                <w:color w:val="000000"/>
              </w:rPr>
            </w:pPr>
            <w:r w:rsidRPr="008A180F">
              <w:rPr>
                <w:rFonts w:ascii="Calibri" w:hAnsi="Calibri"/>
                <w:color w:val="000000"/>
              </w:rPr>
              <w:t>OUT</w:t>
            </w:r>
          </w:p>
        </w:tc>
        <w:tc>
          <w:tcPr>
            <w:tcW w:w="1820" w:type="dxa"/>
            <w:shd w:val="clear" w:color="auto" w:fill="auto"/>
            <w:noWrap/>
            <w:vAlign w:val="bottom"/>
            <w:hideMark/>
          </w:tcPr>
          <w:p w14:paraId="334B2DD9" w14:textId="77777777" w:rsidR="00D808E6" w:rsidRPr="008A180F" w:rsidRDefault="00D808E6" w:rsidP="00682F26">
            <w:pPr>
              <w:spacing w:before="100" w:beforeAutospacing="1" w:after="100" w:afterAutospacing="1" w:line="240" w:lineRule="auto"/>
              <w:rPr>
                <w:rFonts w:ascii="Calibri" w:hAnsi="Calibri"/>
                <w:color w:val="000000"/>
              </w:rPr>
            </w:pPr>
            <w:r w:rsidRPr="008A180F">
              <w:rPr>
                <w:rFonts w:ascii="Calibri" w:hAnsi="Calibri"/>
                <w:color w:val="000000"/>
              </w:rPr>
              <w:t>4</w:t>
            </w:r>
          </w:p>
        </w:tc>
      </w:tr>
    </w:tbl>
    <w:p w14:paraId="0C0C5EBE" w14:textId="77777777" w:rsidR="00D808E6" w:rsidRDefault="00634A5E" w:rsidP="00682F26">
      <w:pPr>
        <w:spacing w:before="100" w:beforeAutospacing="1" w:after="100" w:afterAutospacing="1" w:line="240" w:lineRule="auto"/>
      </w:pPr>
      <w:r>
        <w:br/>
      </w:r>
      <w:r w:rsidR="00D808E6">
        <w:t xml:space="preserve">FROMNODE and TONODE come from the SWIM links. The DIRECTION field means that the link is going into (IN) or out of (OUT) the selected area. The STATIONNUMBER is the external station of the subarea. This file needs to be located in </w:t>
      </w:r>
      <w:r w:rsidR="001C27CA">
        <w:t xml:space="preserve">the </w:t>
      </w:r>
      <w:r w:rsidR="00AF38FE">
        <w:t>\[scenario name]\inputs\t0\</w:t>
      </w:r>
      <w:r w:rsidR="001C27CA">
        <w:t xml:space="preserve"> directory. </w:t>
      </w:r>
    </w:p>
    <w:p w14:paraId="519B59C4" w14:textId="77777777" w:rsidR="00D808E6" w:rsidRDefault="00D808E6" w:rsidP="00682F26">
      <w:pPr>
        <w:spacing w:before="100" w:beforeAutospacing="1" w:after="100" w:afterAutospacing="1" w:line="240" w:lineRule="auto"/>
      </w:pPr>
      <w:r>
        <w:t>There may be subarea external stations</w:t>
      </w:r>
      <w:r w:rsidR="001C27CA">
        <w:t xml:space="preserve"> that do not map to a SWIM zone.</w:t>
      </w:r>
      <w:r>
        <w:t xml:space="preserve"> This may occur because SWIM2 statewide model has a coarser network and zone density than many urban models. Those links can be left out of the SWIM2 file. However, all SWIM links that enter/exit the subarea must be mapped to an external station or else trips wil</w:t>
      </w:r>
      <w:r w:rsidR="001C27CA">
        <w:t xml:space="preserve">l be lost. </w:t>
      </w:r>
    </w:p>
    <w:p w14:paraId="4FCF9DA0" w14:textId="77777777" w:rsidR="00DB429B" w:rsidRDefault="00DB429B" w:rsidP="00682F26">
      <w:pPr>
        <w:pStyle w:val="Heading2"/>
        <w:spacing w:before="100" w:beforeAutospacing="1" w:after="100" w:afterAutospacing="1" w:line="240" w:lineRule="auto"/>
      </w:pPr>
      <w:r>
        <w:t>Outputs</w:t>
      </w:r>
    </w:p>
    <w:p w14:paraId="6ADEF2C4" w14:textId="77777777" w:rsidR="00627FA4" w:rsidRDefault="00634A5E" w:rsidP="00682F26">
      <w:pPr>
        <w:spacing w:before="100" w:beforeAutospacing="1" w:after="100" w:afterAutospacing="1" w:line="240" w:lineRule="auto"/>
      </w:pPr>
      <w:r>
        <w:t>Select link</w:t>
      </w:r>
      <w:r w:rsidR="00D808E6">
        <w:t xml:space="preserve"> output is put in the scenario year-specific folder (\</w:t>
      </w:r>
      <w:r w:rsidR="00481B07">
        <w:t>[</w:t>
      </w:r>
      <w:r w:rsidR="00D808E6">
        <w:t>scenario</w:t>
      </w:r>
      <w:r w:rsidR="00481B07">
        <w:t xml:space="preserve"> </w:t>
      </w:r>
      <w:r w:rsidR="00D808E6">
        <w:t>name</w:t>
      </w:r>
      <w:r w:rsidR="00481B07">
        <w:t>]\outputs</w:t>
      </w:r>
      <w:r>
        <w:t>\</w:t>
      </w:r>
      <w:proofErr w:type="spellStart"/>
      <w:r>
        <w:t>tn</w:t>
      </w:r>
      <w:proofErr w:type="spellEnd"/>
      <w:r>
        <w:t>).</w:t>
      </w:r>
      <w:bookmarkStart w:id="128" w:name="_Toc351452202"/>
      <w:r w:rsidR="00627FA4">
        <w:t xml:space="preserve">  The module outputs the following files, with the key addition being the attributes in </w:t>
      </w:r>
      <w:r w:rsidR="000C59AC">
        <w:fldChar w:fldCharType="begin"/>
      </w:r>
      <w:r w:rsidR="00627FA4">
        <w:instrText xml:space="preserve"> REF _Ref323293648 \h </w:instrText>
      </w:r>
      <w:r w:rsidR="000C59AC">
        <w:fldChar w:fldCharType="separate"/>
      </w:r>
      <w:r w:rsidR="00627FA4">
        <w:t xml:space="preserve">Table </w:t>
      </w:r>
      <w:r w:rsidR="00627FA4">
        <w:rPr>
          <w:noProof/>
        </w:rPr>
        <w:t>12</w:t>
      </w:r>
      <w:r w:rsidR="000C59AC">
        <w:fldChar w:fldCharType="end"/>
      </w:r>
      <w:r w:rsidR="00627FA4">
        <w:t xml:space="preserve"> below.  The resulting files</w:t>
      </w:r>
      <w:r w:rsidR="00DB429B">
        <w:t xml:space="preserve"> can then be used to inform </w:t>
      </w:r>
      <w:r w:rsidR="00627FA4">
        <w:t>urban area external model</w:t>
      </w:r>
      <w:r w:rsidR="00DB429B">
        <w:t>s</w:t>
      </w:r>
      <w:r w:rsidR="00627FA4">
        <w:t>.</w:t>
      </w:r>
    </w:p>
    <w:p w14:paraId="06143BC6" w14:textId="77777777" w:rsidR="00627FA4" w:rsidRDefault="00627FA4" w:rsidP="00682F26">
      <w:pPr>
        <w:pStyle w:val="ListParagraph"/>
        <w:numPr>
          <w:ilvl w:val="0"/>
          <w:numId w:val="48"/>
        </w:numPr>
        <w:spacing w:before="100" w:beforeAutospacing="1" w:after="100" w:afterAutospacing="1" w:line="240" w:lineRule="auto"/>
        <w:ind w:left="0"/>
      </w:pPr>
      <w:r w:rsidRPr="00C209A9">
        <w:t>Trips_CTTruck_select_link.csv</w:t>
      </w:r>
      <w:r>
        <w:t xml:space="preserve"> – subarea CT trips</w:t>
      </w:r>
    </w:p>
    <w:p w14:paraId="5145C411" w14:textId="77777777" w:rsidR="00627FA4" w:rsidRDefault="00627FA4" w:rsidP="00682F26">
      <w:pPr>
        <w:pStyle w:val="ListParagraph"/>
        <w:numPr>
          <w:ilvl w:val="0"/>
          <w:numId w:val="48"/>
        </w:numPr>
        <w:spacing w:before="100" w:beforeAutospacing="1" w:after="100" w:afterAutospacing="1" w:line="240" w:lineRule="auto"/>
        <w:ind w:left="0"/>
      </w:pPr>
      <w:r w:rsidRPr="00C209A9">
        <w:t>Trips_ETTruck_select_link.csv</w:t>
      </w:r>
      <w:r>
        <w:t xml:space="preserve"> – subarea ET trips</w:t>
      </w:r>
    </w:p>
    <w:p w14:paraId="7C7F8F4C" w14:textId="77777777" w:rsidR="00627FA4" w:rsidRDefault="00627FA4" w:rsidP="00682F26">
      <w:pPr>
        <w:pStyle w:val="ListParagraph"/>
        <w:numPr>
          <w:ilvl w:val="0"/>
          <w:numId w:val="48"/>
        </w:numPr>
        <w:spacing w:before="100" w:beforeAutospacing="1" w:after="100" w:afterAutospacing="1" w:line="240" w:lineRule="auto"/>
        <w:ind w:left="0"/>
      </w:pPr>
      <w:r w:rsidRPr="00C209A9">
        <w:t>Trips_LDTPerson_select_link.csv</w:t>
      </w:r>
      <w:r>
        <w:t xml:space="preserve"> – subarea LDT person trips</w:t>
      </w:r>
    </w:p>
    <w:p w14:paraId="44A94F9E" w14:textId="77777777" w:rsidR="00627FA4" w:rsidRDefault="00627FA4" w:rsidP="00682F26">
      <w:pPr>
        <w:pStyle w:val="ListParagraph"/>
        <w:numPr>
          <w:ilvl w:val="0"/>
          <w:numId w:val="48"/>
        </w:numPr>
        <w:spacing w:before="100" w:beforeAutospacing="1" w:after="100" w:afterAutospacing="1" w:line="240" w:lineRule="auto"/>
        <w:ind w:left="0"/>
      </w:pPr>
      <w:r w:rsidRPr="00C209A9">
        <w:t>Trips_SDTPerson_select_link.csv</w:t>
      </w:r>
      <w:r>
        <w:t xml:space="preserve">  – subarea SDT trips</w:t>
      </w:r>
    </w:p>
    <w:p w14:paraId="2E6047BA" w14:textId="77777777" w:rsidR="00627FA4" w:rsidRDefault="00627FA4" w:rsidP="00682F26">
      <w:pPr>
        <w:pStyle w:val="ListParagraph"/>
        <w:numPr>
          <w:ilvl w:val="0"/>
          <w:numId w:val="48"/>
        </w:numPr>
        <w:spacing w:before="100" w:beforeAutospacing="1" w:after="100" w:afterAutospacing="1" w:line="240" w:lineRule="auto"/>
        <w:ind w:left="0"/>
      </w:pPr>
      <w:r w:rsidRPr="004B01BC">
        <w:t>SynPop_Taz_Summary.csv</w:t>
      </w:r>
      <w:r>
        <w:t xml:space="preserve"> – SWIM zonal </w:t>
      </w:r>
      <w:r w:rsidRPr="00C71FC4">
        <w:t>household and population data</w:t>
      </w:r>
    </w:p>
    <w:p w14:paraId="3EAC708E" w14:textId="77777777" w:rsidR="00627FA4" w:rsidRDefault="00627FA4" w:rsidP="00682F26">
      <w:pPr>
        <w:pStyle w:val="ListParagraph"/>
        <w:numPr>
          <w:ilvl w:val="0"/>
          <w:numId w:val="48"/>
        </w:numPr>
        <w:spacing w:before="100" w:beforeAutospacing="1" w:after="100" w:afterAutospacing="1" w:line="240" w:lineRule="auto"/>
        <w:ind w:left="0"/>
      </w:pPr>
      <w:r w:rsidRPr="004B01BC">
        <w:t>Employment.csv</w:t>
      </w:r>
      <w:r>
        <w:t xml:space="preserve"> – SWIM zonal employment data by type</w:t>
      </w:r>
    </w:p>
    <w:p w14:paraId="7866C416" w14:textId="03005C22" w:rsidR="00627FA4" w:rsidRDefault="00627FA4" w:rsidP="00682F26">
      <w:pPr>
        <w:pStyle w:val="Caption"/>
        <w:spacing w:before="100" w:beforeAutospacing="1" w:after="100" w:afterAutospacing="1"/>
      </w:pPr>
      <w:bookmarkStart w:id="129" w:name="_Ref323293648"/>
      <w:bookmarkEnd w:id="128"/>
      <w:r>
        <w:lastRenderedPageBreak/>
        <w:t xml:space="preserve">Table </w:t>
      </w:r>
      <w:r w:rsidR="000C59AC">
        <w:fldChar w:fldCharType="begin"/>
      </w:r>
      <w:r w:rsidR="0050420B">
        <w:instrText xml:space="preserve"> SEQ Table \* ARABIC </w:instrText>
      </w:r>
      <w:r w:rsidR="000C59AC">
        <w:fldChar w:fldCharType="separate"/>
      </w:r>
      <w:r w:rsidR="0083378A">
        <w:rPr>
          <w:noProof/>
        </w:rPr>
        <w:t>8</w:t>
      </w:r>
      <w:r w:rsidR="000C59AC">
        <w:rPr>
          <w:noProof/>
        </w:rPr>
        <w:fldChar w:fldCharType="end"/>
      </w:r>
      <w:bookmarkEnd w:id="129"/>
      <w:r>
        <w:t>: List of Attributes Added to the Trip List Files by Select Link</w:t>
      </w:r>
    </w:p>
    <w:tbl>
      <w:tblPr>
        <w:tblW w:w="945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7"/>
        <w:gridCol w:w="6378"/>
      </w:tblGrid>
      <w:tr w:rsidR="00627FA4" w:rsidRPr="00627FA4" w14:paraId="7193B6A2" w14:textId="77777777" w:rsidTr="00627FA4">
        <w:trPr>
          <w:trHeight w:val="300"/>
        </w:trPr>
        <w:tc>
          <w:tcPr>
            <w:tcW w:w="3077" w:type="dxa"/>
            <w:shd w:val="clear" w:color="auto" w:fill="BFBFBF" w:themeFill="background1" w:themeFillShade="BF"/>
            <w:noWrap/>
            <w:vAlign w:val="bottom"/>
          </w:tcPr>
          <w:p w14:paraId="197D6B4B" w14:textId="77777777" w:rsidR="00627FA4" w:rsidRPr="00627FA4" w:rsidRDefault="00627FA4" w:rsidP="00682F26">
            <w:pPr>
              <w:spacing w:before="100" w:beforeAutospacing="1" w:after="100" w:afterAutospacing="1" w:line="240" w:lineRule="auto"/>
              <w:rPr>
                <w:bCs/>
              </w:rPr>
            </w:pPr>
            <w:r w:rsidRPr="00627FA4">
              <w:rPr>
                <w:rFonts w:cs="Times New Roman"/>
                <w:bCs/>
              </w:rPr>
              <w:t>Field</w:t>
            </w:r>
          </w:p>
        </w:tc>
        <w:tc>
          <w:tcPr>
            <w:tcW w:w="6378" w:type="dxa"/>
            <w:shd w:val="clear" w:color="auto" w:fill="BFBFBF" w:themeFill="background1" w:themeFillShade="BF"/>
            <w:noWrap/>
            <w:vAlign w:val="bottom"/>
          </w:tcPr>
          <w:p w14:paraId="7B89D3EA" w14:textId="77777777" w:rsidR="00627FA4" w:rsidRPr="00627FA4" w:rsidRDefault="00627FA4" w:rsidP="00682F26">
            <w:pPr>
              <w:spacing w:before="100" w:beforeAutospacing="1" w:after="100" w:afterAutospacing="1" w:line="240" w:lineRule="auto"/>
              <w:rPr>
                <w:bCs/>
              </w:rPr>
            </w:pPr>
            <w:r w:rsidRPr="00627FA4">
              <w:rPr>
                <w:rFonts w:cs="Times New Roman"/>
                <w:bCs/>
              </w:rPr>
              <w:t>Description</w:t>
            </w:r>
          </w:p>
        </w:tc>
      </w:tr>
      <w:tr w:rsidR="00627FA4" w:rsidRPr="00157847" w14:paraId="69C9240C" w14:textId="77777777" w:rsidTr="00627FA4">
        <w:trPr>
          <w:trHeight w:val="300"/>
        </w:trPr>
        <w:tc>
          <w:tcPr>
            <w:tcW w:w="3077" w:type="dxa"/>
            <w:noWrap/>
            <w:vAlign w:val="bottom"/>
          </w:tcPr>
          <w:p w14:paraId="4AD26428" w14:textId="77777777" w:rsidR="00627FA4" w:rsidRPr="002C42FB" w:rsidRDefault="00627FA4" w:rsidP="00682F26">
            <w:pPr>
              <w:spacing w:before="100" w:beforeAutospacing="1" w:after="100" w:afterAutospacing="1" w:line="240" w:lineRule="auto"/>
            </w:pPr>
            <w:r w:rsidRPr="002C42FB">
              <w:rPr>
                <w:rFonts w:cs="Times New Roman"/>
              </w:rPr>
              <w:t>HOME_ZONE</w:t>
            </w:r>
          </w:p>
        </w:tc>
        <w:tc>
          <w:tcPr>
            <w:tcW w:w="6378" w:type="dxa"/>
            <w:noWrap/>
            <w:vAlign w:val="bottom"/>
          </w:tcPr>
          <w:p w14:paraId="04591D63" w14:textId="77777777" w:rsidR="00627FA4" w:rsidRPr="002C42FB" w:rsidRDefault="00627FA4" w:rsidP="00682F26">
            <w:pPr>
              <w:spacing w:before="100" w:beforeAutospacing="1" w:after="100" w:afterAutospacing="1" w:line="240" w:lineRule="auto"/>
            </w:pPr>
            <w:r w:rsidRPr="002C42FB">
              <w:rPr>
                <w:rFonts w:cs="Times New Roman"/>
              </w:rPr>
              <w:t>Home location zone</w:t>
            </w:r>
          </w:p>
        </w:tc>
      </w:tr>
      <w:tr w:rsidR="00627FA4" w:rsidRPr="00157847" w14:paraId="03B37F76" w14:textId="77777777" w:rsidTr="00627FA4">
        <w:trPr>
          <w:trHeight w:val="300"/>
        </w:trPr>
        <w:tc>
          <w:tcPr>
            <w:tcW w:w="3077" w:type="dxa"/>
            <w:noWrap/>
          </w:tcPr>
          <w:p w14:paraId="6478CC54" w14:textId="77777777" w:rsidR="00627FA4" w:rsidRPr="002C42FB" w:rsidRDefault="00627FA4" w:rsidP="00682F26">
            <w:pPr>
              <w:spacing w:before="100" w:beforeAutospacing="1" w:after="100" w:afterAutospacing="1" w:line="240" w:lineRule="auto"/>
            </w:pPr>
            <w:r w:rsidRPr="002C42FB">
              <w:rPr>
                <w:rFonts w:cs="Times New Roman"/>
              </w:rPr>
              <w:t>EXTERNAL_ZONE_ORIGIN</w:t>
            </w:r>
          </w:p>
        </w:tc>
        <w:tc>
          <w:tcPr>
            <w:tcW w:w="6378" w:type="dxa"/>
            <w:noWrap/>
          </w:tcPr>
          <w:p w14:paraId="0943A8E8" w14:textId="77777777" w:rsidR="00627FA4" w:rsidRPr="002C42FB" w:rsidRDefault="00627FA4" w:rsidP="00682F26">
            <w:pPr>
              <w:spacing w:before="100" w:beforeAutospacing="1" w:after="100" w:afterAutospacing="1" w:line="240" w:lineRule="auto"/>
            </w:pPr>
            <w:r w:rsidRPr="002C42FB">
              <w:rPr>
                <w:rFonts w:cs="Times New Roman"/>
              </w:rPr>
              <w:t>External station if the trip is inbound to the subare</w:t>
            </w:r>
            <w:r>
              <w:rPr>
                <w:rFonts w:cs="Times New Roman"/>
              </w:rPr>
              <w:t xml:space="preserve">a, </w:t>
            </w:r>
            <w:r w:rsidRPr="002C42FB">
              <w:rPr>
                <w:rFonts w:cs="Times New Roman"/>
              </w:rPr>
              <w:t>else origin zone</w:t>
            </w:r>
          </w:p>
        </w:tc>
      </w:tr>
      <w:tr w:rsidR="00627FA4" w:rsidRPr="00157847" w14:paraId="7C330993" w14:textId="77777777" w:rsidTr="00627FA4">
        <w:trPr>
          <w:trHeight w:val="300"/>
        </w:trPr>
        <w:tc>
          <w:tcPr>
            <w:tcW w:w="3077" w:type="dxa"/>
            <w:noWrap/>
          </w:tcPr>
          <w:p w14:paraId="182D87AB" w14:textId="77777777" w:rsidR="00627FA4" w:rsidRPr="002C42FB" w:rsidRDefault="00627FA4" w:rsidP="00682F26">
            <w:pPr>
              <w:spacing w:before="100" w:beforeAutospacing="1" w:after="100" w:afterAutospacing="1" w:line="240" w:lineRule="auto"/>
            </w:pPr>
            <w:r w:rsidRPr="002C42FB">
              <w:rPr>
                <w:rFonts w:cs="Times New Roman"/>
              </w:rPr>
              <w:t>EXTERNAL_ZONE_DESTINATION</w:t>
            </w:r>
          </w:p>
        </w:tc>
        <w:tc>
          <w:tcPr>
            <w:tcW w:w="6378" w:type="dxa"/>
            <w:noWrap/>
          </w:tcPr>
          <w:p w14:paraId="25BA6EA2" w14:textId="77777777" w:rsidR="00627FA4" w:rsidRPr="002C42FB" w:rsidRDefault="00627FA4" w:rsidP="00682F26">
            <w:pPr>
              <w:spacing w:before="100" w:beforeAutospacing="1" w:after="100" w:afterAutospacing="1" w:line="240" w:lineRule="auto"/>
            </w:pPr>
            <w:r w:rsidRPr="002C42FB">
              <w:rPr>
                <w:rFonts w:cs="Times New Roman"/>
              </w:rPr>
              <w:t xml:space="preserve">External station if the </w:t>
            </w:r>
            <w:r>
              <w:rPr>
                <w:rFonts w:cs="Times New Roman"/>
              </w:rPr>
              <w:t xml:space="preserve">trip is outbound to the subarea, </w:t>
            </w:r>
            <w:r w:rsidRPr="002C42FB">
              <w:rPr>
                <w:rFonts w:cs="Times New Roman"/>
              </w:rPr>
              <w:t>else destination zone</w:t>
            </w:r>
          </w:p>
        </w:tc>
      </w:tr>
      <w:tr w:rsidR="00627FA4" w:rsidRPr="00157847" w14:paraId="6BA20171" w14:textId="77777777" w:rsidTr="00627FA4">
        <w:trPr>
          <w:trHeight w:val="300"/>
        </w:trPr>
        <w:tc>
          <w:tcPr>
            <w:tcW w:w="3077" w:type="dxa"/>
            <w:noWrap/>
          </w:tcPr>
          <w:p w14:paraId="4D034C9B" w14:textId="77777777" w:rsidR="00627FA4" w:rsidRPr="002C42FB" w:rsidRDefault="00627FA4" w:rsidP="00682F26">
            <w:pPr>
              <w:spacing w:before="100" w:beforeAutospacing="1" w:after="100" w:afterAutospacing="1" w:line="240" w:lineRule="auto"/>
            </w:pPr>
            <w:r w:rsidRPr="002C42FB">
              <w:rPr>
                <w:rFonts w:cs="Times New Roman"/>
              </w:rPr>
              <w:t>SELECT_LINK_PERCENT</w:t>
            </w:r>
          </w:p>
        </w:tc>
        <w:tc>
          <w:tcPr>
            <w:tcW w:w="6378" w:type="dxa"/>
            <w:noWrap/>
          </w:tcPr>
          <w:p w14:paraId="129EA80F" w14:textId="77777777" w:rsidR="00627FA4" w:rsidRPr="002C42FB" w:rsidRDefault="00627FA4" w:rsidP="00682F26">
            <w:pPr>
              <w:spacing w:before="100" w:beforeAutospacing="1" w:after="100" w:afterAutospacing="1" w:line="240" w:lineRule="auto"/>
            </w:pPr>
            <w:r w:rsidRPr="002C42FB">
              <w:rPr>
                <w:rFonts w:cs="Times New Roman"/>
              </w:rPr>
              <w:t>Percent of assigned tra</w:t>
            </w:r>
            <w:r>
              <w:rPr>
                <w:rFonts w:cs="Times New Roman"/>
              </w:rPr>
              <w:t>ffic volume between the OD pair</w:t>
            </w:r>
            <w:r w:rsidRPr="002C42FB">
              <w:rPr>
                <w:rFonts w:cs="Times New Roman"/>
              </w:rPr>
              <w:t xml:space="preserve"> on </w:t>
            </w:r>
            <w:r>
              <w:rPr>
                <w:rFonts w:cs="Times New Roman"/>
              </w:rPr>
              <w:t>the</w:t>
            </w:r>
            <w:r w:rsidRPr="002C42FB">
              <w:rPr>
                <w:rFonts w:cs="Times New Roman"/>
              </w:rPr>
              <w:t xml:space="preserve"> selected link (</w:t>
            </w:r>
            <w:r>
              <w:rPr>
                <w:rFonts w:cs="Times New Roman"/>
              </w:rPr>
              <w:t>i.e. an</w:t>
            </w:r>
            <w:r w:rsidRPr="002C42FB">
              <w:rPr>
                <w:rFonts w:cs="Times New Roman"/>
              </w:rPr>
              <w:t xml:space="preserve"> external station)</w:t>
            </w:r>
          </w:p>
        </w:tc>
      </w:tr>
    </w:tbl>
    <w:p w14:paraId="411E3C85" w14:textId="77777777" w:rsidR="00627FA4" w:rsidRDefault="00627FA4" w:rsidP="00682F26">
      <w:pPr>
        <w:spacing w:before="100" w:beforeAutospacing="1" w:after="100" w:afterAutospacing="1" w:line="240" w:lineRule="auto"/>
      </w:pPr>
    </w:p>
    <w:p w14:paraId="2DFEDFC3" w14:textId="1B8CAED4" w:rsidR="00050626" w:rsidRPr="00CC00A3" w:rsidRDefault="00FD0FAD" w:rsidP="00682F26">
      <w:pPr>
        <w:pStyle w:val="Heading1"/>
        <w:spacing w:before="100" w:beforeAutospacing="1" w:after="100" w:afterAutospacing="1" w:line="240" w:lineRule="auto"/>
      </w:pPr>
      <w:bookmarkStart w:id="130" w:name="_Toc432069350"/>
      <w:r>
        <w:t xml:space="preserve">Appendix </w:t>
      </w:r>
      <w:r w:rsidR="00050626">
        <w:t>Master V</w:t>
      </w:r>
      <w:r w:rsidR="004F1F8C">
        <w:t>ISUM</w:t>
      </w:r>
      <w:r w:rsidR="00050626">
        <w:t xml:space="preserve"> Output File</w:t>
      </w:r>
      <w:bookmarkEnd w:id="130"/>
    </w:p>
    <w:p w14:paraId="49F17D08" w14:textId="01173867" w:rsidR="0076154B" w:rsidRPr="00761C5E" w:rsidRDefault="00050626" w:rsidP="00682F26">
      <w:pPr>
        <w:spacing w:before="100" w:beforeAutospacing="1" w:after="100" w:afterAutospacing="1" w:line="240" w:lineRule="auto"/>
      </w:pPr>
      <w:r>
        <w:tab/>
        <w:t xml:space="preserve">A scenario run will </w:t>
      </w:r>
      <w:r w:rsidR="004F1F8C">
        <w:t>produce a master VISUM output file</w:t>
      </w:r>
      <w:r w:rsidR="000E2A17">
        <w:t xml:space="preserve"> (/inputs/t0/</w:t>
      </w:r>
      <w:proofErr w:type="spellStart"/>
      <w:r w:rsidR="000E2A17" w:rsidRPr="000E2A17">
        <w:t>swimNetworkAttributes</w:t>
      </w:r>
      <w:r w:rsidR="000E2A17">
        <w:t>.ver</w:t>
      </w:r>
      <w:proofErr w:type="spellEnd"/>
      <w:r w:rsidR="000E2A17">
        <w:t>)</w:t>
      </w:r>
      <w:r w:rsidR="004F1F8C">
        <w:t xml:space="preserve"> in each /outputs/</w:t>
      </w:r>
      <w:proofErr w:type="gramStart"/>
      <w:r w:rsidR="00EF788A">
        <w:rPr>
          <w:iCs/>
        </w:rPr>
        <w:t>t[</w:t>
      </w:r>
      <w:proofErr w:type="gramEnd"/>
      <w:r w:rsidR="00EF788A">
        <w:rPr>
          <w:iCs/>
        </w:rPr>
        <w:t xml:space="preserve">year] </w:t>
      </w:r>
      <w:r w:rsidR="004F1F8C">
        <w:t xml:space="preserve">directory. This version file contains all of the network and zonal data that is produced and updated during that year’s run, including the demand matrices and skim matrices used. Furthermore, up to four additional version files are created to save the assigned paths from </w:t>
      </w:r>
      <w:r w:rsidR="004B63F9">
        <w:t>four periods (PK, OP</w:t>
      </w:r>
      <w:r w:rsidR="004F1F8C">
        <w:t>, PM a</w:t>
      </w:r>
      <w:r w:rsidR="000C1DC5">
        <w:t xml:space="preserve">nd NI). The version file contains the </w:t>
      </w:r>
      <w:r w:rsidR="000C1DC5" w:rsidRPr="00A4080B">
        <w:rPr>
          <w:rFonts w:cs="Calibri"/>
        </w:rPr>
        <w:t>world markets, and their attributes (as POIs</w:t>
      </w:r>
      <w:r w:rsidR="000C1DC5">
        <w:rPr>
          <w:rFonts w:cs="Calibri"/>
        </w:rPr>
        <w:t>)</w:t>
      </w:r>
      <w:r w:rsidR="000C1DC5" w:rsidRPr="00A4080B">
        <w:rPr>
          <w:rFonts w:cs="Calibri"/>
        </w:rPr>
        <w:t xml:space="preserve"> </w:t>
      </w:r>
      <w:r w:rsidR="000C1DC5">
        <w:rPr>
          <w:rFonts w:cs="Calibri"/>
        </w:rPr>
        <w:t xml:space="preserve">and all the data previously contained in </w:t>
      </w:r>
      <w:r w:rsidR="000C1DC5" w:rsidRPr="00A4080B">
        <w:rPr>
          <w:rFonts w:ascii="Calibri" w:hAnsi="Calibri" w:cs="Calibri"/>
        </w:rPr>
        <w:t>ActivityConstraintsIWorldMarkets.csv</w:t>
      </w:r>
      <w:r w:rsidR="000C1DC5">
        <w:rPr>
          <w:rFonts w:ascii="Calibri" w:hAnsi="Calibri" w:cs="Calibri"/>
        </w:rPr>
        <w:t>. The version file also contains</w:t>
      </w:r>
      <w:r w:rsidR="000C1DC5" w:rsidRPr="00A4080B">
        <w:rPr>
          <w:rFonts w:ascii="Calibri" w:hAnsi="Calibri" w:cs="Calibri"/>
        </w:rPr>
        <w:t xml:space="preserve"> AgForestFloorspace.csv and AllZones.csv data and </w:t>
      </w:r>
      <w:r w:rsidR="000C1DC5">
        <w:rPr>
          <w:rFonts w:ascii="Calibri" w:hAnsi="Calibri" w:cs="Calibri"/>
        </w:rPr>
        <w:t xml:space="preserve">the </w:t>
      </w:r>
      <w:r w:rsidR="000C1DC5" w:rsidRPr="00A4080B">
        <w:rPr>
          <w:rFonts w:ascii="Calibri" w:hAnsi="Calibri" w:cs="Calibri"/>
        </w:rPr>
        <w:t xml:space="preserve">latest calibrated </w:t>
      </w:r>
      <w:proofErr w:type="spellStart"/>
      <w:r w:rsidR="000C1DC5" w:rsidRPr="00A4080B">
        <w:rPr>
          <w:rFonts w:ascii="Calibri" w:hAnsi="Calibri" w:cs="Calibri"/>
        </w:rPr>
        <w:t>floorspace</w:t>
      </w:r>
      <w:proofErr w:type="spellEnd"/>
      <w:r w:rsidR="000C1DC5" w:rsidRPr="00A4080B">
        <w:rPr>
          <w:rFonts w:ascii="Calibri" w:hAnsi="Calibri" w:cs="Calibri"/>
        </w:rPr>
        <w:t xml:space="preserve"> data</w:t>
      </w:r>
      <w:r w:rsidR="000C1DC5">
        <w:rPr>
          <w:rFonts w:ascii="Calibri" w:hAnsi="Calibri" w:cs="Calibri"/>
        </w:rPr>
        <w:t>.</w:t>
      </w:r>
      <w:r w:rsidR="004B63F9">
        <w:t xml:space="preserve"> </w:t>
      </w:r>
      <w:r w:rsidR="0076154B">
        <w:t>Furthermore, the master VISUM output file contains the</w:t>
      </w:r>
      <w:r w:rsidR="000C1DC5" w:rsidRPr="00A4080B">
        <w:t xml:space="preserve"> peak and off-peak period specific transit line route headwa</w:t>
      </w:r>
      <w:r w:rsidR="0076154B" w:rsidRPr="00A4080B">
        <w:t>y attributes and the</w:t>
      </w:r>
      <w:r w:rsidR="0076154B" w:rsidRPr="00A4080B">
        <w:rPr>
          <w:rFonts w:cs="Calibri"/>
        </w:rPr>
        <w:t xml:space="preserve"> l</w:t>
      </w:r>
      <w:r w:rsidR="0076154B" w:rsidRPr="00A4080B">
        <w:rPr>
          <w:rFonts w:ascii="Calibri" w:hAnsi="Calibri" w:cs="Calibri"/>
        </w:rPr>
        <w:t>ink auto volume, truck volume, auto travel time, truck travel</w:t>
      </w:r>
      <w:r w:rsidR="004B63F9">
        <w:rPr>
          <w:rFonts w:ascii="Calibri" w:hAnsi="Calibri" w:cs="Calibri"/>
        </w:rPr>
        <w:t>, transit ridership, transit and auto demand</w:t>
      </w:r>
      <w:r w:rsidR="0076154B" w:rsidRPr="00A4080B">
        <w:rPr>
          <w:rFonts w:ascii="Calibri" w:hAnsi="Calibri" w:cs="Calibri"/>
        </w:rPr>
        <w:t xml:space="preserve"> time from each time period</w:t>
      </w:r>
      <w:r w:rsidR="0076154B">
        <w:rPr>
          <w:rFonts w:ascii="Calibri" w:hAnsi="Calibri" w:cs="Calibri"/>
        </w:rPr>
        <w:t>, including daily</w:t>
      </w:r>
      <w:r w:rsidR="004B63F9">
        <w:rPr>
          <w:rFonts w:ascii="Calibri" w:hAnsi="Calibri" w:cs="Calibri"/>
        </w:rPr>
        <w:t>.</w:t>
      </w:r>
    </w:p>
    <w:p w14:paraId="64D30ED2" w14:textId="7F9EC862" w:rsidR="0076154B" w:rsidRDefault="0076154B" w:rsidP="00682F26">
      <w:pPr>
        <w:spacing w:before="100" w:beforeAutospacing="1" w:after="100" w:afterAutospacing="1" w:line="240" w:lineRule="auto"/>
      </w:pPr>
      <w:r>
        <w:t xml:space="preserve">When running </w:t>
      </w:r>
      <w:r w:rsidR="004B63F9">
        <w:t xml:space="preserve">traffic </w:t>
      </w:r>
      <w:r>
        <w:t>assignment</w:t>
      </w:r>
      <w:r w:rsidR="004B63F9">
        <w:t xml:space="preserve"> (TA)</w:t>
      </w:r>
      <w:r>
        <w:t xml:space="preserve">, there are several options that can be changed in the </w:t>
      </w:r>
      <w:r w:rsidR="004B63F9">
        <w:t>properties file. F</w:t>
      </w:r>
      <w:r>
        <w:t>irst, either standard</w:t>
      </w:r>
      <w:r w:rsidR="004B63F9">
        <w:t xml:space="preserve"> (path based)</w:t>
      </w:r>
      <w:r>
        <w:t xml:space="preserve"> or LUCE assignment can be performed. In addition, a “full” assignment or a standard assignment can be run, with the first including the PM and NI periods and the latter consisting of just the PK and O</w:t>
      </w:r>
      <w:r w:rsidR="004B63F9">
        <w:t>P</w:t>
      </w:r>
      <w:r>
        <w:t xml:space="preserve"> periods. </w:t>
      </w:r>
      <w:r w:rsidR="004B63F9">
        <w:t>These are controlled by the following properties in the template:</w:t>
      </w:r>
    </w:p>
    <w:p w14:paraId="50C2FCC7" w14:textId="77777777" w:rsidR="00682F26" w:rsidRDefault="00682F26" w:rsidP="00682F26">
      <w:pPr>
        <w:spacing w:after="0" w:line="240" w:lineRule="atLeast"/>
      </w:pPr>
      <w:r>
        <w:t>'</w:t>
      </w:r>
      <w:proofErr w:type="spellStart"/>
      <w:r>
        <w:t>ta.assignment.type</w:t>
      </w:r>
      <w:proofErr w:type="spellEnd"/>
      <w:r>
        <w:t>' -&gt; “LUCE” or “</w:t>
      </w:r>
      <w:r w:rsidRPr="004B63F9">
        <w:t>PATHBASED</w:t>
      </w:r>
      <w:r>
        <w:t>”</w:t>
      </w:r>
    </w:p>
    <w:p w14:paraId="63683F40" w14:textId="77777777" w:rsidR="00682F26" w:rsidRPr="005A53E4" w:rsidRDefault="00682F26" w:rsidP="00682F26">
      <w:pPr>
        <w:spacing w:after="0" w:line="240" w:lineRule="atLeast"/>
      </w:pPr>
      <w:r>
        <w:t>'</w:t>
      </w:r>
      <w:proofErr w:type="spellStart"/>
      <w:r>
        <w:t>ta.assignment.periods</w:t>
      </w:r>
      <w:proofErr w:type="spellEnd"/>
      <w:r>
        <w:t>' -&gt; “ALL” or “PKOP”</w:t>
      </w:r>
    </w:p>
    <w:p w14:paraId="7DBAB728" w14:textId="49A65180" w:rsidR="00F24930" w:rsidRDefault="004B63F9" w:rsidP="00682F26">
      <w:pPr>
        <w:spacing w:before="100" w:beforeAutospacing="1" w:after="100" w:afterAutospacing="1" w:line="240" w:lineRule="auto"/>
      </w:pPr>
      <w:r>
        <w:t xml:space="preserve">The defaults are set to “PATHBASED” and “ALL”, producing </w:t>
      </w:r>
      <w:r w:rsidR="00CE7436">
        <w:t xml:space="preserve">path based assignments and corresponding outputs for four time periods. </w:t>
      </w:r>
    </w:p>
    <w:p w14:paraId="000996DC" w14:textId="407D7F50" w:rsidR="00DC4A32" w:rsidRDefault="00682F26" w:rsidP="00682F26">
      <w:r>
        <w:t xml:space="preserve">See the </w:t>
      </w:r>
      <w:r w:rsidRPr="00FE6BC4">
        <w:t>SWIM_versionFile.xlsx</w:t>
      </w:r>
      <w:r>
        <w:t xml:space="preserve"> for a description of the attributes managed in the version file.</w:t>
      </w:r>
    </w:p>
    <w:sectPr w:rsidR="00DC4A32" w:rsidSect="00634A5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Alex Bettinardi" w:date="2014-12-23T11:28:00Z" w:initials="AB">
    <w:p w14:paraId="6422C0E4" w14:textId="336EA7C6" w:rsidR="00B53A67" w:rsidRDefault="00B53A67">
      <w:pPr>
        <w:pStyle w:val="CommentText"/>
      </w:pPr>
      <w:r>
        <w:rPr>
          <w:rStyle w:val="CommentReference"/>
        </w:rPr>
        <w:annotationRef/>
      </w:r>
      <w:r>
        <w:t xml:space="preserve">All of these unique and necessary? – </w:t>
      </w:r>
      <w:proofErr w:type="gramStart"/>
      <w:r>
        <w:t>part</w:t>
      </w:r>
      <w:proofErr w:type="gramEnd"/>
      <w:r>
        <w:t xml:space="preserve"> of going back and cleaning up the error / info logs.  If they are all needed, we need to come up with better descriptors to inform the user what kind of information is found in each.</w:t>
      </w:r>
    </w:p>
  </w:comment>
  <w:comment w:id="40" w:author="Alex Bettinardi" w:date="2014-12-23T11:41:00Z" w:initials="AB">
    <w:p w14:paraId="115DBD1C" w14:textId="7169A2AD" w:rsidR="00B53A67" w:rsidRDefault="00B53A67">
      <w:pPr>
        <w:pStyle w:val="CommentText"/>
      </w:pPr>
      <w:r>
        <w:rPr>
          <w:rStyle w:val="CommentReference"/>
        </w:rPr>
        <w:annotationRef/>
      </w:r>
      <w:r>
        <w:t>A lot of ED references here instead of NED references – is this section current?  I don’t see any of these files.</w:t>
      </w:r>
    </w:p>
  </w:comment>
  <w:comment w:id="41" w:author="Malinovskiy, Yegor" w:date="2015-01-15T11:56:00Z" w:initials="MY">
    <w:p w14:paraId="7FC0E371" w14:textId="203A3C5B" w:rsidR="00B53A67" w:rsidRDefault="00B53A67">
      <w:pPr>
        <w:pStyle w:val="CommentText"/>
      </w:pPr>
      <w:r>
        <w:rPr>
          <w:rStyle w:val="CommentReference"/>
        </w:rPr>
        <w:annotationRef/>
      </w:r>
      <w:r>
        <w:t>Not sure. This is a question for John or Joel…</w:t>
      </w:r>
    </w:p>
  </w:comment>
  <w:comment w:id="42" w:author="Alex Bettinardi" w:date="2014-12-23T11:44:00Z" w:initials="AB">
    <w:p w14:paraId="57FEBB9A" w14:textId="5AD7692C" w:rsidR="00B53A67" w:rsidRDefault="00B53A67">
      <w:pPr>
        <w:pStyle w:val="CommentText"/>
      </w:pPr>
      <w:r>
        <w:rPr>
          <w:rStyle w:val="CommentReference"/>
        </w:rPr>
        <w:annotationRef/>
      </w:r>
      <w:r>
        <w:t xml:space="preserve">Can’t find this file – is this section up-to-date.  I know Joel and Renee did some work recently around the workers </w:t>
      </w:r>
      <w:proofErr w:type="spellStart"/>
      <w:r>
        <w:t>Marginals</w:t>
      </w:r>
      <w:proofErr w:type="spellEnd"/>
      <w:r>
        <w:t>.</w:t>
      </w:r>
    </w:p>
  </w:comment>
  <w:comment w:id="43" w:author="Malinovskiy, Yegor" w:date="2015-01-15T11:57:00Z" w:initials="MY">
    <w:p w14:paraId="1277BB15" w14:textId="57EC8A20" w:rsidR="00B53A67" w:rsidRDefault="00B53A67">
      <w:pPr>
        <w:pStyle w:val="CommentText"/>
      </w:pPr>
      <w:r>
        <w:rPr>
          <w:rStyle w:val="CommentReference"/>
        </w:rPr>
        <w:annotationRef/>
      </w:r>
      <w:r>
        <w:t>Question for Joel</w:t>
      </w:r>
    </w:p>
  </w:comment>
  <w:comment w:id="44" w:author="Alex Bettinardi" w:date="2014-12-23T11:45:00Z" w:initials="AB">
    <w:p w14:paraId="24BC7842" w14:textId="55E4120C" w:rsidR="00B53A67" w:rsidRDefault="00B53A67">
      <w:pPr>
        <w:pStyle w:val="CommentText"/>
      </w:pPr>
      <w:r>
        <w:rPr>
          <w:rStyle w:val="CommentReference"/>
        </w:rPr>
        <w:annotationRef/>
      </w:r>
      <w:r>
        <w:t>Should have Ryan update to match his process.</w:t>
      </w:r>
    </w:p>
  </w:comment>
  <w:comment w:id="45" w:author="Alex Bettinardi" w:date="2014-12-23T12:08:00Z" w:initials="AB">
    <w:p w14:paraId="77F33EC0" w14:textId="283603CF" w:rsidR="00B53A67" w:rsidRDefault="00B53A67">
      <w:pPr>
        <w:pStyle w:val="CommentText"/>
      </w:pPr>
      <w:r>
        <w:rPr>
          <w:rStyle w:val="CommentReference"/>
        </w:rPr>
        <w:annotationRef/>
      </w:r>
      <w:r>
        <w:t>I can’t find anything on vehicle occupancies and capacities – is this still up-to-date.  Note that the TS module is gone, so this section needs to be updated.</w:t>
      </w:r>
    </w:p>
  </w:comment>
  <w:comment w:id="46" w:author="Malinovskiy, Yegor" w:date="2015-01-15T11:54:00Z" w:initials="MY">
    <w:p w14:paraId="51D32B98" w14:textId="38264B59" w:rsidR="00B53A67" w:rsidRDefault="00B53A67">
      <w:pPr>
        <w:pStyle w:val="CommentText"/>
      </w:pPr>
      <w:r>
        <w:rPr>
          <w:rStyle w:val="CommentReference"/>
        </w:rPr>
        <w:annotationRef/>
      </w:r>
      <w:r>
        <w:t>It looks like PT has occupancy and operating cost variables in the properties template.</w:t>
      </w:r>
    </w:p>
  </w:comment>
  <w:comment w:id="47" w:author="Alex Bettinardi" w:date="2014-12-23T12:10:00Z" w:initials="AB">
    <w:p w14:paraId="3B3CF01F" w14:textId="2CC0A8BC" w:rsidR="00B53A67" w:rsidRDefault="00B53A67">
      <w:pPr>
        <w:pStyle w:val="CommentText"/>
      </w:pPr>
      <w:r>
        <w:rPr>
          <w:rStyle w:val="CommentReference"/>
        </w:rPr>
        <w:annotationRef/>
      </w:r>
      <w:r>
        <w:t>This is a mess of updated and not – I don’t know what is correct and what to comment on.</w:t>
      </w:r>
    </w:p>
  </w:comment>
  <w:comment w:id="50" w:author="Alex Bettinardi" w:date="2014-12-23T12:13:00Z" w:initials="AB">
    <w:p w14:paraId="6597EC99" w14:textId="4AD3D941" w:rsidR="00B53A67" w:rsidRDefault="00B53A67">
      <w:pPr>
        <w:pStyle w:val="CommentText"/>
      </w:pPr>
      <w:r>
        <w:rPr>
          <w:rStyle w:val="CommentReference"/>
        </w:rPr>
        <w:annotationRef/>
      </w:r>
      <w:r>
        <w:t>Where is the reference?</w:t>
      </w:r>
    </w:p>
  </w:comment>
  <w:comment w:id="51" w:author="Alex Bettinardi" w:date="2014-12-23T12:15:00Z" w:initials="AB">
    <w:p w14:paraId="3C4280C2" w14:textId="1B237053" w:rsidR="00B53A67" w:rsidRDefault="00B53A67">
      <w:pPr>
        <w:pStyle w:val="CommentText"/>
      </w:pPr>
      <w:r>
        <w:rPr>
          <w:rStyle w:val="CommentReference"/>
        </w:rPr>
        <w:annotationRef/>
      </w:r>
      <w:r>
        <w:t>Reference would be good.</w:t>
      </w:r>
    </w:p>
  </w:comment>
  <w:comment w:id="52" w:author="Alex Bettinardi" w:date="2014-12-23T12:15:00Z" w:initials="AB">
    <w:p w14:paraId="3998E0D1" w14:textId="3D98600B" w:rsidR="00B53A67" w:rsidRDefault="00B53A67">
      <w:pPr>
        <w:pStyle w:val="CommentText"/>
      </w:pPr>
      <w:r>
        <w:rPr>
          <w:rStyle w:val="CommentReference"/>
        </w:rPr>
        <w:annotationRef/>
      </w:r>
      <w:r>
        <w:t>Where is this script kept.</w:t>
      </w:r>
    </w:p>
  </w:comment>
  <w:comment w:id="76" w:author="Alex Bettinardi" w:date="2014-12-23T15:01:00Z" w:initials="AB">
    <w:p w14:paraId="52D7BB0D" w14:textId="58E22C70" w:rsidR="00B53A67" w:rsidRDefault="00B53A67">
      <w:pPr>
        <w:pStyle w:val="CommentText"/>
      </w:pPr>
      <w:r>
        <w:rPr>
          <w:rStyle w:val="CommentReference"/>
        </w:rPr>
        <w:annotationRef/>
      </w:r>
      <w:r>
        <w:t>Do we have a similar process to get at daily demand – perhaps it is good enough to just have this information in the daily trip tables from PT – it is not as important to know what routes users took.</w:t>
      </w:r>
    </w:p>
  </w:comment>
  <w:comment w:id="77" w:author="Malinovskiy, Yegor" w:date="2015-01-15T13:14:00Z" w:initials="MY">
    <w:p w14:paraId="37627124" w14:textId="28F62FC1" w:rsidR="00B53A67" w:rsidRDefault="00B53A67">
      <w:pPr>
        <w:pStyle w:val="CommentText"/>
      </w:pPr>
      <w:r>
        <w:rPr>
          <w:rStyle w:val="CommentReference"/>
        </w:rPr>
        <w:annotationRef/>
      </w:r>
      <w:r>
        <w:t>We only have peak and off-peak for transit.</w:t>
      </w:r>
    </w:p>
  </w:comment>
  <w:comment w:id="93" w:author="Alex Bettinardi" w:date="2014-12-29T12:14:00Z" w:initials="AB">
    <w:p w14:paraId="2891E716" w14:textId="400EF3A6" w:rsidR="00B53A67" w:rsidRDefault="00B53A67">
      <w:pPr>
        <w:pStyle w:val="CommentText"/>
      </w:pPr>
      <w:r>
        <w:rPr>
          <w:rStyle w:val="CommentReference"/>
        </w:rPr>
        <w:annotationRef/>
      </w:r>
      <w:r>
        <w:t>I think this is supposed to be model_run_batch.bat</w:t>
      </w:r>
    </w:p>
  </w:comment>
  <w:comment w:id="108" w:author="Alex Bettinardi" w:date="2014-12-29T16:12:00Z" w:initials="AB">
    <w:p w14:paraId="40855196" w14:textId="167675BB" w:rsidR="00B53A67" w:rsidRDefault="00B53A67">
      <w:pPr>
        <w:pStyle w:val="CommentText"/>
      </w:pPr>
      <w:r>
        <w:rPr>
          <w:rStyle w:val="CommentReference"/>
        </w:rPr>
        <w:annotationRef/>
      </w:r>
      <w:r>
        <w:t>Are we still using Net – I think this is old.</w:t>
      </w:r>
    </w:p>
  </w:comment>
  <w:comment w:id="109" w:author="Malinovskiy, Yegor" w:date="2015-01-15T13:52:00Z" w:initials="MY">
    <w:p w14:paraId="32B91D47" w14:textId="648997E6" w:rsidR="00B53A67" w:rsidRDefault="00B53A67">
      <w:pPr>
        <w:pStyle w:val="CommentText"/>
      </w:pPr>
      <w:r>
        <w:rPr>
          <w:rStyle w:val="CommentReference"/>
        </w:rPr>
        <w:annotationRef/>
      </w:r>
      <w:r>
        <w:t>I think NET is still part of the transit network…</w:t>
      </w:r>
    </w:p>
  </w:comment>
  <w:comment w:id="110" w:author="Alex Bettinardi" w:date="2014-12-29T16:13:00Z" w:initials="AB">
    <w:p w14:paraId="38B6CAA0" w14:textId="1E128759" w:rsidR="00B53A67" w:rsidRDefault="00B53A67">
      <w:pPr>
        <w:pStyle w:val="CommentText"/>
      </w:pPr>
      <w:r>
        <w:rPr>
          <w:rStyle w:val="CommentReference"/>
        </w:rPr>
        <w:annotationRef/>
      </w:r>
      <w:r>
        <w:t>I believe this should be false</w:t>
      </w:r>
    </w:p>
  </w:comment>
  <w:comment w:id="111" w:author="Malinovskiy, Yegor" w:date="2015-01-15T13:51:00Z" w:initials="MY">
    <w:p w14:paraId="4DE0713C" w14:textId="75D8C278" w:rsidR="00B53A67" w:rsidRDefault="00B53A67">
      <w:pPr>
        <w:pStyle w:val="CommentText"/>
      </w:pPr>
      <w:r>
        <w:rPr>
          <w:rStyle w:val="CommentReference"/>
        </w:rPr>
        <w:annotationRef/>
      </w:r>
      <w:r>
        <w:t>Hmm, I do see the NET attribute in Line Routes…</w:t>
      </w:r>
    </w:p>
  </w:comment>
  <w:comment w:id="112" w:author="Alex Bettinardi" w:date="2014-12-29T16:15:00Z" w:initials="AB">
    <w:p w14:paraId="47DF1721" w14:textId="323E56BE" w:rsidR="00B53A67" w:rsidRDefault="00B53A67">
      <w:pPr>
        <w:pStyle w:val="CommentText"/>
      </w:pPr>
      <w:r>
        <w:rPr>
          <w:rStyle w:val="CommentReference"/>
        </w:rPr>
        <w:annotationRef/>
      </w:r>
      <w:r>
        <w:t>I don’t see this attribute</w:t>
      </w:r>
    </w:p>
  </w:comment>
  <w:comment w:id="113" w:author="Alex Bettinardi" w:date="2014-12-29T16:19:00Z" w:initials="AB">
    <w:p w14:paraId="1C928540" w14:textId="1B1C5658" w:rsidR="00B53A67" w:rsidRDefault="00B53A67">
      <w:pPr>
        <w:pStyle w:val="CommentText"/>
      </w:pPr>
      <w:r>
        <w:rPr>
          <w:rStyle w:val="CommentReference"/>
        </w:rPr>
        <w:annotationRef/>
      </w:r>
      <w:r>
        <w:t>Advise that the user only select modes a and d</w:t>
      </w:r>
    </w:p>
  </w:comment>
  <w:comment w:id="115" w:author="Alex Bettinardi" w:date="2014-12-29T16:22:00Z" w:initials="AB">
    <w:p w14:paraId="29B2FD40" w14:textId="6A384E14" w:rsidR="00B53A67" w:rsidRDefault="00B53A67">
      <w:pPr>
        <w:pStyle w:val="CommentText"/>
      </w:pPr>
      <w:r>
        <w:rPr>
          <w:rStyle w:val="CommentReference"/>
        </w:rPr>
        <w:annotationRef/>
      </w:r>
      <w:r>
        <w:t>ODOT should probably review and see if they need to improve these instructions for internal use.</w:t>
      </w:r>
    </w:p>
  </w:comment>
  <w:comment w:id="117" w:author="Alex Bettinardi" w:date="2014-12-29T16:22:00Z" w:initials="AB">
    <w:p w14:paraId="0D185446" w14:textId="4AB3B277" w:rsidR="00B53A67" w:rsidRDefault="00B53A67">
      <w:pPr>
        <w:pStyle w:val="CommentText"/>
      </w:pPr>
      <w:r>
        <w:rPr>
          <w:rStyle w:val="CommentReference"/>
        </w:rPr>
        <w:annotationRef/>
      </w:r>
      <w:r>
        <w:t>These are no longer current – ODOT probably cannot revisions to this section without PB’s guidance – PB likely needs to take the role of revising this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22C0E4" w15:done="0"/>
  <w15:commentEx w15:paraId="115DBD1C" w15:done="0"/>
  <w15:commentEx w15:paraId="7FC0E371" w15:paraIdParent="115DBD1C" w15:done="0"/>
  <w15:commentEx w15:paraId="57FEBB9A" w15:done="0"/>
  <w15:commentEx w15:paraId="1277BB15" w15:paraIdParent="57FEBB9A" w15:done="0"/>
  <w15:commentEx w15:paraId="24BC7842" w15:done="0"/>
  <w15:commentEx w15:paraId="77F33EC0" w15:done="0"/>
  <w15:commentEx w15:paraId="51D32B98" w15:paraIdParent="77F33EC0" w15:done="0"/>
  <w15:commentEx w15:paraId="3B3CF01F" w15:done="0"/>
  <w15:commentEx w15:paraId="6597EC99" w15:done="1"/>
  <w15:commentEx w15:paraId="3C4280C2" w15:done="1"/>
  <w15:commentEx w15:paraId="3998E0D1" w15:done="1"/>
  <w15:commentEx w15:paraId="52D7BB0D" w15:done="0"/>
  <w15:commentEx w15:paraId="37627124" w15:paraIdParent="52D7BB0D" w15:done="0"/>
  <w15:commentEx w15:paraId="2891E716" w15:done="1"/>
  <w15:commentEx w15:paraId="40855196" w15:done="0"/>
  <w15:commentEx w15:paraId="32B91D47" w15:paraIdParent="40855196" w15:done="0"/>
  <w15:commentEx w15:paraId="38B6CAA0" w15:done="0"/>
  <w15:commentEx w15:paraId="4DE0713C" w15:paraIdParent="38B6CAA0" w15:done="0"/>
  <w15:commentEx w15:paraId="47DF1721" w15:done="1"/>
  <w15:commentEx w15:paraId="1C928540" w15:done="1"/>
  <w15:commentEx w15:paraId="29B2FD40" w15:done="0"/>
  <w15:commentEx w15:paraId="0D18544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867C8" w14:textId="77777777" w:rsidR="00681764" w:rsidRDefault="00681764" w:rsidP="00D23657">
      <w:pPr>
        <w:spacing w:after="0" w:line="240" w:lineRule="auto"/>
      </w:pPr>
      <w:r>
        <w:separator/>
      </w:r>
    </w:p>
  </w:endnote>
  <w:endnote w:type="continuationSeparator" w:id="0">
    <w:p w14:paraId="7E7A50BB" w14:textId="77777777" w:rsidR="00681764" w:rsidRDefault="00681764" w:rsidP="00D23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YSongHKSCS">
    <w:charset w:val="86"/>
    <w:family w:val="modern"/>
    <w:pitch w:val="fixed"/>
    <w:sig w:usb0="800000A3" w:usb1="180F3870" w:usb2="00000016" w:usb3="00000000" w:csb0="00140001"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DE043" w14:textId="77777777" w:rsidR="00B53A67" w:rsidRDefault="00B53A67" w:rsidP="00CA40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C13319" w14:textId="77777777" w:rsidR="00B53A67" w:rsidRDefault="00B53A67" w:rsidP="00CA40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4BBED" w14:textId="77777777" w:rsidR="00B53A67" w:rsidRPr="00713E05" w:rsidRDefault="00B53A67" w:rsidP="00CA4004">
    <w:pPr>
      <w:pStyle w:val="Header"/>
      <w:tabs>
        <w:tab w:val="right" w:pos="9630"/>
      </w:tabs>
      <w:ind w:right="360"/>
    </w:pPr>
    <w:r>
      <w:rPr>
        <w:rFonts w:ascii="Arial" w:hAnsi="Arial"/>
      </w:rPr>
      <w:tab/>
    </w:r>
    <w:r>
      <w:rPr>
        <w:rFonts w:ascii="Arial" w:hAnsi="Arial"/>
      </w:rPr>
      <w:tab/>
    </w:r>
    <w:r w:rsidRPr="00713E05">
      <w:t xml:space="preserve">Page </w:t>
    </w:r>
    <w:r>
      <w:rPr>
        <w:rStyle w:val="PageNumber"/>
      </w:rPr>
      <w:fldChar w:fldCharType="begin"/>
    </w:r>
    <w:r>
      <w:rPr>
        <w:rStyle w:val="PageNumber"/>
      </w:rPr>
      <w:instrText xml:space="preserve"> PAGE </w:instrText>
    </w:r>
    <w:r>
      <w:rPr>
        <w:rStyle w:val="PageNumber"/>
      </w:rPr>
      <w:fldChar w:fldCharType="separate"/>
    </w:r>
    <w:r w:rsidR="00FD0FAD">
      <w:rPr>
        <w:rStyle w:val="PageNumber"/>
        <w:noProof/>
      </w:rPr>
      <w:t>2</w:t>
    </w:r>
    <w:r>
      <w:rPr>
        <w:rStyle w:val="PageNumber"/>
      </w:rPr>
      <w:fldChar w:fldCharType="end"/>
    </w:r>
    <w:r w:rsidRPr="00713E05">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1AC6C" w14:textId="77777777" w:rsidR="00681764" w:rsidRDefault="00681764" w:rsidP="00D23657">
      <w:pPr>
        <w:spacing w:after="0" w:line="240" w:lineRule="auto"/>
      </w:pPr>
      <w:r>
        <w:separator/>
      </w:r>
    </w:p>
  </w:footnote>
  <w:footnote w:type="continuationSeparator" w:id="0">
    <w:p w14:paraId="02654FD0" w14:textId="77777777" w:rsidR="00681764" w:rsidRDefault="00681764" w:rsidP="00D23657">
      <w:pPr>
        <w:spacing w:after="0" w:line="240" w:lineRule="auto"/>
      </w:pPr>
      <w:r>
        <w:continuationSeparator/>
      </w:r>
    </w:p>
  </w:footnote>
  <w:footnote w:id="1">
    <w:p w14:paraId="6454D8FB" w14:textId="17F3035E" w:rsidR="00B53A67" w:rsidRDefault="00B53A67">
      <w:pPr>
        <w:pStyle w:val="FootnoteText"/>
      </w:pPr>
      <w:r w:rsidRPr="00682F26">
        <w:rPr>
          <w:rFonts w:asciiTheme="minorHAnsi" w:eastAsiaTheme="minorEastAsia" w:hAnsiTheme="minorHAnsi" w:cstheme="minorBidi"/>
          <w:szCs w:val="22"/>
        </w:rPr>
        <w:footnoteRef/>
      </w:r>
      <w:r w:rsidRPr="00682F26">
        <w:rPr>
          <w:rFonts w:asciiTheme="minorHAnsi" w:eastAsiaTheme="minorEastAsia" w:hAnsiTheme="minorHAnsi" w:cstheme="minorBidi"/>
          <w:szCs w:val="22"/>
        </w:rPr>
        <w:t xml:space="preserve"> http://www.oregon.gov/ODOT/TD/TP/pages/statewide.aspx</w:t>
      </w:r>
    </w:p>
  </w:footnote>
  <w:footnote w:id="2">
    <w:p w14:paraId="368A5089" w14:textId="77777777" w:rsidR="00B53A67" w:rsidRDefault="00B53A67">
      <w:pPr>
        <w:pStyle w:val="FootnoteText"/>
      </w:pPr>
      <w:r w:rsidRPr="00E33758">
        <w:rPr>
          <w:rFonts w:asciiTheme="minorHAnsi" w:eastAsiaTheme="minorEastAsia" w:hAnsiTheme="minorHAnsi" w:cstheme="minorBidi"/>
          <w:szCs w:val="22"/>
        </w:rPr>
        <w:footnoteRef/>
      </w:r>
      <w:r w:rsidRPr="00E33758">
        <w:rPr>
          <w:rFonts w:asciiTheme="minorHAnsi" w:eastAsiaTheme="minorEastAsia" w:hAnsiTheme="minorHAnsi" w:cstheme="minorBidi"/>
          <w:szCs w:val="22"/>
        </w:rPr>
        <w:t xml:space="preserve"> This may </w:t>
      </w:r>
      <w:r>
        <w:rPr>
          <w:rFonts w:asciiTheme="minorHAnsi" w:eastAsiaTheme="minorEastAsia" w:hAnsiTheme="minorHAnsi" w:cstheme="minorBidi"/>
          <w:szCs w:val="22"/>
        </w:rPr>
        <w:t>be different</w:t>
      </w:r>
      <w:r w:rsidRPr="00E33758">
        <w:rPr>
          <w:rFonts w:asciiTheme="minorHAnsi" w:eastAsiaTheme="minorEastAsia" w:hAnsiTheme="minorHAnsi" w:cstheme="minorBidi"/>
          <w:szCs w:val="22"/>
        </w:rPr>
        <w:t xml:space="preserve"> depending on how VISUM and Python are setup on the machine.  The model requires the </w:t>
      </w:r>
      <w:proofErr w:type="spellStart"/>
      <w:r w:rsidRPr="00E33758">
        <w:rPr>
          <w:rFonts w:asciiTheme="minorHAnsi" w:eastAsiaTheme="minorEastAsia" w:hAnsiTheme="minorHAnsi" w:cstheme="minorBidi"/>
          <w:szCs w:val="22"/>
        </w:rPr>
        <w:t>numpy</w:t>
      </w:r>
      <w:proofErr w:type="spellEnd"/>
      <w:r w:rsidRPr="00E33758">
        <w:rPr>
          <w:rFonts w:asciiTheme="minorHAnsi" w:eastAsiaTheme="minorEastAsia" w:hAnsiTheme="minorHAnsi" w:cstheme="minorBidi"/>
          <w:szCs w:val="22"/>
        </w:rPr>
        <w:t xml:space="preserve"> and </w:t>
      </w:r>
      <w:proofErr w:type="spellStart"/>
      <w:r w:rsidRPr="00E33758">
        <w:rPr>
          <w:rFonts w:asciiTheme="minorHAnsi" w:eastAsiaTheme="minorEastAsia" w:hAnsiTheme="minorHAnsi" w:cstheme="minorBidi"/>
          <w:szCs w:val="22"/>
        </w:rPr>
        <w:t>VisumPy</w:t>
      </w:r>
      <w:proofErr w:type="spellEnd"/>
      <w:r w:rsidRPr="00E33758">
        <w:rPr>
          <w:rFonts w:asciiTheme="minorHAnsi" w:eastAsiaTheme="minorEastAsia" w:hAnsiTheme="minorHAnsi" w:cstheme="minorBidi"/>
          <w:szCs w:val="22"/>
        </w:rPr>
        <w:t xml:space="preserve"> libraries included with VISUM in the </w:t>
      </w:r>
      <w:proofErr w:type="spellStart"/>
      <w:r w:rsidRPr="00E33758">
        <w:rPr>
          <w:rFonts w:asciiTheme="minorHAnsi" w:eastAsiaTheme="minorEastAsia" w:hAnsiTheme="minorHAnsi" w:cstheme="minorBidi"/>
          <w:szCs w:val="22"/>
        </w:rPr>
        <w:t>PythonModules</w:t>
      </w:r>
      <w:proofErr w:type="spellEnd"/>
      <w:r w:rsidRPr="00E33758">
        <w:rPr>
          <w:rFonts w:asciiTheme="minorHAnsi" w:eastAsiaTheme="minorEastAsia" w:hAnsiTheme="minorHAnsi" w:cstheme="minorBidi"/>
          <w:szCs w:val="22"/>
        </w:rPr>
        <w:t xml:space="preserve"> folder of the VISUM installation folder.  These libraries need to either be copied into the Python install location referenced in the SWIM properties file or included in the Python25 or Python27 folders in the SWIM main/model folder described later in this document.</w:t>
      </w:r>
    </w:p>
  </w:footnote>
  <w:footnote w:id="3">
    <w:p w14:paraId="73407979" w14:textId="4EB2EB98" w:rsidR="00B53A67" w:rsidRPr="006A4D5F" w:rsidRDefault="00B53A67" w:rsidP="00B47132">
      <w:pPr>
        <w:pStyle w:val="FootnoteText"/>
        <w:rPr>
          <w:rFonts w:asciiTheme="minorHAnsi" w:hAnsiTheme="minorHAnsi" w:cstheme="minorHAnsi"/>
        </w:rPr>
      </w:pPr>
      <w:r w:rsidRPr="006A4D5F">
        <w:rPr>
          <w:rStyle w:val="FootnoteReference"/>
          <w:rFonts w:asciiTheme="minorHAnsi" w:hAnsiTheme="minorHAnsi" w:cstheme="minorHAnsi"/>
        </w:rPr>
        <w:footnoteRef/>
      </w:r>
      <w:r w:rsidRPr="006A4D5F">
        <w:rPr>
          <w:rFonts w:asciiTheme="minorHAnsi" w:hAnsiTheme="minorHAnsi" w:cstheme="minorHAnsi"/>
        </w:rPr>
        <w:t xml:space="preserve"> A knowledgeable user can also modify the national forecast and Oregon trends directly in the scenario’s /t0/</w:t>
      </w:r>
      <w:proofErr w:type="spellStart"/>
      <w:r w:rsidRPr="006A4D5F">
        <w:rPr>
          <w:rFonts w:asciiTheme="minorHAnsi" w:hAnsiTheme="minorHAnsi" w:cstheme="minorHAnsi"/>
        </w:rPr>
        <w:t>mo</w:t>
      </w:r>
      <w:r>
        <w:rPr>
          <w:rFonts w:asciiTheme="minorHAnsi" w:hAnsiTheme="minorHAnsi" w:cstheme="minorHAnsi"/>
        </w:rPr>
        <w:t>del_data</w:t>
      </w:r>
      <w:proofErr w:type="spellEnd"/>
      <w:r>
        <w:rPr>
          <w:rFonts w:asciiTheme="minorHAnsi" w:hAnsiTheme="minorHAnsi" w:cstheme="minorHAnsi"/>
        </w:rPr>
        <w:t xml:space="preserve"> file; </w:t>
      </w:r>
      <w:r w:rsidRPr="006A4D5F">
        <w:rPr>
          <w:rFonts w:asciiTheme="minorHAnsi" w:hAnsiTheme="minorHAnsi" w:cstheme="minorHAnsi"/>
        </w:rPr>
        <w:t xml:space="preserve">but re-calibration of the </w:t>
      </w:r>
      <w:r>
        <w:rPr>
          <w:rFonts w:asciiTheme="minorHAnsi" w:hAnsiTheme="minorHAnsi" w:cstheme="minorHAnsi"/>
        </w:rPr>
        <w:t>N</w:t>
      </w:r>
      <w:r w:rsidRPr="006A4D5F">
        <w:rPr>
          <w:rFonts w:asciiTheme="minorHAnsi" w:hAnsiTheme="minorHAnsi" w:cstheme="minorHAnsi"/>
        </w:rPr>
        <w:t>ED module may be required for major changes.  It should be noted that unlike the rest of the model, the units in the absolute.csv, marginal.csv and model_data.csv are in constant dollar terms (except for output (</w:t>
      </w:r>
      <w:proofErr w:type="spellStart"/>
      <w:r w:rsidRPr="006A4D5F">
        <w:rPr>
          <w:rFonts w:asciiTheme="minorHAnsi" w:hAnsiTheme="minorHAnsi" w:cstheme="minorHAnsi"/>
        </w:rPr>
        <w:t>OOuti</w:t>
      </w:r>
      <w:proofErr w:type="spellEnd"/>
      <w:r w:rsidRPr="006A4D5F">
        <w:rPr>
          <w:rFonts w:asciiTheme="minorHAnsi" w:hAnsiTheme="minorHAnsi" w:cstheme="minorHAnsi"/>
        </w:rPr>
        <w:t>) and sales to final demand (</w:t>
      </w:r>
      <w:proofErr w:type="spellStart"/>
      <w:r w:rsidRPr="006A4D5F">
        <w:rPr>
          <w:rFonts w:asciiTheme="minorHAnsi" w:hAnsiTheme="minorHAnsi" w:cstheme="minorHAnsi"/>
        </w:rPr>
        <w:t>OFDi</w:t>
      </w:r>
      <w:proofErr w:type="spellEnd"/>
      <w:r w:rsidRPr="006A4D5F">
        <w:rPr>
          <w:rFonts w:asciiTheme="minorHAnsi" w:hAnsiTheme="minorHAnsi" w:cstheme="minorHAnsi"/>
        </w:rPr>
        <w:t xml:space="preserve">), which are in year 2000 dollars), not 1990 dollars as used in the rest of the SWIM2 model.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91BF5" w14:textId="77777777" w:rsidR="00B53A67" w:rsidRDefault="00B53A67" w:rsidP="00CA400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825713" w14:textId="77777777" w:rsidR="00B53A67" w:rsidRDefault="00B53A67" w:rsidP="00CA4004">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0029F"/>
    <w:multiLevelType w:val="hybridMultilevel"/>
    <w:tmpl w:val="7E142EBA"/>
    <w:lvl w:ilvl="0" w:tplc="73F2AD4A">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440F6"/>
    <w:multiLevelType w:val="hybridMultilevel"/>
    <w:tmpl w:val="AEF8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35681"/>
    <w:multiLevelType w:val="hybridMultilevel"/>
    <w:tmpl w:val="C36A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32D57"/>
    <w:multiLevelType w:val="hybridMultilevel"/>
    <w:tmpl w:val="4696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A1275"/>
    <w:multiLevelType w:val="hybridMultilevel"/>
    <w:tmpl w:val="FBCA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F92A2B"/>
    <w:multiLevelType w:val="singleLevel"/>
    <w:tmpl w:val="E19A6314"/>
    <w:lvl w:ilvl="0">
      <w:start w:val="1"/>
      <w:numFmt w:val="decimal"/>
      <w:pStyle w:val="Heading7"/>
      <w:lvlText w:val="%1"/>
      <w:legacy w:legacy="1" w:legacySpace="0" w:legacyIndent="0"/>
      <w:lvlJc w:val="left"/>
      <w:pPr>
        <w:ind w:left="0" w:firstLine="0"/>
      </w:pPr>
      <w:rPr>
        <w:rFonts w:ascii="Times New Roman" w:hAnsi="Times New Roman" w:hint="default"/>
        <w:sz w:val="24"/>
      </w:rPr>
    </w:lvl>
  </w:abstractNum>
  <w:abstractNum w:abstractNumId="6" w15:restartNumberingAfterBreak="0">
    <w:nsid w:val="0CFE2E2D"/>
    <w:multiLevelType w:val="multilevel"/>
    <w:tmpl w:val="7BCCC58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7" w15:restartNumberingAfterBreak="0">
    <w:nsid w:val="0D2F772B"/>
    <w:multiLevelType w:val="hybridMultilevel"/>
    <w:tmpl w:val="0F66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AD6A02"/>
    <w:multiLevelType w:val="multilevel"/>
    <w:tmpl w:val="564E74B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9" w15:restartNumberingAfterBreak="0">
    <w:nsid w:val="15644E68"/>
    <w:multiLevelType w:val="hybridMultilevel"/>
    <w:tmpl w:val="6F88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A10675"/>
    <w:multiLevelType w:val="hybridMultilevel"/>
    <w:tmpl w:val="B4328752"/>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1" w15:restartNumberingAfterBreak="0">
    <w:nsid w:val="164B77F5"/>
    <w:multiLevelType w:val="hybridMultilevel"/>
    <w:tmpl w:val="803851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CD72F4"/>
    <w:multiLevelType w:val="hybridMultilevel"/>
    <w:tmpl w:val="7980A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4559AF"/>
    <w:multiLevelType w:val="hybridMultilevel"/>
    <w:tmpl w:val="1F881624"/>
    <w:lvl w:ilvl="0" w:tplc="31700946">
      <w:start w:val="1"/>
      <w:numFmt w:val="decimal"/>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62380F"/>
    <w:multiLevelType w:val="hybridMultilevel"/>
    <w:tmpl w:val="CD968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CA927A8"/>
    <w:multiLevelType w:val="hybridMultilevel"/>
    <w:tmpl w:val="49FCC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365324"/>
    <w:multiLevelType w:val="hybridMultilevel"/>
    <w:tmpl w:val="9BB6F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3A4AD5"/>
    <w:multiLevelType w:val="hybridMultilevel"/>
    <w:tmpl w:val="CBDE9F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38692A"/>
    <w:multiLevelType w:val="hybridMultilevel"/>
    <w:tmpl w:val="0F547068"/>
    <w:lvl w:ilvl="0" w:tplc="2FCE6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7419BF"/>
    <w:multiLevelType w:val="hybridMultilevel"/>
    <w:tmpl w:val="E16E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621E38"/>
    <w:multiLevelType w:val="hybridMultilevel"/>
    <w:tmpl w:val="DDCC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A1165D"/>
    <w:multiLevelType w:val="hybridMultilevel"/>
    <w:tmpl w:val="D3920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29104C"/>
    <w:multiLevelType w:val="hybridMultilevel"/>
    <w:tmpl w:val="AEE4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C76C0D"/>
    <w:multiLevelType w:val="hybridMultilevel"/>
    <w:tmpl w:val="15B63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113DB1"/>
    <w:multiLevelType w:val="hybridMultilevel"/>
    <w:tmpl w:val="04BCE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AB31C7"/>
    <w:multiLevelType w:val="hybridMultilevel"/>
    <w:tmpl w:val="85A6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E141A6"/>
    <w:multiLevelType w:val="hybridMultilevel"/>
    <w:tmpl w:val="4F5CD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8544B9"/>
    <w:multiLevelType w:val="hybridMultilevel"/>
    <w:tmpl w:val="2828E12E"/>
    <w:lvl w:ilvl="0" w:tplc="0409000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3780575E"/>
    <w:multiLevelType w:val="hybridMultilevel"/>
    <w:tmpl w:val="AC5CD7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91612D"/>
    <w:multiLevelType w:val="singleLevel"/>
    <w:tmpl w:val="8034E2F8"/>
    <w:lvl w:ilvl="0">
      <w:start w:val="1"/>
      <w:numFmt w:val="decimal"/>
      <w:pStyle w:val="Heading8"/>
      <w:lvlText w:val="%1"/>
      <w:legacy w:legacy="1" w:legacySpace="0" w:legacyIndent="0"/>
      <w:lvlJc w:val="left"/>
      <w:pPr>
        <w:ind w:left="0" w:firstLine="0"/>
      </w:pPr>
      <w:rPr>
        <w:rFonts w:ascii="Times New Roman" w:hAnsi="Times New Roman" w:hint="default"/>
        <w:sz w:val="24"/>
      </w:rPr>
    </w:lvl>
  </w:abstractNum>
  <w:abstractNum w:abstractNumId="30" w15:restartNumberingAfterBreak="0">
    <w:nsid w:val="3BDA4AB8"/>
    <w:multiLevelType w:val="hybridMultilevel"/>
    <w:tmpl w:val="6494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1442A1"/>
    <w:multiLevelType w:val="hybridMultilevel"/>
    <w:tmpl w:val="B0F8D0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ED1B63"/>
    <w:multiLevelType w:val="hybridMultilevel"/>
    <w:tmpl w:val="DA14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273149"/>
    <w:multiLevelType w:val="multilevel"/>
    <w:tmpl w:val="26E68FBE"/>
    <w:lvl w:ilvl="0">
      <w:start w:val="1"/>
      <w:numFmt w:val="bullet"/>
      <w:pStyle w:val="Bullet"/>
      <w:lvlText w:val="◎"/>
      <w:lvlJc w:val="left"/>
      <w:pPr>
        <w:tabs>
          <w:tab w:val="num" w:pos="1440"/>
        </w:tabs>
        <w:ind w:left="1440" w:hanging="360"/>
      </w:pPr>
      <w:rPr>
        <w:rFonts w:ascii="ZYSongHKSCS" w:eastAsia="ZYSongHKSCS" w:hAnsi="ZYSongHKSCS" w:hint="eastAsia"/>
        <w:sz w:val="16"/>
        <w:szCs w:val="16"/>
      </w:rPr>
    </w:lvl>
    <w:lvl w:ilvl="1">
      <w:start w:val="1"/>
      <w:numFmt w:val="bullet"/>
      <w:lvlText w:val="~"/>
      <w:lvlJc w:val="left"/>
      <w:pPr>
        <w:tabs>
          <w:tab w:val="num" w:pos="2160"/>
        </w:tabs>
        <w:ind w:left="1872" w:hanging="432"/>
      </w:pPr>
      <w:rPr>
        <w:rFonts w:ascii="Times New Roman" w:hAnsi="Times New Roman" w:cs="Times New Roman" w:hint="default"/>
      </w:rPr>
    </w:lvl>
    <w:lvl w:ilvl="2">
      <w:start w:val="1"/>
      <w:numFmt w:val="bullet"/>
      <w:lvlText w:val="-"/>
      <w:lvlJc w:val="left"/>
      <w:pPr>
        <w:tabs>
          <w:tab w:val="num" w:pos="2520"/>
        </w:tabs>
        <w:ind w:left="2304" w:hanging="504"/>
      </w:pPr>
      <w:rPr>
        <w:rFonts w:ascii="Times New Roman" w:hAnsi="Times New Roman" w:cs="Times New Roman" w:hint="default"/>
      </w:rPr>
    </w:lvl>
    <w:lvl w:ilvl="3">
      <w:start w:val="1"/>
      <w:numFmt w:val="decimal"/>
      <w:lvlText w:val="%1.%2.%3.%4."/>
      <w:lvlJc w:val="left"/>
      <w:pPr>
        <w:tabs>
          <w:tab w:val="num" w:pos="3240"/>
        </w:tabs>
        <w:ind w:left="2808" w:hanging="648"/>
      </w:pPr>
      <w:rPr>
        <w:rFonts w:hint="default"/>
      </w:rPr>
    </w:lvl>
    <w:lvl w:ilvl="4">
      <w:start w:val="1"/>
      <w:numFmt w:val="decimal"/>
      <w:lvlText w:val="%1.%2.%3.%4.%5."/>
      <w:lvlJc w:val="left"/>
      <w:pPr>
        <w:tabs>
          <w:tab w:val="num" w:pos="3960"/>
        </w:tabs>
        <w:ind w:left="3312" w:hanging="792"/>
      </w:pPr>
      <w:rPr>
        <w:rFonts w:hint="default"/>
      </w:rPr>
    </w:lvl>
    <w:lvl w:ilvl="5">
      <w:start w:val="1"/>
      <w:numFmt w:val="decimal"/>
      <w:lvlText w:val="%1.%2.%3.%4.%5.%6."/>
      <w:lvlJc w:val="left"/>
      <w:pPr>
        <w:tabs>
          <w:tab w:val="num" w:pos="4320"/>
        </w:tabs>
        <w:ind w:left="3816" w:hanging="936"/>
      </w:pPr>
      <w:rPr>
        <w:rFonts w:hint="default"/>
      </w:rPr>
    </w:lvl>
    <w:lvl w:ilvl="6">
      <w:start w:val="1"/>
      <w:numFmt w:val="decimal"/>
      <w:lvlText w:val="%1.%2.%3.%4.%5.%6.%7."/>
      <w:lvlJc w:val="left"/>
      <w:pPr>
        <w:tabs>
          <w:tab w:val="num" w:pos="5040"/>
        </w:tabs>
        <w:ind w:left="4320" w:hanging="1080"/>
      </w:pPr>
      <w:rPr>
        <w:rFonts w:hint="default"/>
      </w:rPr>
    </w:lvl>
    <w:lvl w:ilvl="7">
      <w:start w:val="1"/>
      <w:numFmt w:val="decimal"/>
      <w:lvlText w:val="%1.%2.%3.%4.%5.%6.%7.%8."/>
      <w:lvlJc w:val="left"/>
      <w:pPr>
        <w:tabs>
          <w:tab w:val="num" w:pos="5400"/>
        </w:tabs>
        <w:ind w:left="4824" w:hanging="1224"/>
      </w:pPr>
      <w:rPr>
        <w:rFonts w:hint="default"/>
      </w:rPr>
    </w:lvl>
    <w:lvl w:ilvl="8">
      <w:start w:val="1"/>
      <w:numFmt w:val="decimal"/>
      <w:lvlText w:val="%1.%2.%3.%4.%5.%6.%7.%8.%9."/>
      <w:lvlJc w:val="left"/>
      <w:pPr>
        <w:tabs>
          <w:tab w:val="num" w:pos="6120"/>
        </w:tabs>
        <w:ind w:left="5400" w:hanging="1440"/>
      </w:pPr>
      <w:rPr>
        <w:rFonts w:hint="default"/>
      </w:rPr>
    </w:lvl>
  </w:abstractNum>
  <w:abstractNum w:abstractNumId="34" w15:restartNumberingAfterBreak="0">
    <w:nsid w:val="4D421285"/>
    <w:multiLevelType w:val="hybridMultilevel"/>
    <w:tmpl w:val="6D00FBBC"/>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35" w15:restartNumberingAfterBreak="0">
    <w:nsid w:val="4D713934"/>
    <w:multiLevelType w:val="multilevel"/>
    <w:tmpl w:val="BDB69E5E"/>
    <w:lvl w:ilvl="0">
      <w:start w:val="1"/>
      <w:numFmt w:val="bullet"/>
      <w:lvlText w:val="●"/>
      <w:lvlJc w:val="left"/>
      <w:pPr>
        <w:ind w:left="1438"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2158"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878"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3598"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4318"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5038"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758"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6478"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7198"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36" w15:restartNumberingAfterBreak="0">
    <w:nsid w:val="4D771D0B"/>
    <w:multiLevelType w:val="hybridMultilevel"/>
    <w:tmpl w:val="3462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4E92076C"/>
    <w:multiLevelType w:val="hybridMultilevel"/>
    <w:tmpl w:val="F15E5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1658ED"/>
    <w:multiLevelType w:val="hybridMultilevel"/>
    <w:tmpl w:val="B8FAE2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D86A22"/>
    <w:multiLevelType w:val="hybridMultilevel"/>
    <w:tmpl w:val="EA58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8C60C9"/>
    <w:multiLevelType w:val="hybridMultilevel"/>
    <w:tmpl w:val="B808B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596CD8"/>
    <w:multiLevelType w:val="hybridMultilevel"/>
    <w:tmpl w:val="EABEF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9949C2"/>
    <w:multiLevelType w:val="multilevel"/>
    <w:tmpl w:val="F62A2B04"/>
    <w:lvl w:ilvl="0">
      <w:start w:val="1"/>
      <w:numFmt w:val="decimal"/>
      <w:pStyle w:val="NumberOutline"/>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bullet"/>
      <w:lvlText w:val=""/>
      <w:lvlJc w:val="left"/>
      <w:pPr>
        <w:tabs>
          <w:tab w:val="num" w:pos="2160"/>
        </w:tabs>
        <w:ind w:left="2160" w:hanging="360"/>
      </w:pPr>
      <w:rPr>
        <w:rFonts w:ascii="Wingdings 2" w:hAnsi="Wingdings 2"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43" w15:restartNumberingAfterBreak="0">
    <w:nsid w:val="675E475D"/>
    <w:multiLevelType w:val="hybridMultilevel"/>
    <w:tmpl w:val="FFB6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C441A8"/>
    <w:multiLevelType w:val="multilevel"/>
    <w:tmpl w:val="1F1E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B2266E"/>
    <w:multiLevelType w:val="hybridMultilevel"/>
    <w:tmpl w:val="E6AE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C05212"/>
    <w:multiLevelType w:val="hybridMultilevel"/>
    <w:tmpl w:val="BA42F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D483D48"/>
    <w:multiLevelType w:val="hybridMultilevel"/>
    <w:tmpl w:val="7FA4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F4C149D"/>
    <w:multiLevelType w:val="hybridMultilevel"/>
    <w:tmpl w:val="ED6A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9016E6"/>
    <w:multiLevelType w:val="hybridMultilevel"/>
    <w:tmpl w:val="7210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0D7720"/>
    <w:multiLevelType w:val="singleLevel"/>
    <w:tmpl w:val="C50E49A2"/>
    <w:lvl w:ilvl="0">
      <w:start w:val="1"/>
      <w:numFmt w:val="decimal"/>
      <w:pStyle w:val="Heading9"/>
      <w:lvlText w:val="%1"/>
      <w:legacy w:legacy="1" w:legacySpace="0" w:legacyIndent="0"/>
      <w:lvlJc w:val="left"/>
      <w:pPr>
        <w:ind w:left="0" w:firstLine="0"/>
      </w:pPr>
      <w:rPr>
        <w:rFonts w:ascii="Times New Roman" w:hAnsi="Times New Roman" w:hint="default"/>
        <w:sz w:val="24"/>
      </w:rPr>
    </w:lvl>
  </w:abstractNum>
  <w:abstractNum w:abstractNumId="51" w15:restartNumberingAfterBreak="0">
    <w:nsid w:val="74175ECA"/>
    <w:multiLevelType w:val="hybridMultilevel"/>
    <w:tmpl w:val="6CF80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F02481B"/>
    <w:multiLevelType w:val="hybridMultilevel"/>
    <w:tmpl w:val="D9DA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FEA7A26"/>
    <w:multiLevelType w:val="multilevel"/>
    <w:tmpl w:val="9C46B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8"/>
  </w:num>
  <w:num w:numId="3">
    <w:abstractNumId w:val="6"/>
  </w:num>
  <w:num w:numId="4">
    <w:abstractNumId w:val="5"/>
  </w:num>
  <w:num w:numId="5">
    <w:abstractNumId w:val="29"/>
  </w:num>
  <w:num w:numId="6">
    <w:abstractNumId w:val="50"/>
  </w:num>
  <w:num w:numId="7">
    <w:abstractNumId w:val="0"/>
  </w:num>
  <w:num w:numId="8">
    <w:abstractNumId w:val="17"/>
  </w:num>
  <w:num w:numId="9">
    <w:abstractNumId w:val="38"/>
  </w:num>
  <w:num w:numId="10">
    <w:abstractNumId w:val="27"/>
  </w:num>
  <w:num w:numId="11">
    <w:abstractNumId w:val="28"/>
  </w:num>
  <w:num w:numId="12">
    <w:abstractNumId w:val="18"/>
  </w:num>
  <w:num w:numId="13">
    <w:abstractNumId w:val="33"/>
  </w:num>
  <w:num w:numId="14">
    <w:abstractNumId w:val="42"/>
  </w:num>
  <w:num w:numId="15">
    <w:abstractNumId w:val="21"/>
  </w:num>
  <w:num w:numId="16">
    <w:abstractNumId w:val="10"/>
  </w:num>
  <w:num w:numId="17">
    <w:abstractNumId w:val="37"/>
  </w:num>
  <w:num w:numId="18">
    <w:abstractNumId w:val="51"/>
  </w:num>
  <w:num w:numId="19">
    <w:abstractNumId w:val="52"/>
  </w:num>
  <w:num w:numId="20">
    <w:abstractNumId w:val="3"/>
  </w:num>
  <w:num w:numId="21">
    <w:abstractNumId w:val="46"/>
  </w:num>
  <w:num w:numId="22">
    <w:abstractNumId w:val="34"/>
  </w:num>
  <w:num w:numId="23">
    <w:abstractNumId w:val="49"/>
  </w:num>
  <w:num w:numId="24">
    <w:abstractNumId w:val="7"/>
  </w:num>
  <w:num w:numId="25">
    <w:abstractNumId w:val="39"/>
  </w:num>
  <w:num w:numId="26">
    <w:abstractNumId w:val="16"/>
  </w:num>
  <w:num w:numId="27">
    <w:abstractNumId w:val="48"/>
  </w:num>
  <w:num w:numId="28">
    <w:abstractNumId w:val="40"/>
  </w:num>
  <w:num w:numId="29">
    <w:abstractNumId w:val="9"/>
  </w:num>
  <w:num w:numId="30">
    <w:abstractNumId w:val="19"/>
  </w:num>
  <w:num w:numId="31">
    <w:abstractNumId w:val="25"/>
  </w:num>
  <w:num w:numId="32">
    <w:abstractNumId w:val="47"/>
  </w:num>
  <w:num w:numId="33">
    <w:abstractNumId w:val="20"/>
  </w:num>
  <w:num w:numId="34">
    <w:abstractNumId w:val="2"/>
  </w:num>
  <w:num w:numId="35">
    <w:abstractNumId w:val="45"/>
  </w:num>
  <w:num w:numId="36">
    <w:abstractNumId w:val="15"/>
  </w:num>
  <w:num w:numId="37">
    <w:abstractNumId w:val="43"/>
  </w:num>
  <w:num w:numId="38">
    <w:abstractNumId w:val="26"/>
  </w:num>
  <w:num w:numId="39">
    <w:abstractNumId w:val="4"/>
  </w:num>
  <w:num w:numId="40">
    <w:abstractNumId w:val="22"/>
  </w:num>
  <w:num w:numId="41">
    <w:abstractNumId w:val="12"/>
  </w:num>
  <w:num w:numId="42">
    <w:abstractNumId w:val="30"/>
  </w:num>
  <w:num w:numId="43">
    <w:abstractNumId w:val="32"/>
  </w:num>
  <w:num w:numId="44">
    <w:abstractNumId w:val="1"/>
  </w:num>
  <w:num w:numId="45">
    <w:abstractNumId w:val="23"/>
  </w:num>
  <w:num w:numId="46">
    <w:abstractNumId w:val="24"/>
  </w:num>
  <w:num w:numId="47">
    <w:abstractNumId w:val="41"/>
  </w:num>
  <w:num w:numId="48">
    <w:abstractNumId w:val="14"/>
  </w:num>
  <w:num w:numId="49">
    <w:abstractNumId w:val="11"/>
  </w:num>
  <w:num w:numId="50">
    <w:abstractNumId w:val="31"/>
  </w:num>
  <w:num w:numId="51">
    <w:abstractNumId w:val="44"/>
  </w:num>
  <w:num w:numId="52">
    <w:abstractNumId w:val="53"/>
  </w:num>
  <w:num w:numId="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3"/>
  </w:num>
  <w:numIdMacAtCleanup w:val="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inovskiy, Yegor">
    <w15:presenceInfo w15:providerId="AD" w15:userId="S-1-5-21-527237240-1500820517-725345543-329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954"/>
    <w:rsid w:val="000019F2"/>
    <w:rsid w:val="000067C5"/>
    <w:rsid w:val="0001522F"/>
    <w:rsid w:val="00015973"/>
    <w:rsid w:val="00033934"/>
    <w:rsid w:val="00050626"/>
    <w:rsid w:val="00066833"/>
    <w:rsid w:val="00077CF8"/>
    <w:rsid w:val="00080E03"/>
    <w:rsid w:val="000817DF"/>
    <w:rsid w:val="0009366A"/>
    <w:rsid w:val="000C1DC5"/>
    <w:rsid w:val="000C59AC"/>
    <w:rsid w:val="000E2A17"/>
    <w:rsid w:val="000F255E"/>
    <w:rsid w:val="0011689E"/>
    <w:rsid w:val="00141630"/>
    <w:rsid w:val="00155D52"/>
    <w:rsid w:val="00163DE2"/>
    <w:rsid w:val="0016702A"/>
    <w:rsid w:val="00174DED"/>
    <w:rsid w:val="0018017F"/>
    <w:rsid w:val="00186698"/>
    <w:rsid w:val="001C1753"/>
    <w:rsid w:val="001C27CA"/>
    <w:rsid w:val="001C38B6"/>
    <w:rsid w:val="001F7A22"/>
    <w:rsid w:val="00227E6D"/>
    <w:rsid w:val="00234647"/>
    <w:rsid w:val="0027079C"/>
    <w:rsid w:val="00273EA0"/>
    <w:rsid w:val="002771AD"/>
    <w:rsid w:val="00290D29"/>
    <w:rsid w:val="00293593"/>
    <w:rsid w:val="002B1F9D"/>
    <w:rsid w:val="002B6DB3"/>
    <w:rsid w:val="002C5170"/>
    <w:rsid w:val="002E0FBB"/>
    <w:rsid w:val="002F7F36"/>
    <w:rsid w:val="00301A8A"/>
    <w:rsid w:val="003078FF"/>
    <w:rsid w:val="003120A5"/>
    <w:rsid w:val="00313954"/>
    <w:rsid w:val="00336A02"/>
    <w:rsid w:val="00344DFD"/>
    <w:rsid w:val="0035521D"/>
    <w:rsid w:val="003973A3"/>
    <w:rsid w:val="003B4105"/>
    <w:rsid w:val="003B4A7C"/>
    <w:rsid w:val="003C0B66"/>
    <w:rsid w:val="003C3D84"/>
    <w:rsid w:val="003C765A"/>
    <w:rsid w:val="003F2DFF"/>
    <w:rsid w:val="003F5AD6"/>
    <w:rsid w:val="00410102"/>
    <w:rsid w:val="00413C9D"/>
    <w:rsid w:val="00421BD1"/>
    <w:rsid w:val="004224FD"/>
    <w:rsid w:val="00423159"/>
    <w:rsid w:val="0043551A"/>
    <w:rsid w:val="004549E4"/>
    <w:rsid w:val="00477629"/>
    <w:rsid w:val="00481B07"/>
    <w:rsid w:val="00485CA1"/>
    <w:rsid w:val="00497FBD"/>
    <w:rsid w:val="004A0DE8"/>
    <w:rsid w:val="004A65E6"/>
    <w:rsid w:val="004B27C5"/>
    <w:rsid w:val="004B63F9"/>
    <w:rsid w:val="004C0413"/>
    <w:rsid w:val="004F1F8C"/>
    <w:rsid w:val="004F3314"/>
    <w:rsid w:val="004F608B"/>
    <w:rsid w:val="00500F6B"/>
    <w:rsid w:val="0050420B"/>
    <w:rsid w:val="00506585"/>
    <w:rsid w:val="00520C0B"/>
    <w:rsid w:val="00522901"/>
    <w:rsid w:val="0053708A"/>
    <w:rsid w:val="00540799"/>
    <w:rsid w:val="00541042"/>
    <w:rsid w:val="00550289"/>
    <w:rsid w:val="005525CD"/>
    <w:rsid w:val="00565F2F"/>
    <w:rsid w:val="005707E3"/>
    <w:rsid w:val="00587DE2"/>
    <w:rsid w:val="00591682"/>
    <w:rsid w:val="005A3BD9"/>
    <w:rsid w:val="005B5569"/>
    <w:rsid w:val="005D0E3B"/>
    <w:rsid w:val="005D7EA1"/>
    <w:rsid w:val="005E065E"/>
    <w:rsid w:val="005E7C22"/>
    <w:rsid w:val="005F09AE"/>
    <w:rsid w:val="005F721D"/>
    <w:rsid w:val="006041CC"/>
    <w:rsid w:val="00614727"/>
    <w:rsid w:val="00627FA4"/>
    <w:rsid w:val="00634A5E"/>
    <w:rsid w:val="006450B2"/>
    <w:rsid w:val="00665FCF"/>
    <w:rsid w:val="0066648B"/>
    <w:rsid w:val="00666859"/>
    <w:rsid w:val="0067414C"/>
    <w:rsid w:val="00680408"/>
    <w:rsid w:val="006816C3"/>
    <w:rsid w:val="00681764"/>
    <w:rsid w:val="00682F26"/>
    <w:rsid w:val="00686632"/>
    <w:rsid w:val="00697712"/>
    <w:rsid w:val="006A0B8C"/>
    <w:rsid w:val="006A2C1A"/>
    <w:rsid w:val="006A4D5F"/>
    <w:rsid w:val="006A5451"/>
    <w:rsid w:val="006B5859"/>
    <w:rsid w:val="006C083D"/>
    <w:rsid w:val="006C0F37"/>
    <w:rsid w:val="006C77F5"/>
    <w:rsid w:val="006D079B"/>
    <w:rsid w:val="006E0724"/>
    <w:rsid w:val="007104D2"/>
    <w:rsid w:val="00713D5F"/>
    <w:rsid w:val="007254F3"/>
    <w:rsid w:val="00745885"/>
    <w:rsid w:val="0076154B"/>
    <w:rsid w:val="00763A2F"/>
    <w:rsid w:val="0076401E"/>
    <w:rsid w:val="007753C1"/>
    <w:rsid w:val="00775A71"/>
    <w:rsid w:val="00793E73"/>
    <w:rsid w:val="00796973"/>
    <w:rsid w:val="007A388E"/>
    <w:rsid w:val="007A4638"/>
    <w:rsid w:val="007A5D0E"/>
    <w:rsid w:val="007A69D1"/>
    <w:rsid w:val="007C3A93"/>
    <w:rsid w:val="007C46CD"/>
    <w:rsid w:val="007C6AC7"/>
    <w:rsid w:val="007D20A9"/>
    <w:rsid w:val="008300F7"/>
    <w:rsid w:val="00831C47"/>
    <w:rsid w:val="00833374"/>
    <w:rsid w:val="0083378A"/>
    <w:rsid w:val="00847993"/>
    <w:rsid w:val="00851A4B"/>
    <w:rsid w:val="00876AF1"/>
    <w:rsid w:val="00893FED"/>
    <w:rsid w:val="008A30AF"/>
    <w:rsid w:val="008A36E1"/>
    <w:rsid w:val="008C5104"/>
    <w:rsid w:val="008D7080"/>
    <w:rsid w:val="008E3FE9"/>
    <w:rsid w:val="008E7449"/>
    <w:rsid w:val="008F71D8"/>
    <w:rsid w:val="009056B5"/>
    <w:rsid w:val="00940425"/>
    <w:rsid w:val="009565D3"/>
    <w:rsid w:val="009757DB"/>
    <w:rsid w:val="00991059"/>
    <w:rsid w:val="009A1602"/>
    <w:rsid w:val="009A477F"/>
    <w:rsid w:val="009B669A"/>
    <w:rsid w:val="009D4F83"/>
    <w:rsid w:val="009E7BBE"/>
    <w:rsid w:val="009F438E"/>
    <w:rsid w:val="009F68ED"/>
    <w:rsid w:val="00A0137D"/>
    <w:rsid w:val="00A2007B"/>
    <w:rsid w:val="00A216E1"/>
    <w:rsid w:val="00A337BF"/>
    <w:rsid w:val="00A37A64"/>
    <w:rsid w:val="00A4080B"/>
    <w:rsid w:val="00A60AC2"/>
    <w:rsid w:val="00A612F1"/>
    <w:rsid w:val="00A6141A"/>
    <w:rsid w:val="00A65B44"/>
    <w:rsid w:val="00A667A0"/>
    <w:rsid w:val="00AB1C4A"/>
    <w:rsid w:val="00AD1335"/>
    <w:rsid w:val="00AD5D97"/>
    <w:rsid w:val="00AD7ED2"/>
    <w:rsid w:val="00AE5042"/>
    <w:rsid w:val="00AF0695"/>
    <w:rsid w:val="00AF25CC"/>
    <w:rsid w:val="00AF38FE"/>
    <w:rsid w:val="00B02B93"/>
    <w:rsid w:val="00B25A00"/>
    <w:rsid w:val="00B25EA4"/>
    <w:rsid w:val="00B31C10"/>
    <w:rsid w:val="00B334EB"/>
    <w:rsid w:val="00B3541A"/>
    <w:rsid w:val="00B45467"/>
    <w:rsid w:val="00B47132"/>
    <w:rsid w:val="00B51BCB"/>
    <w:rsid w:val="00B53A67"/>
    <w:rsid w:val="00B53FC4"/>
    <w:rsid w:val="00B5772B"/>
    <w:rsid w:val="00B57887"/>
    <w:rsid w:val="00B76A19"/>
    <w:rsid w:val="00B76AD9"/>
    <w:rsid w:val="00B97E3E"/>
    <w:rsid w:val="00BA3F3B"/>
    <w:rsid w:val="00BD25C7"/>
    <w:rsid w:val="00BE067B"/>
    <w:rsid w:val="00BE0A5F"/>
    <w:rsid w:val="00BE3E17"/>
    <w:rsid w:val="00BE4AC6"/>
    <w:rsid w:val="00C060AC"/>
    <w:rsid w:val="00C100AE"/>
    <w:rsid w:val="00C67590"/>
    <w:rsid w:val="00C74515"/>
    <w:rsid w:val="00CA4004"/>
    <w:rsid w:val="00CC00A3"/>
    <w:rsid w:val="00CC3C29"/>
    <w:rsid w:val="00CC422D"/>
    <w:rsid w:val="00CC5C55"/>
    <w:rsid w:val="00CD0491"/>
    <w:rsid w:val="00CD12F4"/>
    <w:rsid w:val="00CD2813"/>
    <w:rsid w:val="00CD551C"/>
    <w:rsid w:val="00CE7436"/>
    <w:rsid w:val="00CF4AC2"/>
    <w:rsid w:val="00D05D65"/>
    <w:rsid w:val="00D10EE2"/>
    <w:rsid w:val="00D23657"/>
    <w:rsid w:val="00D36EB8"/>
    <w:rsid w:val="00D44888"/>
    <w:rsid w:val="00D65D17"/>
    <w:rsid w:val="00D808E6"/>
    <w:rsid w:val="00D90316"/>
    <w:rsid w:val="00DA3D12"/>
    <w:rsid w:val="00DB429B"/>
    <w:rsid w:val="00DC18D7"/>
    <w:rsid w:val="00DC4A32"/>
    <w:rsid w:val="00DD1325"/>
    <w:rsid w:val="00DD4105"/>
    <w:rsid w:val="00DE2933"/>
    <w:rsid w:val="00DF4700"/>
    <w:rsid w:val="00E01FF3"/>
    <w:rsid w:val="00E24249"/>
    <w:rsid w:val="00E33758"/>
    <w:rsid w:val="00E52100"/>
    <w:rsid w:val="00E67A3B"/>
    <w:rsid w:val="00E755B7"/>
    <w:rsid w:val="00E80568"/>
    <w:rsid w:val="00E92D65"/>
    <w:rsid w:val="00E97C6B"/>
    <w:rsid w:val="00EA6630"/>
    <w:rsid w:val="00ED0FB8"/>
    <w:rsid w:val="00EE714A"/>
    <w:rsid w:val="00EF788A"/>
    <w:rsid w:val="00EF7B80"/>
    <w:rsid w:val="00F14D67"/>
    <w:rsid w:val="00F24930"/>
    <w:rsid w:val="00F31F81"/>
    <w:rsid w:val="00F56537"/>
    <w:rsid w:val="00F65AD0"/>
    <w:rsid w:val="00F806F6"/>
    <w:rsid w:val="00F87507"/>
    <w:rsid w:val="00F94B3B"/>
    <w:rsid w:val="00FA0F5F"/>
    <w:rsid w:val="00FC2E3F"/>
    <w:rsid w:val="00FD0FAD"/>
    <w:rsid w:val="00FD549A"/>
    <w:rsid w:val="00FF1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3343"/>
  <w15:docId w15:val="{694CB15D-FC70-463E-BD55-AC8FA5DA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695"/>
  </w:style>
  <w:style w:type="paragraph" w:styleId="Heading1">
    <w:name w:val="heading 1"/>
    <w:basedOn w:val="Normal1"/>
    <w:next w:val="Normal1"/>
    <w:link w:val="Heading1Char"/>
    <w:qFormat/>
    <w:rsid w:val="00313954"/>
    <w:pPr>
      <w:spacing w:before="480" w:after="120"/>
      <w:outlineLvl w:val="0"/>
    </w:pPr>
    <w:rPr>
      <w:b/>
      <w:sz w:val="36"/>
    </w:rPr>
  </w:style>
  <w:style w:type="paragraph" w:styleId="Heading2">
    <w:name w:val="heading 2"/>
    <w:basedOn w:val="Normal1"/>
    <w:next w:val="Normal1"/>
    <w:link w:val="Heading2Char"/>
    <w:uiPriority w:val="9"/>
    <w:qFormat/>
    <w:rsid w:val="00313954"/>
    <w:pPr>
      <w:spacing w:before="360" w:after="80"/>
      <w:outlineLvl w:val="1"/>
    </w:pPr>
    <w:rPr>
      <w:b/>
      <w:sz w:val="28"/>
    </w:rPr>
  </w:style>
  <w:style w:type="paragraph" w:styleId="Heading3">
    <w:name w:val="heading 3"/>
    <w:basedOn w:val="Normal1"/>
    <w:next w:val="Normal1"/>
    <w:qFormat/>
    <w:rsid w:val="00313954"/>
    <w:pPr>
      <w:spacing w:before="280" w:after="80"/>
      <w:outlineLvl w:val="2"/>
    </w:pPr>
    <w:rPr>
      <w:b/>
      <w:color w:val="666666"/>
      <w:sz w:val="24"/>
    </w:rPr>
  </w:style>
  <w:style w:type="paragraph" w:styleId="Heading4">
    <w:name w:val="heading 4"/>
    <w:aliases w:val="header 4"/>
    <w:basedOn w:val="Normal1"/>
    <w:next w:val="Normal1"/>
    <w:qFormat/>
    <w:rsid w:val="00313954"/>
    <w:pPr>
      <w:spacing w:before="240" w:after="40"/>
      <w:outlineLvl w:val="3"/>
    </w:pPr>
    <w:rPr>
      <w:i/>
      <w:color w:val="666666"/>
    </w:rPr>
  </w:style>
  <w:style w:type="paragraph" w:styleId="Heading5">
    <w:name w:val="heading 5"/>
    <w:basedOn w:val="Normal1"/>
    <w:next w:val="Normal1"/>
    <w:qFormat/>
    <w:rsid w:val="00313954"/>
    <w:pPr>
      <w:spacing w:before="220" w:after="40"/>
      <w:outlineLvl w:val="4"/>
    </w:pPr>
    <w:rPr>
      <w:b/>
      <w:color w:val="666666"/>
      <w:sz w:val="20"/>
    </w:rPr>
  </w:style>
  <w:style w:type="paragraph" w:styleId="Heading6">
    <w:name w:val="heading 6"/>
    <w:basedOn w:val="Normal1"/>
    <w:next w:val="Normal1"/>
    <w:qFormat/>
    <w:rsid w:val="00313954"/>
    <w:pPr>
      <w:spacing w:before="200" w:after="40"/>
      <w:outlineLvl w:val="5"/>
    </w:pPr>
    <w:rPr>
      <w:i/>
      <w:color w:val="666666"/>
      <w:sz w:val="20"/>
    </w:rPr>
  </w:style>
  <w:style w:type="paragraph" w:styleId="Heading7">
    <w:name w:val="heading 7"/>
    <w:basedOn w:val="Normal"/>
    <w:link w:val="Heading7Char"/>
    <w:qFormat/>
    <w:rsid w:val="00D808E6"/>
    <w:pPr>
      <w:widowControl w:val="0"/>
      <w:numPr>
        <w:numId w:val="4"/>
      </w:numPr>
      <w:adjustRightInd w:val="0"/>
      <w:spacing w:before="240" w:after="60" w:line="260" w:lineRule="exact"/>
      <w:jc w:val="both"/>
      <w:textAlignment w:val="baseline"/>
      <w:outlineLvl w:val="6"/>
    </w:pPr>
    <w:rPr>
      <w:rFonts w:ascii="Times New Roman" w:eastAsia="MS Mincho" w:hAnsi="Times New Roman" w:cs="Times New Roman"/>
      <w:sz w:val="24"/>
      <w:szCs w:val="20"/>
      <w:lang w:eastAsia="ja-JP"/>
    </w:rPr>
  </w:style>
  <w:style w:type="paragraph" w:styleId="Heading8">
    <w:name w:val="heading 8"/>
    <w:basedOn w:val="Normal"/>
    <w:link w:val="Heading8Char"/>
    <w:qFormat/>
    <w:rsid w:val="00D808E6"/>
    <w:pPr>
      <w:widowControl w:val="0"/>
      <w:numPr>
        <w:numId w:val="5"/>
      </w:numPr>
      <w:adjustRightInd w:val="0"/>
      <w:spacing w:before="240" w:after="60" w:line="260" w:lineRule="exact"/>
      <w:jc w:val="both"/>
      <w:textAlignment w:val="baseline"/>
      <w:outlineLvl w:val="7"/>
    </w:pPr>
    <w:rPr>
      <w:rFonts w:ascii="Times New Roman" w:eastAsia="MS Mincho" w:hAnsi="Times New Roman" w:cs="Times New Roman"/>
      <w:i/>
      <w:sz w:val="24"/>
      <w:szCs w:val="20"/>
      <w:lang w:eastAsia="ja-JP"/>
    </w:rPr>
  </w:style>
  <w:style w:type="paragraph" w:styleId="Heading9">
    <w:name w:val="heading 9"/>
    <w:basedOn w:val="Normal"/>
    <w:link w:val="Heading9Char"/>
    <w:qFormat/>
    <w:rsid w:val="00D808E6"/>
    <w:pPr>
      <w:widowControl w:val="0"/>
      <w:numPr>
        <w:numId w:val="6"/>
      </w:numPr>
      <w:adjustRightInd w:val="0"/>
      <w:spacing w:before="240" w:after="60" w:line="260" w:lineRule="exact"/>
      <w:jc w:val="both"/>
      <w:textAlignment w:val="baseline"/>
      <w:outlineLvl w:val="8"/>
    </w:pPr>
    <w:rPr>
      <w:rFonts w:ascii="Arial" w:eastAsia="MS Mincho" w:hAnsi="Arial" w:cs="Times New Roman"/>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13954"/>
    <w:pPr>
      <w:spacing w:after="0"/>
    </w:pPr>
    <w:rPr>
      <w:rFonts w:ascii="Times New Roman" w:eastAsia="Times New Roman" w:hAnsi="Times New Roman" w:cs="Times New Roman"/>
      <w:color w:val="000000"/>
    </w:rPr>
  </w:style>
  <w:style w:type="paragraph" w:styleId="Title">
    <w:name w:val="Title"/>
    <w:basedOn w:val="Normal1"/>
    <w:next w:val="Normal1"/>
    <w:link w:val="TitleChar"/>
    <w:uiPriority w:val="10"/>
    <w:qFormat/>
    <w:rsid w:val="00313954"/>
    <w:pPr>
      <w:spacing w:before="480" w:after="120"/>
    </w:pPr>
    <w:rPr>
      <w:b/>
      <w:sz w:val="72"/>
    </w:rPr>
  </w:style>
  <w:style w:type="paragraph" w:styleId="Subtitle">
    <w:name w:val="Subtitle"/>
    <w:basedOn w:val="Normal1"/>
    <w:next w:val="Normal1"/>
    <w:rsid w:val="00313954"/>
    <w:pPr>
      <w:spacing w:before="360" w:after="80"/>
    </w:pPr>
    <w:rPr>
      <w:rFonts w:ascii="Georgia" w:eastAsia="Georgia" w:hAnsi="Georgia" w:cs="Georgia"/>
      <w:i/>
      <w:color w:val="666666"/>
      <w:sz w:val="48"/>
    </w:rPr>
  </w:style>
  <w:style w:type="paragraph" w:styleId="BalloonText">
    <w:name w:val="Balloon Text"/>
    <w:basedOn w:val="Normal"/>
    <w:link w:val="BalloonTextChar"/>
    <w:unhideWhenUsed/>
    <w:rsid w:val="001C1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C1753"/>
    <w:rPr>
      <w:rFonts w:ascii="Tahoma" w:hAnsi="Tahoma" w:cs="Tahoma"/>
      <w:sz w:val="16"/>
      <w:szCs w:val="16"/>
    </w:rPr>
  </w:style>
  <w:style w:type="paragraph" w:styleId="Header">
    <w:name w:val="header"/>
    <w:basedOn w:val="Normal"/>
    <w:link w:val="HeaderChar"/>
    <w:unhideWhenUsed/>
    <w:rsid w:val="00D23657"/>
    <w:pPr>
      <w:tabs>
        <w:tab w:val="center" w:pos="4680"/>
        <w:tab w:val="right" w:pos="9360"/>
      </w:tabs>
      <w:spacing w:after="0" w:line="240" w:lineRule="auto"/>
    </w:pPr>
  </w:style>
  <w:style w:type="character" w:customStyle="1" w:styleId="HeaderChar">
    <w:name w:val="Header Char"/>
    <w:basedOn w:val="DefaultParagraphFont"/>
    <w:link w:val="Header"/>
    <w:rsid w:val="00D23657"/>
  </w:style>
  <w:style w:type="paragraph" w:styleId="Footer">
    <w:name w:val="footer"/>
    <w:basedOn w:val="Normal"/>
    <w:link w:val="FooterChar"/>
    <w:unhideWhenUsed/>
    <w:rsid w:val="00D23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657"/>
  </w:style>
  <w:style w:type="paragraph" w:styleId="BodyText">
    <w:name w:val="Body Text"/>
    <w:aliases w:val="bt"/>
    <w:basedOn w:val="Normal"/>
    <w:link w:val="BodyTextChar"/>
    <w:rsid w:val="00B02B93"/>
    <w:pPr>
      <w:spacing w:after="0" w:line="240" w:lineRule="auto"/>
    </w:pPr>
    <w:rPr>
      <w:rFonts w:ascii="Arial" w:eastAsia="Times New Roman" w:hAnsi="Arial" w:cs="Times New Roman"/>
      <w:sz w:val="32"/>
      <w:szCs w:val="20"/>
    </w:rPr>
  </w:style>
  <w:style w:type="character" w:customStyle="1" w:styleId="BodyTextChar">
    <w:name w:val="Body Text Char"/>
    <w:aliases w:val="bt Char"/>
    <w:basedOn w:val="DefaultParagraphFont"/>
    <w:link w:val="BodyText"/>
    <w:rsid w:val="00B02B93"/>
    <w:rPr>
      <w:rFonts w:ascii="Arial" w:eastAsia="Times New Roman" w:hAnsi="Arial" w:cs="Times New Roman"/>
      <w:sz w:val="32"/>
      <w:szCs w:val="20"/>
    </w:rPr>
  </w:style>
  <w:style w:type="character" w:styleId="PageNumber">
    <w:name w:val="page number"/>
    <w:basedOn w:val="DefaultParagraphFont"/>
    <w:rsid w:val="00B02B93"/>
  </w:style>
  <w:style w:type="paragraph" w:styleId="BodyTextIndent2">
    <w:name w:val="Body Text Indent 2"/>
    <w:basedOn w:val="Normal"/>
    <w:link w:val="BodyTextIndent2Char"/>
    <w:unhideWhenUsed/>
    <w:rsid w:val="00B02B93"/>
    <w:pPr>
      <w:spacing w:after="120" w:line="480" w:lineRule="auto"/>
      <w:ind w:left="360"/>
    </w:pPr>
  </w:style>
  <w:style w:type="character" w:customStyle="1" w:styleId="BodyTextIndent2Char">
    <w:name w:val="Body Text Indent 2 Char"/>
    <w:basedOn w:val="DefaultParagraphFont"/>
    <w:link w:val="BodyTextIndent2"/>
    <w:uiPriority w:val="99"/>
    <w:semiHidden/>
    <w:rsid w:val="00B02B93"/>
  </w:style>
  <w:style w:type="paragraph" w:customStyle="1" w:styleId="BodytextCharChar">
    <w:name w:val="Body text Char Char"/>
    <w:basedOn w:val="Normal"/>
    <w:link w:val="BodytextCharCharChar"/>
    <w:rsid w:val="00B02B93"/>
    <w:pPr>
      <w:spacing w:before="120" w:after="120" w:line="240" w:lineRule="auto"/>
      <w:jc w:val="both"/>
    </w:pPr>
    <w:rPr>
      <w:rFonts w:ascii="Times New Roman" w:eastAsia="Times New Roman" w:hAnsi="Times New Roman" w:cs="Times New Roman"/>
      <w:sz w:val="24"/>
      <w:szCs w:val="20"/>
    </w:rPr>
  </w:style>
  <w:style w:type="character" w:customStyle="1" w:styleId="BodytextCharCharChar">
    <w:name w:val="Body text Char Char Char"/>
    <w:basedOn w:val="DefaultParagraphFont"/>
    <w:link w:val="BodytextCharChar"/>
    <w:rsid w:val="00B02B93"/>
    <w:rPr>
      <w:rFonts w:ascii="Times New Roman" w:eastAsia="Times New Roman" w:hAnsi="Times New Roman" w:cs="Times New Roman"/>
      <w:sz w:val="24"/>
      <w:szCs w:val="20"/>
    </w:rPr>
  </w:style>
  <w:style w:type="character" w:styleId="Hyperlink">
    <w:name w:val="Hyperlink"/>
    <w:basedOn w:val="DefaultParagraphFont"/>
    <w:uiPriority w:val="99"/>
    <w:rsid w:val="00B47132"/>
    <w:rPr>
      <w:rFonts w:ascii="Times New Roman" w:hAnsi="Times New Roman"/>
      <w:color w:val="0000FF"/>
      <w:sz w:val="24"/>
      <w:u w:val="single"/>
    </w:rPr>
  </w:style>
  <w:style w:type="paragraph" w:customStyle="1" w:styleId="Bodytextbullet">
    <w:name w:val="Body text bullet"/>
    <w:basedOn w:val="BodytextCharChar"/>
    <w:rsid w:val="00B47132"/>
    <w:pPr>
      <w:tabs>
        <w:tab w:val="num" w:pos="720"/>
      </w:tabs>
      <w:spacing w:before="0" w:after="0"/>
      <w:ind w:left="720" w:hanging="360"/>
    </w:pPr>
  </w:style>
  <w:style w:type="character" w:styleId="CommentReference">
    <w:name w:val="annotation reference"/>
    <w:basedOn w:val="DefaultParagraphFont"/>
    <w:unhideWhenUsed/>
    <w:rsid w:val="00B47132"/>
    <w:rPr>
      <w:sz w:val="16"/>
      <w:szCs w:val="16"/>
    </w:rPr>
  </w:style>
  <w:style w:type="paragraph" w:styleId="CommentText">
    <w:name w:val="annotation text"/>
    <w:basedOn w:val="Normal"/>
    <w:link w:val="CommentTextChar"/>
    <w:unhideWhenUsed/>
    <w:rsid w:val="00B47132"/>
    <w:pPr>
      <w:spacing w:line="240" w:lineRule="auto"/>
    </w:pPr>
    <w:rPr>
      <w:sz w:val="20"/>
      <w:szCs w:val="20"/>
    </w:rPr>
  </w:style>
  <w:style w:type="character" w:customStyle="1" w:styleId="CommentTextChar">
    <w:name w:val="Comment Text Char"/>
    <w:basedOn w:val="DefaultParagraphFont"/>
    <w:link w:val="CommentText"/>
    <w:rsid w:val="00B47132"/>
    <w:rPr>
      <w:sz w:val="20"/>
      <w:szCs w:val="20"/>
    </w:rPr>
  </w:style>
  <w:style w:type="paragraph" w:styleId="CommentSubject">
    <w:name w:val="annotation subject"/>
    <w:basedOn w:val="CommentText"/>
    <w:next w:val="CommentText"/>
    <w:link w:val="CommentSubjectChar"/>
    <w:unhideWhenUsed/>
    <w:rsid w:val="00B47132"/>
    <w:rPr>
      <w:b/>
      <w:bCs/>
    </w:rPr>
  </w:style>
  <w:style w:type="character" w:customStyle="1" w:styleId="CommentSubjectChar">
    <w:name w:val="Comment Subject Char"/>
    <w:basedOn w:val="CommentTextChar"/>
    <w:link w:val="CommentSubject"/>
    <w:rsid w:val="00B47132"/>
    <w:rPr>
      <w:b/>
      <w:bCs/>
      <w:sz w:val="20"/>
      <w:szCs w:val="20"/>
    </w:rPr>
  </w:style>
  <w:style w:type="paragraph" w:styleId="FootnoteText">
    <w:name w:val="footnote text"/>
    <w:basedOn w:val="Normal"/>
    <w:link w:val="FootnoteTextChar"/>
    <w:rsid w:val="00B47132"/>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B47132"/>
    <w:rPr>
      <w:rFonts w:ascii="Times New Roman" w:eastAsia="Times New Roman" w:hAnsi="Times New Roman" w:cs="Times New Roman"/>
      <w:sz w:val="20"/>
      <w:szCs w:val="20"/>
    </w:rPr>
  </w:style>
  <w:style w:type="character" w:styleId="FootnoteReference">
    <w:name w:val="footnote reference"/>
    <w:basedOn w:val="DefaultParagraphFont"/>
    <w:rsid w:val="00B47132"/>
    <w:rPr>
      <w:vertAlign w:val="superscript"/>
    </w:rPr>
  </w:style>
  <w:style w:type="paragraph" w:customStyle="1" w:styleId="BodytextChar0">
    <w:name w:val="Body text Char"/>
    <w:basedOn w:val="Normal"/>
    <w:link w:val="BodytextCharChar1"/>
    <w:rsid w:val="00B47132"/>
    <w:pPr>
      <w:spacing w:before="120" w:after="120" w:line="240" w:lineRule="auto"/>
      <w:jc w:val="both"/>
    </w:pPr>
    <w:rPr>
      <w:rFonts w:ascii="Times New Roman" w:eastAsia="Times New Roman" w:hAnsi="Times New Roman" w:cs="Times New Roman"/>
      <w:sz w:val="24"/>
      <w:szCs w:val="20"/>
    </w:rPr>
  </w:style>
  <w:style w:type="character" w:customStyle="1" w:styleId="BodytextCharChar1">
    <w:name w:val="Body text Char Char1"/>
    <w:basedOn w:val="DefaultParagraphFont"/>
    <w:link w:val="BodytextChar0"/>
    <w:rsid w:val="00B47132"/>
    <w:rPr>
      <w:rFonts w:ascii="Times New Roman" w:eastAsia="Times New Roman" w:hAnsi="Times New Roman" w:cs="Times New Roman"/>
      <w:sz w:val="24"/>
      <w:szCs w:val="20"/>
    </w:rPr>
  </w:style>
  <w:style w:type="paragraph" w:styleId="ListParagraph">
    <w:name w:val="List Paragraph"/>
    <w:basedOn w:val="Normal"/>
    <w:uiPriority w:val="34"/>
    <w:qFormat/>
    <w:rsid w:val="00B47132"/>
    <w:pPr>
      <w:ind w:left="720"/>
      <w:contextualSpacing/>
    </w:pPr>
    <w:rPr>
      <w:rFonts w:ascii="Calibri" w:eastAsia="Calibri" w:hAnsi="Calibri" w:cs="Times New Roman"/>
    </w:rPr>
  </w:style>
  <w:style w:type="character" w:customStyle="1" w:styleId="Heading7Char">
    <w:name w:val="Heading 7 Char"/>
    <w:basedOn w:val="DefaultParagraphFont"/>
    <w:link w:val="Heading7"/>
    <w:rsid w:val="00D808E6"/>
    <w:rPr>
      <w:rFonts w:ascii="Times New Roman" w:eastAsia="MS Mincho" w:hAnsi="Times New Roman" w:cs="Times New Roman"/>
      <w:sz w:val="24"/>
      <w:szCs w:val="20"/>
      <w:lang w:eastAsia="ja-JP"/>
    </w:rPr>
  </w:style>
  <w:style w:type="character" w:customStyle="1" w:styleId="Heading8Char">
    <w:name w:val="Heading 8 Char"/>
    <w:basedOn w:val="DefaultParagraphFont"/>
    <w:link w:val="Heading8"/>
    <w:rsid w:val="00D808E6"/>
    <w:rPr>
      <w:rFonts w:ascii="Times New Roman" w:eastAsia="MS Mincho" w:hAnsi="Times New Roman" w:cs="Times New Roman"/>
      <w:i/>
      <w:sz w:val="24"/>
      <w:szCs w:val="20"/>
      <w:lang w:eastAsia="ja-JP"/>
    </w:rPr>
  </w:style>
  <w:style w:type="character" w:customStyle="1" w:styleId="Heading9Char">
    <w:name w:val="Heading 9 Char"/>
    <w:basedOn w:val="DefaultParagraphFont"/>
    <w:link w:val="Heading9"/>
    <w:rsid w:val="00D808E6"/>
    <w:rPr>
      <w:rFonts w:ascii="Arial" w:eastAsia="MS Mincho" w:hAnsi="Arial" w:cs="Times New Roman"/>
      <w:szCs w:val="20"/>
      <w:lang w:eastAsia="ja-JP"/>
    </w:rPr>
  </w:style>
  <w:style w:type="paragraph" w:styleId="BodyTextIndent">
    <w:name w:val="Body Text Indent"/>
    <w:basedOn w:val="Normal"/>
    <w:link w:val="BodyTextIndentChar"/>
    <w:rsid w:val="00D808E6"/>
    <w:pPr>
      <w:tabs>
        <w:tab w:val="num" w:pos="2790"/>
      </w:tabs>
      <w:spacing w:after="0" w:line="240" w:lineRule="auto"/>
      <w:ind w:left="3240" w:hanging="1530"/>
      <w:jc w:val="both"/>
    </w:pPr>
    <w:rPr>
      <w:rFonts w:ascii="Arial" w:eastAsia="Times New Roman" w:hAnsi="Arial" w:cs="Times New Roman"/>
      <w:sz w:val="24"/>
      <w:szCs w:val="20"/>
    </w:rPr>
  </w:style>
  <w:style w:type="character" w:customStyle="1" w:styleId="BodyTextIndentChar">
    <w:name w:val="Body Text Indent Char"/>
    <w:basedOn w:val="DefaultParagraphFont"/>
    <w:link w:val="BodyTextIndent"/>
    <w:rsid w:val="00D808E6"/>
    <w:rPr>
      <w:rFonts w:ascii="Arial" w:eastAsia="Times New Roman" w:hAnsi="Arial" w:cs="Times New Roman"/>
      <w:sz w:val="24"/>
      <w:szCs w:val="20"/>
    </w:rPr>
  </w:style>
  <w:style w:type="paragraph" w:styleId="BodyText2">
    <w:name w:val="Body Text 2"/>
    <w:basedOn w:val="Normal"/>
    <w:link w:val="BodyText2Char"/>
    <w:rsid w:val="00D808E6"/>
    <w:pPr>
      <w:spacing w:after="0" w:line="240" w:lineRule="auto"/>
      <w:jc w:val="both"/>
    </w:pPr>
    <w:rPr>
      <w:rFonts w:ascii="Arial" w:eastAsia="Times New Roman" w:hAnsi="Arial" w:cs="Times New Roman"/>
      <w:sz w:val="24"/>
      <w:szCs w:val="20"/>
    </w:rPr>
  </w:style>
  <w:style w:type="character" w:customStyle="1" w:styleId="BodyText2Char">
    <w:name w:val="Body Text 2 Char"/>
    <w:basedOn w:val="DefaultParagraphFont"/>
    <w:link w:val="BodyText2"/>
    <w:rsid w:val="00D808E6"/>
    <w:rPr>
      <w:rFonts w:ascii="Arial" w:eastAsia="Times New Roman" w:hAnsi="Arial" w:cs="Times New Roman"/>
      <w:sz w:val="24"/>
      <w:szCs w:val="20"/>
    </w:rPr>
  </w:style>
  <w:style w:type="paragraph" w:styleId="BodyText3">
    <w:name w:val="Body Text 3"/>
    <w:basedOn w:val="Normal"/>
    <w:link w:val="BodyText3Char"/>
    <w:rsid w:val="00D808E6"/>
    <w:pPr>
      <w:spacing w:after="0" w:line="240" w:lineRule="auto"/>
    </w:pPr>
    <w:rPr>
      <w:rFonts w:ascii="Arial" w:eastAsia="Times New Roman" w:hAnsi="Arial" w:cs="Times New Roman"/>
      <w:sz w:val="24"/>
      <w:szCs w:val="20"/>
    </w:rPr>
  </w:style>
  <w:style w:type="character" w:customStyle="1" w:styleId="BodyText3Char">
    <w:name w:val="Body Text 3 Char"/>
    <w:basedOn w:val="DefaultParagraphFont"/>
    <w:link w:val="BodyText3"/>
    <w:rsid w:val="00D808E6"/>
    <w:rPr>
      <w:rFonts w:ascii="Arial" w:eastAsia="Times New Roman" w:hAnsi="Arial" w:cs="Times New Roman"/>
      <w:sz w:val="24"/>
      <w:szCs w:val="20"/>
    </w:rPr>
  </w:style>
  <w:style w:type="paragraph" w:styleId="BodyTextIndent3">
    <w:name w:val="Body Text Indent 3"/>
    <w:basedOn w:val="Normal"/>
    <w:link w:val="BodyTextIndent3Char"/>
    <w:rsid w:val="00D808E6"/>
    <w:pPr>
      <w:spacing w:after="0" w:line="240" w:lineRule="auto"/>
      <w:ind w:left="720"/>
      <w:jc w:val="both"/>
    </w:pPr>
    <w:rPr>
      <w:rFonts w:ascii="Arial" w:eastAsia="Times New Roman" w:hAnsi="Arial" w:cs="Times New Roman"/>
      <w:sz w:val="24"/>
      <w:szCs w:val="20"/>
    </w:rPr>
  </w:style>
  <w:style w:type="character" w:customStyle="1" w:styleId="BodyTextIndent3Char">
    <w:name w:val="Body Text Indent 3 Char"/>
    <w:basedOn w:val="DefaultParagraphFont"/>
    <w:link w:val="BodyTextIndent3"/>
    <w:rsid w:val="00D808E6"/>
    <w:rPr>
      <w:rFonts w:ascii="Arial" w:eastAsia="Times New Roman" w:hAnsi="Arial" w:cs="Times New Roman"/>
      <w:sz w:val="24"/>
      <w:szCs w:val="20"/>
    </w:rPr>
  </w:style>
  <w:style w:type="paragraph" w:styleId="ListBullet">
    <w:name w:val="List Bullet"/>
    <w:basedOn w:val="Normal"/>
    <w:autoRedefine/>
    <w:rsid w:val="00D808E6"/>
    <w:pPr>
      <w:widowControl w:val="0"/>
      <w:tabs>
        <w:tab w:val="num" w:pos="360"/>
      </w:tabs>
      <w:adjustRightInd w:val="0"/>
      <w:spacing w:after="0" w:line="260" w:lineRule="exact"/>
      <w:ind w:left="357" w:hanging="357"/>
      <w:jc w:val="both"/>
      <w:textAlignment w:val="baseline"/>
    </w:pPr>
    <w:rPr>
      <w:rFonts w:ascii="Times New Roman" w:eastAsia="MS Mincho" w:hAnsi="Times New Roman" w:cs="Times New Roman"/>
      <w:sz w:val="24"/>
      <w:szCs w:val="20"/>
      <w:lang w:eastAsia="ja-JP"/>
    </w:rPr>
  </w:style>
  <w:style w:type="paragraph" w:styleId="ListBullet2">
    <w:name w:val="List Bullet 2"/>
    <w:basedOn w:val="Normal"/>
    <w:autoRedefine/>
    <w:rsid w:val="00D808E6"/>
    <w:pPr>
      <w:widowControl w:val="0"/>
      <w:tabs>
        <w:tab w:val="num" w:pos="720"/>
      </w:tabs>
      <w:adjustRightInd w:val="0"/>
      <w:spacing w:before="100" w:after="100" w:line="260" w:lineRule="exact"/>
      <w:ind w:left="720" w:hanging="360"/>
      <w:jc w:val="both"/>
      <w:textAlignment w:val="baseline"/>
    </w:pPr>
    <w:rPr>
      <w:rFonts w:ascii="Times New Roman" w:eastAsia="MS Mincho" w:hAnsi="Times New Roman" w:cs="Times New Roman"/>
      <w:sz w:val="24"/>
      <w:szCs w:val="20"/>
      <w:lang w:eastAsia="ja-JP"/>
    </w:rPr>
  </w:style>
  <w:style w:type="paragraph" w:styleId="ListBullet3">
    <w:name w:val="List Bullet 3"/>
    <w:basedOn w:val="Normal"/>
    <w:autoRedefine/>
    <w:rsid w:val="00D808E6"/>
    <w:pPr>
      <w:widowControl w:val="0"/>
      <w:tabs>
        <w:tab w:val="num" w:pos="1080"/>
      </w:tabs>
      <w:adjustRightInd w:val="0"/>
      <w:spacing w:before="100" w:after="100" w:line="260" w:lineRule="exact"/>
      <w:ind w:left="1080" w:hanging="360"/>
      <w:jc w:val="both"/>
      <w:textAlignment w:val="baseline"/>
    </w:pPr>
    <w:rPr>
      <w:rFonts w:ascii="Times New Roman" w:eastAsia="MS Mincho" w:hAnsi="Times New Roman" w:cs="Times New Roman"/>
      <w:sz w:val="24"/>
      <w:szCs w:val="20"/>
      <w:lang w:eastAsia="ja-JP"/>
    </w:rPr>
  </w:style>
  <w:style w:type="paragraph" w:styleId="ListBullet4">
    <w:name w:val="List Bullet 4"/>
    <w:basedOn w:val="Normal"/>
    <w:autoRedefine/>
    <w:rsid w:val="00D808E6"/>
    <w:pPr>
      <w:widowControl w:val="0"/>
      <w:tabs>
        <w:tab w:val="num" w:pos="1440"/>
      </w:tabs>
      <w:adjustRightInd w:val="0"/>
      <w:spacing w:before="100" w:after="100" w:line="260" w:lineRule="exact"/>
      <w:ind w:left="1440" w:hanging="360"/>
      <w:jc w:val="both"/>
      <w:textAlignment w:val="baseline"/>
    </w:pPr>
    <w:rPr>
      <w:rFonts w:ascii="Times New Roman" w:eastAsia="MS Mincho" w:hAnsi="Times New Roman" w:cs="Times New Roman"/>
      <w:sz w:val="24"/>
      <w:szCs w:val="20"/>
      <w:lang w:eastAsia="ja-JP"/>
    </w:rPr>
  </w:style>
  <w:style w:type="paragraph" w:styleId="ListBullet5">
    <w:name w:val="List Bullet 5"/>
    <w:basedOn w:val="Normal"/>
    <w:autoRedefine/>
    <w:rsid w:val="00D808E6"/>
    <w:pPr>
      <w:widowControl w:val="0"/>
      <w:tabs>
        <w:tab w:val="num" w:pos="1800"/>
      </w:tabs>
      <w:adjustRightInd w:val="0"/>
      <w:spacing w:before="100" w:after="100" w:line="260" w:lineRule="exact"/>
      <w:ind w:left="1800" w:hanging="360"/>
      <w:jc w:val="both"/>
      <w:textAlignment w:val="baseline"/>
    </w:pPr>
    <w:rPr>
      <w:rFonts w:ascii="Times New Roman" w:eastAsia="MS Mincho" w:hAnsi="Times New Roman" w:cs="Times New Roman"/>
      <w:sz w:val="24"/>
      <w:szCs w:val="20"/>
      <w:lang w:eastAsia="ja-JP"/>
    </w:rPr>
  </w:style>
  <w:style w:type="paragraph" w:styleId="ListNumber">
    <w:name w:val="List Number"/>
    <w:basedOn w:val="Normal"/>
    <w:rsid w:val="00D808E6"/>
    <w:pPr>
      <w:widowControl w:val="0"/>
      <w:tabs>
        <w:tab w:val="num" w:pos="360"/>
      </w:tabs>
      <w:adjustRightInd w:val="0"/>
      <w:spacing w:before="100" w:after="100" w:line="260" w:lineRule="exact"/>
      <w:ind w:left="360" w:hanging="360"/>
      <w:jc w:val="both"/>
      <w:textAlignment w:val="baseline"/>
    </w:pPr>
    <w:rPr>
      <w:rFonts w:ascii="Times New Roman" w:eastAsia="MS Mincho" w:hAnsi="Times New Roman" w:cs="Times New Roman"/>
      <w:sz w:val="24"/>
      <w:szCs w:val="20"/>
      <w:lang w:eastAsia="ja-JP"/>
    </w:rPr>
  </w:style>
  <w:style w:type="paragraph" w:styleId="ListNumber2">
    <w:name w:val="List Number 2"/>
    <w:basedOn w:val="Normal"/>
    <w:rsid w:val="00D808E6"/>
    <w:pPr>
      <w:widowControl w:val="0"/>
      <w:tabs>
        <w:tab w:val="num" w:pos="720"/>
      </w:tabs>
      <w:adjustRightInd w:val="0"/>
      <w:spacing w:before="100" w:after="100" w:line="260" w:lineRule="exact"/>
      <w:ind w:left="720" w:hanging="360"/>
      <w:jc w:val="both"/>
      <w:textAlignment w:val="baseline"/>
    </w:pPr>
    <w:rPr>
      <w:rFonts w:ascii="Times New Roman" w:eastAsia="MS Mincho" w:hAnsi="Times New Roman" w:cs="Times New Roman"/>
      <w:sz w:val="24"/>
      <w:szCs w:val="20"/>
      <w:lang w:eastAsia="ja-JP"/>
    </w:rPr>
  </w:style>
  <w:style w:type="paragraph" w:styleId="ListNumber3">
    <w:name w:val="List Number 3"/>
    <w:basedOn w:val="Normal"/>
    <w:rsid w:val="00D808E6"/>
    <w:pPr>
      <w:widowControl w:val="0"/>
      <w:tabs>
        <w:tab w:val="num" w:pos="1080"/>
      </w:tabs>
      <w:adjustRightInd w:val="0"/>
      <w:spacing w:before="100" w:after="100" w:line="260" w:lineRule="exact"/>
      <w:ind w:left="1080" w:hanging="360"/>
      <w:jc w:val="both"/>
      <w:textAlignment w:val="baseline"/>
    </w:pPr>
    <w:rPr>
      <w:rFonts w:ascii="Times New Roman" w:eastAsia="MS Mincho" w:hAnsi="Times New Roman" w:cs="Times New Roman"/>
      <w:sz w:val="24"/>
      <w:szCs w:val="20"/>
      <w:lang w:eastAsia="ja-JP"/>
    </w:rPr>
  </w:style>
  <w:style w:type="paragraph" w:styleId="ListNumber4">
    <w:name w:val="List Number 4"/>
    <w:basedOn w:val="Normal"/>
    <w:rsid w:val="00D808E6"/>
    <w:pPr>
      <w:widowControl w:val="0"/>
      <w:tabs>
        <w:tab w:val="num" w:pos="1440"/>
      </w:tabs>
      <w:adjustRightInd w:val="0"/>
      <w:spacing w:before="100" w:after="100" w:line="260" w:lineRule="exact"/>
      <w:ind w:left="1440" w:hanging="360"/>
      <w:jc w:val="both"/>
      <w:textAlignment w:val="baseline"/>
    </w:pPr>
    <w:rPr>
      <w:rFonts w:ascii="Times New Roman" w:eastAsia="MS Mincho" w:hAnsi="Times New Roman" w:cs="Times New Roman"/>
      <w:sz w:val="24"/>
      <w:szCs w:val="20"/>
      <w:lang w:eastAsia="ja-JP"/>
    </w:rPr>
  </w:style>
  <w:style w:type="paragraph" w:styleId="ListNumber5">
    <w:name w:val="List Number 5"/>
    <w:basedOn w:val="Normal"/>
    <w:rsid w:val="00D808E6"/>
    <w:pPr>
      <w:widowControl w:val="0"/>
      <w:tabs>
        <w:tab w:val="num" w:pos="1800"/>
      </w:tabs>
      <w:adjustRightInd w:val="0"/>
      <w:spacing w:before="100" w:after="100" w:line="260" w:lineRule="exact"/>
      <w:ind w:left="1800" w:hanging="360"/>
      <w:jc w:val="both"/>
      <w:textAlignment w:val="baseline"/>
    </w:pPr>
    <w:rPr>
      <w:rFonts w:ascii="Times New Roman" w:eastAsia="MS Mincho" w:hAnsi="Times New Roman" w:cs="Times New Roman"/>
      <w:sz w:val="24"/>
      <w:szCs w:val="20"/>
      <w:lang w:eastAsia="ja-JP"/>
    </w:rPr>
  </w:style>
  <w:style w:type="paragraph" w:customStyle="1" w:styleId="DefaultText">
    <w:name w:val="Default Text"/>
    <w:basedOn w:val="Normal"/>
    <w:rsid w:val="00D808E6"/>
    <w:pPr>
      <w:widowControl w:val="0"/>
      <w:adjustRightInd w:val="0"/>
      <w:spacing w:after="0" w:line="240" w:lineRule="auto"/>
      <w:textAlignment w:val="baseline"/>
    </w:pPr>
    <w:rPr>
      <w:rFonts w:ascii="Times New Roman" w:eastAsia="MS Mincho" w:hAnsi="Times New Roman" w:cs="Times New Roman"/>
      <w:sz w:val="24"/>
      <w:szCs w:val="20"/>
      <w:lang w:eastAsia="ja-JP"/>
    </w:rPr>
  </w:style>
  <w:style w:type="paragraph" w:customStyle="1" w:styleId="where">
    <w:name w:val="where"/>
    <w:basedOn w:val="Normal"/>
    <w:rsid w:val="00D808E6"/>
    <w:pPr>
      <w:widowControl w:val="0"/>
      <w:tabs>
        <w:tab w:val="left" w:pos="735"/>
        <w:tab w:val="left" w:pos="1260"/>
        <w:tab w:val="left" w:pos="1570"/>
        <w:tab w:val="left" w:pos="1575"/>
      </w:tabs>
      <w:adjustRightInd w:val="0"/>
      <w:spacing w:after="0" w:line="260" w:lineRule="exact"/>
      <w:ind w:left="1570" w:hanging="1570"/>
      <w:jc w:val="both"/>
      <w:textAlignment w:val="baseline"/>
    </w:pPr>
    <w:rPr>
      <w:rFonts w:ascii="Times New Roman" w:eastAsia="MS Mincho" w:hAnsi="Times New Roman" w:cs="Times New Roman"/>
      <w:sz w:val="24"/>
      <w:szCs w:val="20"/>
      <w:lang w:eastAsia="ja-JP"/>
    </w:rPr>
  </w:style>
  <w:style w:type="paragraph" w:customStyle="1" w:styleId="Keyword">
    <w:name w:val="Keyword"/>
    <w:basedOn w:val="Normal"/>
    <w:rsid w:val="00D808E6"/>
    <w:pPr>
      <w:widowControl w:val="0"/>
      <w:adjustRightInd w:val="0"/>
      <w:spacing w:before="50" w:after="120" w:line="240" w:lineRule="auto"/>
      <w:textAlignment w:val="baseline"/>
    </w:pPr>
    <w:rPr>
      <w:rFonts w:ascii="Times New Roman" w:eastAsia="MS Mincho" w:hAnsi="Times New Roman" w:cs="Times New Roman"/>
      <w:sz w:val="24"/>
      <w:szCs w:val="20"/>
      <w:lang w:eastAsia="ja-JP"/>
    </w:rPr>
  </w:style>
  <w:style w:type="paragraph" w:customStyle="1" w:styleId="TableTitle">
    <w:name w:val="Table Title"/>
    <w:basedOn w:val="Normal"/>
    <w:link w:val="TableTitleChar"/>
    <w:rsid w:val="00D808E6"/>
    <w:pPr>
      <w:keepNext/>
      <w:widowControl w:val="0"/>
      <w:spacing w:before="120" w:after="120" w:line="240" w:lineRule="auto"/>
      <w:jc w:val="center"/>
    </w:pPr>
    <w:rPr>
      <w:rFonts w:ascii="Times New Roman" w:eastAsia="Times New Roman" w:hAnsi="Times New Roman" w:cs="Times New Roman"/>
      <w:b/>
      <w:sz w:val="24"/>
      <w:szCs w:val="20"/>
    </w:rPr>
  </w:style>
  <w:style w:type="paragraph" w:customStyle="1" w:styleId="FigureTitle">
    <w:name w:val="Figure Title"/>
    <w:basedOn w:val="Normal"/>
    <w:link w:val="FigureTitleChar"/>
    <w:rsid w:val="00D808E6"/>
    <w:pPr>
      <w:keepNext/>
      <w:widowControl w:val="0"/>
      <w:spacing w:before="120" w:after="120" w:line="240" w:lineRule="auto"/>
      <w:jc w:val="center"/>
    </w:pPr>
    <w:rPr>
      <w:rFonts w:ascii="Times New Roman" w:eastAsia="Times New Roman" w:hAnsi="Times New Roman" w:cs="Times New Roman"/>
      <w:b/>
      <w:sz w:val="24"/>
      <w:szCs w:val="24"/>
    </w:rPr>
  </w:style>
  <w:style w:type="paragraph" w:customStyle="1" w:styleId="xl24">
    <w:name w:val="xl24"/>
    <w:basedOn w:val="Normal"/>
    <w:rsid w:val="00D808E6"/>
    <w:pPr>
      <w:pBdr>
        <w:bottom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25">
    <w:name w:val="xl25"/>
    <w:basedOn w:val="Normal"/>
    <w:rsid w:val="00D808E6"/>
    <w:pPr>
      <w:pBdr>
        <w:bottom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26">
    <w:name w:val="xl26"/>
    <w:basedOn w:val="Normal"/>
    <w:rsid w:val="00D808E6"/>
    <w:pPr>
      <w:spacing w:before="100" w:beforeAutospacing="1" w:after="100" w:afterAutospacing="1" w:line="240" w:lineRule="auto"/>
    </w:pPr>
    <w:rPr>
      <w:rFonts w:ascii="Arial" w:eastAsia="Arial Unicode MS" w:hAnsi="Arial" w:cs="Arial"/>
      <w:sz w:val="24"/>
      <w:szCs w:val="24"/>
    </w:rPr>
  </w:style>
  <w:style w:type="paragraph" w:customStyle="1" w:styleId="xl27">
    <w:name w:val="xl27"/>
    <w:basedOn w:val="Normal"/>
    <w:rsid w:val="00D808E6"/>
    <w:pPr>
      <w:spacing w:before="100" w:beforeAutospacing="1" w:after="100" w:afterAutospacing="1" w:line="240" w:lineRule="auto"/>
      <w:jc w:val="center"/>
    </w:pPr>
    <w:rPr>
      <w:rFonts w:ascii="Arial" w:eastAsia="Arial Unicode MS" w:hAnsi="Arial" w:cs="Arial"/>
      <w:b/>
      <w:bCs/>
      <w:sz w:val="24"/>
      <w:szCs w:val="24"/>
    </w:rPr>
  </w:style>
  <w:style w:type="paragraph" w:customStyle="1" w:styleId="xl28">
    <w:name w:val="xl28"/>
    <w:basedOn w:val="Normal"/>
    <w:rsid w:val="00D808E6"/>
    <w:pPr>
      <w:pBdr>
        <w:lef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29">
    <w:name w:val="xl29"/>
    <w:basedOn w:val="Normal"/>
    <w:rsid w:val="00D808E6"/>
    <w:pPr>
      <w:spacing w:before="100" w:beforeAutospacing="1" w:after="100" w:afterAutospacing="1" w:line="240" w:lineRule="auto"/>
    </w:pPr>
    <w:rPr>
      <w:rFonts w:ascii="Arial" w:eastAsia="Arial Unicode MS" w:hAnsi="Arial" w:cs="Arial"/>
      <w:sz w:val="24"/>
      <w:szCs w:val="24"/>
    </w:rPr>
  </w:style>
  <w:style w:type="paragraph" w:customStyle="1" w:styleId="xl30">
    <w:name w:val="xl30"/>
    <w:basedOn w:val="Normal"/>
    <w:rsid w:val="00D808E6"/>
    <w:pPr>
      <w:spacing w:before="100" w:beforeAutospacing="1" w:after="100" w:afterAutospacing="1" w:line="240" w:lineRule="auto"/>
    </w:pPr>
    <w:rPr>
      <w:rFonts w:ascii="Arial" w:eastAsia="Arial Unicode MS" w:hAnsi="Arial" w:cs="Arial"/>
    </w:rPr>
  </w:style>
  <w:style w:type="paragraph" w:customStyle="1" w:styleId="xl31">
    <w:name w:val="xl31"/>
    <w:basedOn w:val="Normal"/>
    <w:rsid w:val="00D808E6"/>
    <w:pPr>
      <w:pBdr>
        <w:left w:val="single" w:sz="4" w:space="0" w:color="auto"/>
        <w:bottom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32">
    <w:name w:val="xl32"/>
    <w:basedOn w:val="Normal"/>
    <w:rsid w:val="00D808E6"/>
    <w:pPr>
      <w:pBdr>
        <w:bottom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33">
    <w:name w:val="xl33"/>
    <w:basedOn w:val="Normal"/>
    <w:rsid w:val="00D808E6"/>
    <w:pPr>
      <w:pBdr>
        <w:left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34">
    <w:name w:val="xl34"/>
    <w:basedOn w:val="Normal"/>
    <w:rsid w:val="00D808E6"/>
    <w:pPr>
      <w:pBdr>
        <w:left w:val="single" w:sz="4" w:space="0" w:color="auto"/>
        <w:righ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35">
    <w:name w:val="xl35"/>
    <w:basedOn w:val="Normal"/>
    <w:rsid w:val="00D808E6"/>
    <w:pPr>
      <w:pBdr>
        <w:left w:val="single" w:sz="4" w:space="0" w:color="auto"/>
        <w:bottom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36">
    <w:name w:val="xl36"/>
    <w:basedOn w:val="Normal"/>
    <w:rsid w:val="00D808E6"/>
    <w:pPr>
      <w:pBdr>
        <w:bottom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37">
    <w:name w:val="xl37"/>
    <w:basedOn w:val="Normal"/>
    <w:rsid w:val="00D808E6"/>
    <w:pPr>
      <w:pBdr>
        <w:top w:val="single" w:sz="4" w:space="0" w:color="auto"/>
        <w:lef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38">
    <w:name w:val="xl38"/>
    <w:basedOn w:val="Normal"/>
    <w:rsid w:val="00D808E6"/>
    <w:pPr>
      <w:pBdr>
        <w:top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39">
    <w:name w:val="xl39"/>
    <w:basedOn w:val="Normal"/>
    <w:rsid w:val="00D808E6"/>
    <w:pPr>
      <w:pBdr>
        <w:top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40">
    <w:name w:val="xl40"/>
    <w:basedOn w:val="Normal"/>
    <w:rsid w:val="00D808E6"/>
    <w:pPr>
      <w:pBdr>
        <w:top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41">
    <w:name w:val="xl41"/>
    <w:basedOn w:val="Normal"/>
    <w:rsid w:val="00D808E6"/>
    <w:pPr>
      <w:pBdr>
        <w:top w:val="single" w:sz="4" w:space="0" w:color="auto"/>
        <w:left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42">
    <w:name w:val="xl42"/>
    <w:basedOn w:val="Normal"/>
    <w:rsid w:val="00D808E6"/>
    <w:pPr>
      <w:pBdr>
        <w:top w:val="single" w:sz="4" w:space="0" w:color="auto"/>
        <w:left w:val="single" w:sz="4" w:space="0" w:color="auto"/>
        <w:righ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43">
    <w:name w:val="xl43"/>
    <w:basedOn w:val="Normal"/>
    <w:rsid w:val="00D808E6"/>
    <w:pPr>
      <w:pBdr>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44">
    <w:name w:val="xl44"/>
    <w:basedOn w:val="Normal"/>
    <w:rsid w:val="00D808E6"/>
    <w:pPr>
      <w:pBdr>
        <w:top w:val="single" w:sz="4" w:space="0" w:color="auto"/>
        <w:lef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45">
    <w:name w:val="xl45"/>
    <w:basedOn w:val="Normal"/>
    <w:rsid w:val="00D808E6"/>
    <w:pPr>
      <w:pBdr>
        <w:lef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46">
    <w:name w:val="xl46"/>
    <w:basedOn w:val="Normal"/>
    <w:rsid w:val="00D808E6"/>
    <w:pPr>
      <w:pBdr>
        <w:left w:val="single" w:sz="4" w:space="0" w:color="auto"/>
        <w:bottom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47">
    <w:name w:val="xl47"/>
    <w:basedOn w:val="Normal"/>
    <w:rsid w:val="00D808E6"/>
    <w:pPr>
      <w:spacing w:before="100" w:beforeAutospacing="1" w:after="100" w:afterAutospacing="1" w:line="240" w:lineRule="auto"/>
    </w:pPr>
    <w:rPr>
      <w:rFonts w:ascii="Arial" w:eastAsia="Arial Unicode MS" w:hAnsi="Arial" w:cs="Arial"/>
      <w:sz w:val="24"/>
      <w:szCs w:val="24"/>
    </w:rPr>
  </w:style>
  <w:style w:type="paragraph" w:customStyle="1" w:styleId="xl49">
    <w:name w:val="xl49"/>
    <w:basedOn w:val="Normal"/>
    <w:rsid w:val="00D808E6"/>
    <w:pPr>
      <w:pBdr>
        <w:top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50">
    <w:name w:val="xl50"/>
    <w:basedOn w:val="Normal"/>
    <w:rsid w:val="00D808E6"/>
    <w:pPr>
      <w:pBdr>
        <w:top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51">
    <w:name w:val="xl51"/>
    <w:basedOn w:val="Normal"/>
    <w:rsid w:val="00D808E6"/>
    <w:pPr>
      <w:pBdr>
        <w:bottom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52">
    <w:name w:val="xl52"/>
    <w:basedOn w:val="Normal"/>
    <w:rsid w:val="00D808E6"/>
    <w:pPr>
      <w:pBdr>
        <w:top w:val="single" w:sz="4" w:space="0" w:color="auto"/>
        <w:left w:val="single" w:sz="4" w:space="0" w:color="auto"/>
        <w:right w:val="single" w:sz="4" w:space="0" w:color="auto"/>
      </w:pBdr>
      <w:shd w:val="clear" w:color="auto" w:fill="C0C0C0"/>
      <w:spacing w:before="100" w:beforeAutospacing="1" w:after="100" w:afterAutospacing="1" w:line="240" w:lineRule="auto"/>
    </w:pPr>
    <w:rPr>
      <w:rFonts w:ascii="Arial" w:eastAsia="Arial Unicode MS" w:hAnsi="Arial" w:cs="Arial"/>
      <w:sz w:val="24"/>
      <w:szCs w:val="24"/>
    </w:rPr>
  </w:style>
  <w:style w:type="paragraph" w:customStyle="1" w:styleId="xl53">
    <w:name w:val="xl53"/>
    <w:basedOn w:val="Normal"/>
    <w:rsid w:val="00D808E6"/>
    <w:pPr>
      <w:pBdr>
        <w:top w:val="single" w:sz="4" w:space="0" w:color="auto"/>
        <w:left w:val="single" w:sz="4" w:space="0" w:color="auto"/>
        <w:right w:val="single" w:sz="4" w:space="0" w:color="auto"/>
      </w:pBdr>
      <w:shd w:val="clear" w:color="auto" w:fill="C0C0C0"/>
      <w:spacing w:before="100" w:beforeAutospacing="1" w:after="100" w:afterAutospacing="1" w:line="240" w:lineRule="auto"/>
    </w:pPr>
    <w:rPr>
      <w:rFonts w:ascii="Arial" w:eastAsia="Arial Unicode MS" w:hAnsi="Arial" w:cs="Arial"/>
      <w:sz w:val="24"/>
      <w:szCs w:val="24"/>
    </w:rPr>
  </w:style>
  <w:style w:type="paragraph" w:customStyle="1" w:styleId="xl54">
    <w:name w:val="xl54"/>
    <w:basedOn w:val="Normal"/>
    <w:rsid w:val="00D808E6"/>
    <w:pPr>
      <w:pBdr>
        <w:top w:val="single" w:sz="4" w:space="0" w:color="auto"/>
        <w:left w:val="single" w:sz="4" w:space="0" w:color="auto"/>
      </w:pBdr>
      <w:shd w:val="clear" w:color="auto" w:fill="C0C0C0"/>
      <w:spacing w:before="100" w:beforeAutospacing="1" w:after="100" w:afterAutospacing="1" w:line="240" w:lineRule="auto"/>
    </w:pPr>
    <w:rPr>
      <w:rFonts w:ascii="Arial" w:eastAsia="Arial Unicode MS" w:hAnsi="Arial" w:cs="Arial"/>
      <w:sz w:val="24"/>
      <w:szCs w:val="24"/>
    </w:rPr>
  </w:style>
  <w:style w:type="paragraph" w:customStyle="1" w:styleId="xl56">
    <w:name w:val="xl56"/>
    <w:basedOn w:val="Normal"/>
    <w:rsid w:val="00D808E6"/>
    <w:pPr>
      <w:pBdr>
        <w:top w:val="single" w:sz="4" w:space="0" w:color="auto"/>
        <w:left w:val="single" w:sz="4" w:space="0" w:color="auto"/>
        <w:right w:val="single" w:sz="4" w:space="0" w:color="auto"/>
      </w:pBdr>
      <w:shd w:val="clear" w:color="auto" w:fill="C0C0C0"/>
      <w:spacing w:before="100" w:beforeAutospacing="1" w:after="100" w:afterAutospacing="1" w:line="240" w:lineRule="auto"/>
    </w:pPr>
    <w:rPr>
      <w:rFonts w:ascii="Arial" w:eastAsia="Arial Unicode MS" w:hAnsi="Arial" w:cs="Arial"/>
      <w:sz w:val="24"/>
      <w:szCs w:val="24"/>
    </w:rPr>
  </w:style>
  <w:style w:type="paragraph" w:customStyle="1" w:styleId="xl57">
    <w:name w:val="xl57"/>
    <w:basedOn w:val="Normal"/>
    <w:rsid w:val="00D808E6"/>
    <w:pPr>
      <w:pBdr>
        <w:top w:val="single" w:sz="4" w:space="0" w:color="auto"/>
        <w:left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58">
    <w:name w:val="xl58"/>
    <w:basedOn w:val="Normal"/>
    <w:rsid w:val="00D808E6"/>
    <w:pPr>
      <w:pBdr>
        <w:left w:val="single" w:sz="4" w:space="0" w:color="auto"/>
        <w:bottom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59">
    <w:name w:val="xl59"/>
    <w:basedOn w:val="Normal"/>
    <w:rsid w:val="00D808E6"/>
    <w:pPr>
      <w:pBdr>
        <w:left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60">
    <w:name w:val="xl60"/>
    <w:basedOn w:val="Normal"/>
    <w:rsid w:val="00D808E6"/>
    <w:pPr>
      <w:pBdr>
        <w:top w:val="single" w:sz="4" w:space="0" w:color="auto"/>
        <w:left w:val="single" w:sz="4" w:space="0" w:color="auto"/>
        <w:righ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61">
    <w:name w:val="xl61"/>
    <w:basedOn w:val="Normal"/>
    <w:rsid w:val="00D808E6"/>
    <w:pPr>
      <w:pBdr>
        <w:left w:val="single" w:sz="4" w:space="0" w:color="auto"/>
        <w:righ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62">
    <w:name w:val="xl62"/>
    <w:basedOn w:val="Normal"/>
    <w:rsid w:val="00D808E6"/>
    <w:pPr>
      <w:pBdr>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63">
    <w:name w:val="xl63"/>
    <w:basedOn w:val="Normal"/>
    <w:rsid w:val="00D808E6"/>
    <w:pPr>
      <w:pBdr>
        <w:top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64">
    <w:name w:val="xl64"/>
    <w:basedOn w:val="Normal"/>
    <w:rsid w:val="00D808E6"/>
    <w:pPr>
      <w:pBdr>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65">
    <w:name w:val="xl65"/>
    <w:basedOn w:val="Normal"/>
    <w:rsid w:val="00D808E6"/>
    <w:pPr>
      <w:pBdr>
        <w:bottom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character" w:styleId="FollowedHyperlink">
    <w:name w:val="FollowedHyperlink"/>
    <w:basedOn w:val="DefaultParagraphFont"/>
    <w:uiPriority w:val="99"/>
    <w:rsid w:val="00D808E6"/>
    <w:rPr>
      <w:color w:val="800080"/>
      <w:u w:val="single"/>
    </w:rPr>
  </w:style>
  <w:style w:type="paragraph" w:styleId="TOC2">
    <w:name w:val="toc 2"/>
    <w:basedOn w:val="Normal"/>
    <w:next w:val="Normal"/>
    <w:autoRedefine/>
    <w:uiPriority w:val="39"/>
    <w:qFormat/>
    <w:rsid w:val="00336A02"/>
    <w:pPr>
      <w:tabs>
        <w:tab w:val="right" w:leader="dot" w:pos="9360"/>
      </w:tabs>
      <w:spacing w:after="0" w:line="240" w:lineRule="auto"/>
      <w:ind w:left="200"/>
    </w:pPr>
    <w:rPr>
      <w:rFonts w:ascii="Times New Roman" w:eastAsia="Times New Roman" w:hAnsi="Times New Roman" w:cs="Times New Roman"/>
      <w:sz w:val="24"/>
      <w:szCs w:val="20"/>
    </w:rPr>
  </w:style>
  <w:style w:type="paragraph" w:styleId="TOC1">
    <w:name w:val="toc 1"/>
    <w:basedOn w:val="Normal"/>
    <w:next w:val="Normal"/>
    <w:autoRedefine/>
    <w:uiPriority w:val="39"/>
    <w:qFormat/>
    <w:rsid w:val="00E24249"/>
    <w:pPr>
      <w:tabs>
        <w:tab w:val="left" w:pos="440"/>
        <w:tab w:val="right" w:leader="dot" w:pos="9350"/>
      </w:tabs>
      <w:spacing w:before="60" w:after="0" w:line="240" w:lineRule="auto"/>
    </w:pPr>
    <w:rPr>
      <w:rFonts w:ascii="Times New Roman" w:eastAsia="Times New Roman" w:hAnsi="Times New Roman" w:cs="Times New Roman"/>
      <w:sz w:val="24"/>
      <w:szCs w:val="20"/>
    </w:rPr>
  </w:style>
  <w:style w:type="paragraph" w:customStyle="1" w:styleId="header1">
    <w:name w:val="header 1"/>
    <w:basedOn w:val="Header"/>
    <w:link w:val="header1Char"/>
    <w:rsid w:val="00D808E6"/>
    <w:pPr>
      <w:tabs>
        <w:tab w:val="clear" w:pos="4680"/>
        <w:tab w:val="clear" w:pos="9360"/>
        <w:tab w:val="center" w:pos="4320"/>
        <w:tab w:val="right" w:pos="8640"/>
        <w:tab w:val="right" w:pos="8667"/>
      </w:tabs>
    </w:pPr>
    <w:rPr>
      <w:rFonts w:ascii="Times New Roman" w:eastAsia="Times New Roman" w:hAnsi="Times New Roman" w:cs="Times New Roman"/>
      <w:b/>
      <w:sz w:val="24"/>
      <w:szCs w:val="20"/>
    </w:rPr>
  </w:style>
  <w:style w:type="character" w:customStyle="1" w:styleId="header1Char">
    <w:name w:val="header 1 Char"/>
    <w:basedOn w:val="HeaderChar"/>
    <w:link w:val="header1"/>
    <w:rsid w:val="00D808E6"/>
    <w:rPr>
      <w:rFonts w:ascii="Times New Roman" w:eastAsia="Times New Roman" w:hAnsi="Times New Roman" w:cs="Times New Roman"/>
      <w:b/>
      <w:sz w:val="24"/>
      <w:szCs w:val="20"/>
    </w:rPr>
  </w:style>
  <w:style w:type="paragraph" w:customStyle="1" w:styleId="header2Char">
    <w:name w:val="header 2 Char"/>
    <w:basedOn w:val="header1"/>
    <w:link w:val="header2CharChar"/>
    <w:rsid w:val="00D808E6"/>
    <w:pPr>
      <w:spacing w:before="120"/>
      <w:ind w:firstLine="360"/>
    </w:pPr>
  </w:style>
  <w:style w:type="character" w:customStyle="1" w:styleId="header2CharChar">
    <w:name w:val="header 2 Char Char"/>
    <w:basedOn w:val="header1Char"/>
    <w:link w:val="header2Char"/>
    <w:rsid w:val="00D808E6"/>
    <w:rPr>
      <w:rFonts w:ascii="Times New Roman" w:eastAsia="Times New Roman" w:hAnsi="Times New Roman" w:cs="Times New Roman"/>
      <w:b/>
      <w:sz w:val="24"/>
      <w:szCs w:val="20"/>
    </w:rPr>
  </w:style>
  <w:style w:type="paragraph" w:customStyle="1" w:styleId="header3Char">
    <w:name w:val="header 3 Char"/>
    <w:basedOn w:val="header2Char"/>
    <w:link w:val="header3CharChar"/>
    <w:rsid w:val="00D808E6"/>
    <w:pPr>
      <w:keepNext/>
      <w:spacing w:before="240" w:after="120"/>
    </w:pPr>
  </w:style>
  <w:style w:type="character" w:customStyle="1" w:styleId="header3CharChar">
    <w:name w:val="header 3 Char Char"/>
    <w:basedOn w:val="header2CharChar"/>
    <w:link w:val="header3Char"/>
    <w:rsid w:val="00D808E6"/>
    <w:rPr>
      <w:rFonts w:ascii="Times New Roman" w:eastAsia="Times New Roman" w:hAnsi="Times New Roman" w:cs="Times New Roman"/>
      <w:b/>
      <w:sz w:val="24"/>
      <w:szCs w:val="20"/>
    </w:rPr>
  </w:style>
  <w:style w:type="paragraph" w:styleId="TableofFigures">
    <w:name w:val="table of figures"/>
    <w:basedOn w:val="Normal"/>
    <w:next w:val="Normal"/>
    <w:uiPriority w:val="99"/>
    <w:rsid w:val="00D808E6"/>
    <w:pPr>
      <w:spacing w:after="0" w:line="240" w:lineRule="auto"/>
      <w:ind w:left="400" w:hanging="400"/>
    </w:pPr>
    <w:rPr>
      <w:rFonts w:ascii="Times New Roman" w:eastAsia="Times New Roman" w:hAnsi="Times New Roman" w:cs="Times New Roman"/>
      <w:sz w:val="24"/>
      <w:szCs w:val="20"/>
    </w:rPr>
  </w:style>
  <w:style w:type="paragraph" w:styleId="TOC7">
    <w:name w:val="toc 7"/>
    <w:basedOn w:val="Normal"/>
    <w:next w:val="Normal"/>
    <w:autoRedefine/>
    <w:semiHidden/>
    <w:rsid w:val="00D808E6"/>
    <w:pPr>
      <w:spacing w:after="0" w:line="240" w:lineRule="auto"/>
      <w:ind w:left="1440"/>
    </w:pPr>
    <w:rPr>
      <w:rFonts w:ascii="Times New Roman" w:eastAsia="Times New Roman" w:hAnsi="Times New Roman" w:cs="Times New Roman"/>
      <w:sz w:val="24"/>
      <w:szCs w:val="24"/>
    </w:rPr>
  </w:style>
  <w:style w:type="paragraph" w:styleId="TOC8">
    <w:name w:val="toc 8"/>
    <w:basedOn w:val="Normal"/>
    <w:next w:val="Normal"/>
    <w:autoRedefine/>
    <w:semiHidden/>
    <w:rsid w:val="00D808E6"/>
    <w:pPr>
      <w:spacing w:after="0" w:line="240" w:lineRule="auto"/>
      <w:ind w:left="1680"/>
    </w:pPr>
    <w:rPr>
      <w:rFonts w:ascii="Times New Roman" w:eastAsia="Times New Roman" w:hAnsi="Times New Roman" w:cs="Times New Roman"/>
      <w:sz w:val="24"/>
      <w:szCs w:val="24"/>
    </w:rPr>
  </w:style>
  <w:style w:type="table" w:styleId="TableGrid">
    <w:name w:val="Table Grid"/>
    <w:basedOn w:val="TableNormal"/>
    <w:rsid w:val="00D808E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autoRedefine/>
    <w:rsid w:val="00D808E6"/>
    <w:pPr>
      <w:spacing w:after="0" w:line="240" w:lineRule="auto"/>
    </w:pPr>
    <w:rPr>
      <w:rFonts w:ascii="Arial" w:eastAsia="Times New Roman" w:hAnsi="Arial" w:cs="Times New Roman"/>
      <w:b/>
      <w:i/>
      <w:noProof/>
      <w:sz w:val="32"/>
      <w:szCs w:val="20"/>
    </w:rPr>
  </w:style>
  <w:style w:type="character" w:styleId="HTMLCode">
    <w:name w:val="HTML Code"/>
    <w:basedOn w:val="DefaultParagraphFont"/>
    <w:rsid w:val="00D808E6"/>
    <w:rPr>
      <w:rFonts w:ascii="Arial Unicode MS" w:eastAsia="Arial Unicode MS" w:hAnsi="Arial Unicode MS" w:cs="Arial Unicode MS"/>
      <w:sz w:val="20"/>
      <w:szCs w:val="20"/>
    </w:rPr>
  </w:style>
  <w:style w:type="paragraph" w:customStyle="1" w:styleId="Figure">
    <w:name w:val="Figure"/>
    <w:basedOn w:val="BodytextCharChar"/>
    <w:rsid w:val="00D808E6"/>
    <w:pPr>
      <w:jc w:val="center"/>
    </w:pPr>
  </w:style>
  <w:style w:type="paragraph" w:customStyle="1" w:styleId="Bodd">
    <w:name w:val="Bodd"/>
    <w:basedOn w:val="Bodytextbullet"/>
    <w:rsid w:val="00D808E6"/>
    <w:rPr>
      <w:b/>
      <w:color w:val="FF0000"/>
    </w:rPr>
  </w:style>
  <w:style w:type="paragraph" w:customStyle="1" w:styleId="header2">
    <w:name w:val="header 2"/>
    <w:basedOn w:val="header1"/>
    <w:link w:val="header2Char1"/>
    <w:rsid w:val="00D808E6"/>
    <w:pPr>
      <w:spacing w:before="120"/>
      <w:ind w:firstLine="360"/>
    </w:pPr>
  </w:style>
  <w:style w:type="character" w:customStyle="1" w:styleId="header2Char1">
    <w:name w:val="header 2 Char1"/>
    <w:basedOn w:val="header1Char"/>
    <w:link w:val="header2"/>
    <w:rsid w:val="00D808E6"/>
    <w:rPr>
      <w:rFonts w:ascii="Times New Roman" w:eastAsia="Times New Roman" w:hAnsi="Times New Roman" w:cs="Times New Roman"/>
      <w:b/>
      <w:sz w:val="24"/>
      <w:szCs w:val="20"/>
    </w:rPr>
  </w:style>
  <w:style w:type="character" w:customStyle="1" w:styleId="tx1">
    <w:name w:val="tx1"/>
    <w:basedOn w:val="DefaultParagraphFont"/>
    <w:rsid w:val="00D808E6"/>
    <w:rPr>
      <w:b/>
      <w:bCs/>
    </w:rPr>
  </w:style>
  <w:style w:type="paragraph" w:customStyle="1" w:styleId="BodyTexxtc">
    <w:name w:val="Body Texxt c"/>
    <w:basedOn w:val="BodytextChar0"/>
    <w:rsid w:val="00D808E6"/>
  </w:style>
  <w:style w:type="paragraph" w:customStyle="1" w:styleId="header3">
    <w:name w:val="header 3"/>
    <w:basedOn w:val="header3Char"/>
    <w:link w:val="header3Char1"/>
    <w:rsid w:val="00D808E6"/>
  </w:style>
  <w:style w:type="character" w:customStyle="1" w:styleId="header3Char1">
    <w:name w:val="header 3 Char1"/>
    <w:basedOn w:val="header3CharChar"/>
    <w:link w:val="header3"/>
    <w:rsid w:val="00D808E6"/>
    <w:rPr>
      <w:rFonts w:ascii="Times New Roman" w:eastAsia="Times New Roman" w:hAnsi="Times New Roman" w:cs="Times New Roman"/>
      <w:b/>
      <w:sz w:val="24"/>
      <w:szCs w:val="20"/>
    </w:rPr>
  </w:style>
  <w:style w:type="paragraph" w:styleId="NormalWeb">
    <w:name w:val="Normal (Web)"/>
    <w:basedOn w:val="Normal"/>
    <w:rsid w:val="00D808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D808E6"/>
  </w:style>
  <w:style w:type="character" w:customStyle="1" w:styleId="TableTitleChar">
    <w:name w:val="Table Title Char"/>
    <w:basedOn w:val="DefaultParagraphFont"/>
    <w:link w:val="TableTitle"/>
    <w:rsid w:val="00D808E6"/>
    <w:rPr>
      <w:rFonts w:ascii="Times New Roman" w:eastAsia="Times New Roman" w:hAnsi="Times New Roman" w:cs="Times New Roman"/>
      <w:b/>
      <w:sz w:val="24"/>
      <w:szCs w:val="20"/>
    </w:rPr>
  </w:style>
  <w:style w:type="character" w:customStyle="1" w:styleId="Heading1Char">
    <w:name w:val="Heading 1 Char"/>
    <w:basedOn w:val="DefaultParagraphFont"/>
    <w:link w:val="Heading1"/>
    <w:rsid w:val="00D808E6"/>
    <w:rPr>
      <w:rFonts w:ascii="Times New Roman" w:eastAsia="Times New Roman" w:hAnsi="Times New Roman" w:cs="Times New Roman"/>
      <w:b/>
      <w:color w:val="000000"/>
      <w:sz w:val="36"/>
    </w:rPr>
  </w:style>
  <w:style w:type="character" w:customStyle="1" w:styleId="TitleChar">
    <w:name w:val="Title Char"/>
    <w:basedOn w:val="DefaultParagraphFont"/>
    <w:link w:val="Title"/>
    <w:uiPriority w:val="10"/>
    <w:rsid w:val="00D808E6"/>
    <w:rPr>
      <w:rFonts w:ascii="Times New Roman" w:eastAsia="Times New Roman" w:hAnsi="Times New Roman" w:cs="Times New Roman"/>
      <w:b/>
      <w:color w:val="000000"/>
      <w:sz w:val="72"/>
    </w:rPr>
  </w:style>
  <w:style w:type="paragraph" w:customStyle="1" w:styleId="Bullet">
    <w:name w:val="Bullet"/>
    <w:basedOn w:val="Normal"/>
    <w:rsid w:val="00D808E6"/>
    <w:pPr>
      <w:numPr>
        <w:numId w:val="13"/>
      </w:numPr>
      <w:spacing w:after="0" w:line="240" w:lineRule="auto"/>
    </w:pPr>
    <w:rPr>
      <w:rFonts w:ascii="Comic Sans MS" w:eastAsia="Times New Roman" w:hAnsi="Comic Sans MS" w:cs="Times New Roman"/>
      <w:sz w:val="20"/>
      <w:szCs w:val="20"/>
    </w:rPr>
  </w:style>
  <w:style w:type="paragraph" w:customStyle="1" w:styleId="NumberOutline">
    <w:name w:val="NumberOutline"/>
    <w:basedOn w:val="Normal"/>
    <w:rsid w:val="00D808E6"/>
    <w:pPr>
      <w:numPr>
        <w:numId w:val="14"/>
      </w:numPr>
      <w:spacing w:after="0" w:line="240" w:lineRule="auto"/>
    </w:pPr>
    <w:rPr>
      <w:rFonts w:ascii="Comic Sans MS" w:eastAsia="Times New Roman" w:hAnsi="Comic Sans MS" w:cs="Times New Roman"/>
      <w:sz w:val="20"/>
      <w:szCs w:val="24"/>
    </w:rPr>
  </w:style>
  <w:style w:type="paragraph" w:customStyle="1" w:styleId="BensDocumentation">
    <w:name w:val="Ben's Documentation"/>
    <w:basedOn w:val="Normal"/>
    <w:autoRedefine/>
    <w:qFormat/>
    <w:rsid w:val="00D808E6"/>
    <w:pPr>
      <w:ind w:left="720"/>
      <w:contextualSpacing/>
    </w:pPr>
    <w:rPr>
      <w:rFonts w:ascii="Times New Roman" w:eastAsia="Calibri" w:hAnsi="Times New Roman" w:cs="Times New Roman"/>
      <w:sz w:val="20"/>
      <w:szCs w:val="20"/>
    </w:rPr>
  </w:style>
  <w:style w:type="character" w:customStyle="1" w:styleId="StyleBodytextCharChar9ptChar">
    <w:name w:val="Style Body text Char Char + 9 pt Char"/>
    <w:basedOn w:val="DefaultParagraphFont"/>
    <w:link w:val="StyleBodytextCharChar9pt"/>
    <w:locked/>
    <w:rsid w:val="00D808E6"/>
    <w:rPr>
      <w:rFonts w:ascii="Calibri" w:eastAsia="Calibri" w:hAnsi="Calibri"/>
      <w:sz w:val="24"/>
      <w:szCs w:val="24"/>
    </w:rPr>
  </w:style>
  <w:style w:type="paragraph" w:customStyle="1" w:styleId="StyleBodytextCharChar9pt">
    <w:name w:val="Style Body text Char Char + 9 pt"/>
    <w:basedOn w:val="Normal"/>
    <w:link w:val="StyleBodytextCharChar9ptChar"/>
    <w:rsid w:val="00D808E6"/>
    <w:pPr>
      <w:spacing w:before="120" w:after="120" w:line="240" w:lineRule="auto"/>
      <w:jc w:val="both"/>
    </w:pPr>
    <w:rPr>
      <w:rFonts w:ascii="Calibri" w:eastAsia="Calibri" w:hAnsi="Calibri"/>
      <w:sz w:val="24"/>
      <w:szCs w:val="24"/>
    </w:rPr>
  </w:style>
  <w:style w:type="paragraph" w:styleId="TOCHeading">
    <w:name w:val="TOC Heading"/>
    <w:basedOn w:val="Heading1"/>
    <w:next w:val="Normal"/>
    <w:uiPriority w:val="39"/>
    <w:unhideWhenUsed/>
    <w:qFormat/>
    <w:rsid w:val="00D808E6"/>
    <w:pPr>
      <w:keepNext/>
      <w:keepLines/>
      <w:spacing w:after="0"/>
      <w:outlineLvl w:val="9"/>
    </w:pPr>
    <w:rPr>
      <w:rFonts w:ascii="Cambria" w:hAnsi="Cambria"/>
      <w:bCs/>
      <w:color w:val="365F91"/>
      <w:sz w:val="28"/>
      <w:szCs w:val="28"/>
    </w:rPr>
  </w:style>
  <w:style w:type="paragraph" w:styleId="TOC3">
    <w:name w:val="toc 3"/>
    <w:basedOn w:val="Normal"/>
    <w:next w:val="Normal"/>
    <w:autoRedefine/>
    <w:uiPriority w:val="39"/>
    <w:unhideWhenUsed/>
    <w:qFormat/>
    <w:rsid w:val="00D808E6"/>
    <w:pPr>
      <w:spacing w:after="100"/>
      <w:ind w:left="440"/>
    </w:pPr>
    <w:rPr>
      <w:rFonts w:ascii="Calibri" w:eastAsia="Times New Roman" w:hAnsi="Calibri" w:cs="Times New Roman"/>
    </w:rPr>
  </w:style>
  <w:style w:type="character" w:customStyle="1" w:styleId="FigureTitleChar">
    <w:name w:val="Figure Title Char"/>
    <w:basedOn w:val="DefaultParagraphFont"/>
    <w:link w:val="FigureTitle"/>
    <w:rsid w:val="00D808E6"/>
    <w:rPr>
      <w:rFonts w:ascii="Times New Roman" w:eastAsia="Times New Roman" w:hAnsi="Times New Roman" w:cs="Times New Roman"/>
      <w:b/>
      <w:sz w:val="24"/>
      <w:szCs w:val="24"/>
    </w:rPr>
  </w:style>
  <w:style w:type="paragraph" w:styleId="NoSpacing">
    <w:name w:val="No Spacing"/>
    <w:qFormat/>
    <w:rsid w:val="00D808E6"/>
    <w:pPr>
      <w:spacing w:after="0" w:line="240" w:lineRule="auto"/>
    </w:pPr>
    <w:rPr>
      <w:rFonts w:ascii="Calibri" w:eastAsia="Calibri" w:hAnsi="Calibri" w:cs="Times New Roman"/>
    </w:rPr>
  </w:style>
  <w:style w:type="paragraph" w:styleId="Revision">
    <w:name w:val="Revision"/>
    <w:hidden/>
    <w:uiPriority w:val="99"/>
    <w:semiHidden/>
    <w:rsid w:val="00D808E6"/>
    <w:pPr>
      <w:spacing w:after="0" w:line="240" w:lineRule="auto"/>
    </w:pPr>
    <w:rPr>
      <w:rFonts w:ascii="Times New Roman" w:eastAsia="Times New Roman" w:hAnsi="Times New Roman" w:cs="Times New Roman"/>
      <w:sz w:val="24"/>
      <w:szCs w:val="24"/>
    </w:rPr>
  </w:style>
  <w:style w:type="paragraph" w:customStyle="1" w:styleId="Div">
    <w:name w:val="Div"/>
    <w:basedOn w:val="Normal"/>
    <w:rsid w:val="00D808E6"/>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customStyle="1" w:styleId="Ol">
    <w:name w:val="Ol"/>
    <w:basedOn w:val="Normal"/>
    <w:rsid w:val="00D808E6"/>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customStyle="1" w:styleId="Ul">
    <w:name w:val="Ul"/>
    <w:basedOn w:val="Normal"/>
    <w:rsid w:val="00D808E6"/>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customStyle="1" w:styleId="Li">
    <w:name w:val="Li"/>
    <w:basedOn w:val="Normal"/>
    <w:rsid w:val="00D808E6"/>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Caption">
    <w:name w:val="caption"/>
    <w:basedOn w:val="Normal"/>
    <w:next w:val="Normal"/>
    <w:unhideWhenUsed/>
    <w:qFormat/>
    <w:rsid w:val="00D808E6"/>
    <w:pPr>
      <w:spacing w:line="240" w:lineRule="auto"/>
    </w:pPr>
    <w:rPr>
      <w:rFonts w:ascii="Times New Roman" w:eastAsia="Times New Roman" w:hAnsi="Times New Roman" w:cs="Times New Roman"/>
      <w:b/>
      <w:bCs/>
      <w:color w:val="4F81BD"/>
      <w:sz w:val="18"/>
      <w:szCs w:val="18"/>
    </w:rPr>
  </w:style>
  <w:style w:type="paragraph" w:styleId="EndnoteText">
    <w:name w:val="endnote text"/>
    <w:basedOn w:val="Normal"/>
    <w:link w:val="EndnoteTextChar"/>
    <w:rsid w:val="00D808E6"/>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D808E6"/>
    <w:rPr>
      <w:rFonts w:ascii="Times New Roman" w:eastAsia="Times New Roman" w:hAnsi="Times New Roman" w:cs="Times New Roman"/>
      <w:sz w:val="20"/>
      <w:szCs w:val="20"/>
    </w:rPr>
  </w:style>
  <w:style w:type="character" w:styleId="EndnoteReference">
    <w:name w:val="endnote reference"/>
    <w:basedOn w:val="DefaultParagraphFont"/>
    <w:rsid w:val="00D808E6"/>
    <w:rPr>
      <w:vertAlign w:val="superscript"/>
    </w:rPr>
  </w:style>
  <w:style w:type="character" w:customStyle="1" w:styleId="BodytextCharChar2">
    <w:name w:val="Body text Char Char2"/>
    <w:basedOn w:val="DefaultParagraphFont"/>
    <w:rsid w:val="00D808E6"/>
    <w:rPr>
      <w:sz w:val="24"/>
      <w:lang w:val="en-US" w:eastAsia="en-US" w:bidi="ar-SA"/>
    </w:rPr>
  </w:style>
  <w:style w:type="paragraph" w:styleId="PlainText">
    <w:name w:val="Plain Text"/>
    <w:basedOn w:val="Normal"/>
    <w:link w:val="PlainTextChar"/>
    <w:uiPriority w:val="99"/>
    <w:unhideWhenUsed/>
    <w:rsid w:val="00D808E6"/>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D808E6"/>
    <w:rPr>
      <w:rFonts w:ascii="Consolas" w:eastAsia="Calibri" w:hAnsi="Consolas" w:cs="Times New Roman"/>
      <w:sz w:val="21"/>
      <w:szCs w:val="21"/>
    </w:rPr>
  </w:style>
  <w:style w:type="paragraph" w:customStyle="1" w:styleId="Style-1">
    <w:name w:val="Style-1"/>
    <w:rsid w:val="00D808E6"/>
    <w:pPr>
      <w:spacing w:after="0" w:line="240" w:lineRule="auto"/>
    </w:pPr>
    <w:rPr>
      <w:rFonts w:ascii="Times New Roman" w:eastAsia="Times New Roman" w:hAnsi="Times New Roman" w:cs="Times New Roman"/>
      <w:sz w:val="20"/>
      <w:szCs w:val="20"/>
    </w:rPr>
  </w:style>
  <w:style w:type="paragraph" w:customStyle="1" w:styleId="Style-2">
    <w:name w:val="Style-2"/>
    <w:rsid w:val="00D808E6"/>
    <w:pPr>
      <w:spacing w:after="0" w:line="240" w:lineRule="auto"/>
    </w:pPr>
    <w:rPr>
      <w:rFonts w:ascii="Times New Roman" w:eastAsia="Times New Roman" w:hAnsi="Times New Roman" w:cs="Times New Roman"/>
      <w:sz w:val="20"/>
      <w:szCs w:val="20"/>
    </w:rPr>
  </w:style>
  <w:style w:type="paragraph" w:customStyle="1" w:styleId="Style-3">
    <w:name w:val="Style-3"/>
    <w:rsid w:val="00D808E6"/>
    <w:pPr>
      <w:spacing w:after="0" w:line="240" w:lineRule="auto"/>
    </w:pPr>
    <w:rPr>
      <w:rFonts w:ascii="Times New Roman" w:eastAsia="Times New Roman" w:hAnsi="Times New Roman" w:cs="Times New Roman"/>
      <w:sz w:val="20"/>
      <w:szCs w:val="20"/>
    </w:rPr>
  </w:style>
  <w:style w:type="paragraph" w:customStyle="1" w:styleId="Style-4">
    <w:name w:val="Style-4"/>
    <w:rsid w:val="00D808E6"/>
    <w:pPr>
      <w:spacing w:after="0" w:line="240" w:lineRule="auto"/>
    </w:pPr>
    <w:rPr>
      <w:rFonts w:ascii="Times New Roman" w:eastAsia="Times New Roman" w:hAnsi="Times New Roman" w:cs="Times New Roman"/>
      <w:sz w:val="20"/>
      <w:szCs w:val="20"/>
    </w:rPr>
  </w:style>
  <w:style w:type="paragraph" w:customStyle="1" w:styleId="Style-5">
    <w:name w:val="Style-5"/>
    <w:rsid w:val="00D808E6"/>
    <w:pPr>
      <w:spacing w:after="0" w:line="240" w:lineRule="auto"/>
    </w:pPr>
    <w:rPr>
      <w:rFonts w:ascii="Times New Roman" w:eastAsia="Times New Roman" w:hAnsi="Times New Roman" w:cs="Times New Roman"/>
      <w:sz w:val="20"/>
      <w:szCs w:val="20"/>
    </w:rPr>
  </w:style>
  <w:style w:type="paragraph" w:customStyle="1" w:styleId="Style-6">
    <w:name w:val="Style-6"/>
    <w:rsid w:val="00D808E6"/>
    <w:pPr>
      <w:spacing w:after="0" w:line="240" w:lineRule="auto"/>
    </w:pPr>
    <w:rPr>
      <w:rFonts w:ascii="Times New Roman" w:eastAsia="Times New Roman" w:hAnsi="Times New Roman" w:cs="Times New Roman"/>
      <w:sz w:val="20"/>
      <w:szCs w:val="20"/>
    </w:rPr>
  </w:style>
  <w:style w:type="paragraph" w:customStyle="1" w:styleId="Style-7">
    <w:name w:val="Style-7"/>
    <w:rsid w:val="00D808E6"/>
    <w:pPr>
      <w:spacing w:after="0" w:line="240" w:lineRule="auto"/>
    </w:pPr>
    <w:rPr>
      <w:rFonts w:ascii="Times New Roman" w:eastAsia="Times New Roman" w:hAnsi="Times New Roman" w:cs="Times New Roman"/>
      <w:sz w:val="20"/>
      <w:szCs w:val="20"/>
    </w:rPr>
  </w:style>
  <w:style w:type="paragraph" w:customStyle="1" w:styleId="Style-8">
    <w:name w:val="Style-8"/>
    <w:rsid w:val="00D808E6"/>
    <w:pPr>
      <w:spacing w:after="0" w:line="240" w:lineRule="auto"/>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665FCF"/>
    <w:rPr>
      <w:rFonts w:ascii="Times New Roman" w:eastAsia="Times New Roman" w:hAnsi="Times New Roman" w:cs="Times New Roman"/>
      <w:b/>
      <w:color w:val="000000"/>
      <w:sz w:val="28"/>
    </w:rPr>
  </w:style>
  <w:style w:type="paragraph" w:customStyle="1" w:styleId="xl66">
    <w:name w:val="xl66"/>
    <w:basedOn w:val="Normal"/>
    <w:rsid w:val="003120A5"/>
    <w:pPr>
      <w:pBdr>
        <w:left w:val="single" w:sz="4" w:space="0" w:color="auto"/>
        <w:bottom w:val="double" w:sz="6"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8"/>
      <w:szCs w:val="18"/>
    </w:rPr>
  </w:style>
  <w:style w:type="paragraph" w:customStyle="1" w:styleId="xl67">
    <w:name w:val="xl67"/>
    <w:basedOn w:val="Normal"/>
    <w:rsid w:val="003120A5"/>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68">
    <w:name w:val="xl68"/>
    <w:basedOn w:val="Normal"/>
    <w:rsid w:val="003120A5"/>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3120A5"/>
    <w:pPr>
      <w:pBdr>
        <w:left w:val="single" w:sz="4" w:space="0" w:color="auto"/>
        <w:bottom w:val="double" w:sz="6"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3120A5"/>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3120A5"/>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3120A5"/>
    <w:pPr>
      <w:pBdr>
        <w:left w:val="single" w:sz="4" w:space="0" w:color="auto"/>
        <w:bottom w:val="double" w:sz="6"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3120A5"/>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3120A5"/>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18"/>
      <w:szCs w:val="18"/>
    </w:rPr>
  </w:style>
  <w:style w:type="paragraph" w:customStyle="1" w:styleId="xl75">
    <w:name w:val="xl75"/>
    <w:basedOn w:val="Normal"/>
    <w:rsid w:val="003120A5"/>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18"/>
      <w:szCs w:val="18"/>
    </w:rPr>
  </w:style>
  <w:style w:type="paragraph" w:customStyle="1" w:styleId="xl76">
    <w:name w:val="xl76"/>
    <w:basedOn w:val="Normal"/>
    <w:rsid w:val="003120A5"/>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58689">
      <w:bodyDiv w:val="1"/>
      <w:marLeft w:val="0"/>
      <w:marRight w:val="0"/>
      <w:marTop w:val="0"/>
      <w:marBottom w:val="0"/>
      <w:divBdr>
        <w:top w:val="none" w:sz="0" w:space="0" w:color="auto"/>
        <w:left w:val="none" w:sz="0" w:space="0" w:color="auto"/>
        <w:bottom w:val="none" w:sz="0" w:space="0" w:color="auto"/>
        <w:right w:val="none" w:sz="0" w:space="0" w:color="auto"/>
      </w:divBdr>
    </w:div>
    <w:div w:id="237445776">
      <w:bodyDiv w:val="1"/>
      <w:marLeft w:val="0"/>
      <w:marRight w:val="0"/>
      <w:marTop w:val="0"/>
      <w:marBottom w:val="0"/>
      <w:divBdr>
        <w:top w:val="none" w:sz="0" w:space="0" w:color="auto"/>
        <w:left w:val="none" w:sz="0" w:space="0" w:color="auto"/>
        <w:bottom w:val="none" w:sz="0" w:space="0" w:color="auto"/>
        <w:right w:val="none" w:sz="0" w:space="0" w:color="auto"/>
      </w:divBdr>
    </w:div>
    <w:div w:id="304512184">
      <w:bodyDiv w:val="1"/>
      <w:marLeft w:val="0"/>
      <w:marRight w:val="0"/>
      <w:marTop w:val="0"/>
      <w:marBottom w:val="0"/>
      <w:divBdr>
        <w:top w:val="none" w:sz="0" w:space="0" w:color="auto"/>
        <w:left w:val="none" w:sz="0" w:space="0" w:color="auto"/>
        <w:bottom w:val="none" w:sz="0" w:space="0" w:color="auto"/>
        <w:right w:val="none" w:sz="0" w:space="0" w:color="auto"/>
      </w:divBdr>
    </w:div>
    <w:div w:id="375475490">
      <w:bodyDiv w:val="1"/>
      <w:marLeft w:val="0"/>
      <w:marRight w:val="0"/>
      <w:marTop w:val="0"/>
      <w:marBottom w:val="0"/>
      <w:divBdr>
        <w:top w:val="none" w:sz="0" w:space="0" w:color="auto"/>
        <w:left w:val="none" w:sz="0" w:space="0" w:color="auto"/>
        <w:bottom w:val="none" w:sz="0" w:space="0" w:color="auto"/>
        <w:right w:val="none" w:sz="0" w:space="0" w:color="auto"/>
      </w:divBdr>
    </w:div>
    <w:div w:id="388186356">
      <w:bodyDiv w:val="1"/>
      <w:marLeft w:val="0"/>
      <w:marRight w:val="0"/>
      <w:marTop w:val="0"/>
      <w:marBottom w:val="0"/>
      <w:divBdr>
        <w:top w:val="none" w:sz="0" w:space="0" w:color="auto"/>
        <w:left w:val="none" w:sz="0" w:space="0" w:color="auto"/>
        <w:bottom w:val="none" w:sz="0" w:space="0" w:color="auto"/>
        <w:right w:val="none" w:sz="0" w:space="0" w:color="auto"/>
      </w:divBdr>
      <w:divsChild>
        <w:div w:id="49425604">
          <w:marLeft w:val="0"/>
          <w:marRight w:val="0"/>
          <w:marTop w:val="0"/>
          <w:marBottom w:val="0"/>
          <w:divBdr>
            <w:top w:val="none" w:sz="0" w:space="0" w:color="auto"/>
            <w:left w:val="none" w:sz="0" w:space="0" w:color="auto"/>
            <w:bottom w:val="none" w:sz="0" w:space="0" w:color="auto"/>
            <w:right w:val="none" w:sz="0" w:space="0" w:color="auto"/>
          </w:divBdr>
        </w:div>
        <w:div w:id="174851970">
          <w:marLeft w:val="0"/>
          <w:marRight w:val="0"/>
          <w:marTop w:val="0"/>
          <w:marBottom w:val="0"/>
          <w:divBdr>
            <w:top w:val="none" w:sz="0" w:space="0" w:color="auto"/>
            <w:left w:val="none" w:sz="0" w:space="0" w:color="auto"/>
            <w:bottom w:val="none" w:sz="0" w:space="0" w:color="auto"/>
            <w:right w:val="none" w:sz="0" w:space="0" w:color="auto"/>
          </w:divBdr>
        </w:div>
        <w:div w:id="184755776">
          <w:marLeft w:val="0"/>
          <w:marRight w:val="0"/>
          <w:marTop w:val="0"/>
          <w:marBottom w:val="0"/>
          <w:divBdr>
            <w:top w:val="none" w:sz="0" w:space="0" w:color="auto"/>
            <w:left w:val="none" w:sz="0" w:space="0" w:color="auto"/>
            <w:bottom w:val="none" w:sz="0" w:space="0" w:color="auto"/>
            <w:right w:val="none" w:sz="0" w:space="0" w:color="auto"/>
          </w:divBdr>
        </w:div>
        <w:div w:id="609049079">
          <w:marLeft w:val="0"/>
          <w:marRight w:val="0"/>
          <w:marTop w:val="0"/>
          <w:marBottom w:val="0"/>
          <w:divBdr>
            <w:top w:val="none" w:sz="0" w:space="0" w:color="auto"/>
            <w:left w:val="none" w:sz="0" w:space="0" w:color="auto"/>
            <w:bottom w:val="none" w:sz="0" w:space="0" w:color="auto"/>
            <w:right w:val="none" w:sz="0" w:space="0" w:color="auto"/>
          </w:divBdr>
        </w:div>
        <w:div w:id="1176385787">
          <w:marLeft w:val="0"/>
          <w:marRight w:val="0"/>
          <w:marTop w:val="0"/>
          <w:marBottom w:val="0"/>
          <w:divBdr>
            <w:top w:val="none" w:sz="0" w:space="0" w:color="auto"/>
            <w:left w:val="none" w:sz="0" w:space="0" w:color="auto"/>
            <w:bottom w:val="none" w:sz="0" w:space="0" w:color="auto"/>
            <w:right w:val="none" w:sz="0" w:space="0" w:color="auto"/>
          </w:divBdr>
        </w:div>
        <w:div w:id="1923027683">
          <w:marLeft w:val="0"/>
          <w:marRight w:val="0"/>
          <w:marTop w:val="0"/>
          <w:marBottom w:val="0"/>
          <w:divBdr>
            <w:top w:val="none" w:sz="0" w:space="0" w:color="auto"/>
            <w:left w:val="none" w:sz="0" w:space="0" w:color="auto"/>
            <w:bottom w:val="none" w:sz="0" w:space="0" w:color="auto"/>
            <w:right w:val="none" w:sz="0" w:space="0" w:color="auto"/>
          </w:divBdr>
        </w:div>
      </w:divsChild>
    </w:div>
    <w:div w:id="664632156">
      <w:bodyDiv w:val="1"/>
      <w:marLeft w:val="0"/>
      <w:marRight w:val="0"/>
      <w:marTop w:val="0"/>
      <w:marBottom w:val="0"/>
      <w:divBdr>
        <w:top w:val="none" w:sz="0" w:space="0" w:color="auto"/>
        <w:left w:val="none" w:sz="0" w:space="0" w:color="auto"/>
        <w:bottom w:val="none" w:sz="0" w:space="0" w:color="auto"/>
        <w:right w:val="none" w:sz="0" w:space="0" w:color="auto"/>
      </w:divBdr>
    </w:div>
    <w:div w:id="690105736">
      <w:bodyDiv w:val="1"/>
      <w:marLeft w:val="0"/>
      <w:marRight w:val="0"/>
      <w:marTop w:val="0"/>
      <w:marBottom w:val="0"/>
      <w:divBdr>
        <w:top w:val="none" w:sz="0" w:space="0" w:color="auto"/>
        <w:left w:val="none" w:sz="0" w:space="0" w:color="auto"/>
        <w:bottom w:val="none" w:sz="0" w:space="0" w:color="auto"/>
        <w:right w:val="none" w:sz="0" w:space="0" w:color="auto"/>
      </w:divBdr>
    </w:div>
    <w:div w:id="840313668">
      <w:bodyDiv w:val="1"/>
      <w:marLeft w:val="0"/>
      <w:marRight w:val="0"/>
      <w:marTop w:val="0"/>
      <w:marBottom w:val="0"/>
      <w:divBdr>
        <w:top w:val="none" w:sz="0" w:space="0" w:color="auto"/>
        <w:left w:val="none" w:sz="0" w:space="0" w:color="auto"/>
        <w:bottom w:val="none" w:sz="0" w:space="0" w:color="auto"/>
        <w:right w:val="none" w:sz="0" w:space="0" w:color="auto"/>
      </w:divBdr>
    </w:div>
    <w:div w:id="894513637">
      <w:bodyDiv w:val="1"/>
      <w:marLeft w:val="0"/>
      <w:marRight w:val="0"/>
      <w:marTop w:val="0"/>
      <w:marBottom w:val="0"/>
      <w:divBdr>
        <w:top w:val="none" w:sz="0" w:space="0" w:color="auto"/>
        <w:left w:val="none" w:sz="0" w:space="0" w:color="auto"/>
        <w:bottom w:val="none" w:sz="0" w:space="0" w:color="auto"/>
        <w:right w:val="none" w:sz="0" w:space="0" w:color="auto"/>
      </w:divBdr>
    </w:div>
    <w:div w:id="939679880">
      <w:bodyDiv w:val="1"/>
      <w:marLeft w:val="0"/>
      <w:marRight w:val="0"/>
      <w:marTop w:val="0"/>
      <w:marBottom w:val="0"/>
      <w:divBdr>
        <w:top w:val="none" w:sz="0" w:space="0" w:color="auto"/>
        <w:left w:val="none" w:sz="0" w:space="0" w:color="auto"/>
        <w:bottom w:val="none" w:sz="0" w:space="0" w:color="auto"/>
        <w:right w:val="none" w:sz="0" w:space="0" w:color="auto"/>
      </w:divBdr>
    </w:div>
    <w:div w:id="1148329474">
      <w:bodyDiv w:val="1"/>
      <w:marLeft w:val="0"/>
      <w:marRight w:val="0"/>
      <w:marTop w:val="0"/>
      <w:marBottom w:val="0"/>
      <w:divBdr>
        <w:top w:val="none" w:sz="0" w:space="0" w:color="auto"/>
        <w:left w:val="none" w:sz="0" w:space="0" w:color="auto"/>
        <w:bottom w:val="none" w:sz="0" w:space="0" w:color="auto"/>
        <w:right w:val="none" w:sz="0" w:space="0" w:color="auto"/>
      </w:divBdr>
    </w:div>
    <w:div w:id="1154445369">
      <w:bodyDiv w:val="1"/>
      <w:marLeft w:val="0"/>
      <w:marRight w:val="0"/>
      <w:marTop w:val="0"/>
      <w:marBottom w:val="0"/>
      <w:divBdr>
        <w:top w:val="none" w:sz="0" w:space="0" w:color="auto"/>
        <w:left w:val="none" w:sz="0" w:space="0" w:color="auto"/>
        <w:bottom w:val="none" w:sz="0" w:space="0" w:color="auto"/>
        <w:right w:val="none" w:sz="0" w:space="0" w:color="auto"/>
      </w:divBdr>
    </w:div>
    <w:div w:id="1248885300">
      <w:bodyDiv w:val="1"/>
      <w:marLeft w:val="0"/>
      <w:marRight w:val="0"/>
      <w:marTop w:val="0"/>
      <w:marBottom w:val="0"/>
      <w:divBdr>
        <w:top w:val="none" w:sz="0" w:space="0" w:color="auto"/>
        <w:left w:val="none" w:sz="0" w:space="0" w:color="auto"/>
        <w:bottom w:val="none" w:sz="0" w:space="0" w:color="auto"/>
        <w:right w:val="none" w:sz="0" w:space="0" w:color="auto"/>
      </w:divBdr>
    </w:div>
    <w:div w:id="1372026017">
      <w:bodyDiv w:val="1"/>
      <w:marLeft w:val="0"/>
      <w:marRight w:val="0"/>
      <w:marTop w:val="0"/>
      <w:marBottom w:val="0"/>
      <w:divBdr>
        <w:top w:val="none" w:sz="0" w:space="0" w:color="auto"/>
        <w:left w:val="none" w:sz="0" w:space="0" w:color="auto"/>
        <w:bottom w:val="none" w:sz="0" w:space="0" w:color="auto"/>
        <w:right w:val="none" w:sz="0" w:space="0" w:color="auto"/>
      </w:divBdr>
    </w:div>
    <w:div w:id="1396663616">
      <w:bodyDiv w:val="1"/>
      <w:marLeft w:val="0"/>
      <w:marRight w:val="0"/>
      <w:marTop w:val="0"/>
      <w:marBottom w:val="0"/>
      <w:divBdr>
        <w:top w:val="none" w:sz="0" w:space="0" w:color="auto"/>
        <w:left w:val="none" w:sz="0" w:space="0" w:color="auto"/>
        <w:bottom w:val="none" w:sz="0" w:space="0" w:color="auto"/>
        <w:right w:val="none" w:sz="0" w:space="0" w:color="auto"/>
      </w:divBdr>
    </w:div>
    <w:div w:id="1606844081">
      <w:bodyDiv w:val="1"/>
      <w:marLeft w:val="0"/>
      <w:marRight w:val="0"/>
      <w:marTop w:val="0"/>
      <w:marBottom w:val="0"/>
      <w:divBdr>
        <w:top w:val="none" w:sz="0" w:space="0" w:color="auto"/>
        <w:left w:val="none" w:sz="0" w:space="0" w:color="auto"/>
        <w:bottom w:val="none" w:sz="0" w:space="0" w:color="auto"/>
        <w:right w:val="none" w:sz="0" w:space="0" w:color="auto"/>
      </w:divBdr>
    </w:div>
    <w:div w:id="1705474299">
      <w:bodyDiv w:val="1"/>
      <w:marLeft w:val="0"/>
      <w:marRight w:val="0"/>
      <w:marTop w:val="0"/>
      <w:marBottom w:val="0"/>
      <w:divBdr>
        <w:top w:val="none" w:sz="0" w:space="0" w:color="auto"/>
        <w:left w:val="none" w:sz="0" w:space="0" w:color="auto"/>
        <w:bottom w:val="none" w:sz="0" w:space="0" w:color="auto"/>
        <w:right w:val="none" w:sz="0" w:space="0" w:color="auto"/>
      </w:divBdr>
    </w:div>
    <w:div w:id="1732075599">
      <w:bodyDiv w:val="1"/>
      <w:marLeft w:val="0"/>
      <w:marRight w:val="0"/>
      <w:marTop w:val="0"/>
      <w:marBottom w:val="0"/>
      <w:divBdr>
        <w:top w:val="none" w:sz="0" w:space="0" w:color="auto"/>
        <w:left w:val="none" w:sz="0" w:space="0" w:color="auto"/>
        <w:bottom w:val="none" w:sz="0" w:space="0" w:color="auto"/>
        <w:right w:val="none" w:sz="0" w:space="0" w:color="auto"/>
      </w:divBdr>
    </w:div>
    <w:div w:id="1827672835">
      <w:bodyDiv w:val="1"/>
      <w:marLeft w:val="0"/>
      <w:marRight w:val="0"/>
      <w:marTop w:val="0"/>
      <w:marBottom w:val="0"/>
      <w:divBdr>
        <w:top w:val="none" w:sz="0" w:space="0" w:color="auto"/>
        <w:left w:val="none" w:sz="0" w:space="0" w:color="auto"/>
        <w:bottom w:val="none" w:sz="0" w:space="0" w:color="auto"/>
        <w:right w:val="none" w:sz="0" w:space="0" w:color="auto"/>
      </w:divBdr>
    </w:div>
    <w:div w:id="1883052496">
      <w:bodyDiv w:val="1"/>
      <w:marLeft w:val="0"/>
      <w:marRight w:val="0"/>
      <w:marTop w:val="0"/>
      <w:marBottom w:val="0"/>
      <w:divBdr>
        <w:top w:val="none" w:sz="0" w:space="0" w:color="auto"/>
        <w:left w:val="none" w:sz="0" w:space="0" w:color="auto"/>
        <w:bottom w:val="none" w:sz="0" w:space="0" w:color="auto"/>
        <w:right w:val="none" w:sz="0" w:space="0" w:color="auto"/>
      </w:divBdr>
    </w:div>
    <w:div w:id="1942761437">
      <w:bodyDiv w:val="1"/>
      <w:marLeft w:val="0"/>
      <w:marRight w:val="0"/>
      <w:marTop w:val="0"/>
      <w:marBottom w:val="0"/>
      <w:divBdr>
        <w:top w:val="none" w:sz="0" w:space="0" w:color="auto"/>
        <w:left w:val="none" w:sz="0" w:space="0" w:color="auto"/>
        <w:bottom w:val="none" w:sz="0" w:space="0" w:color="auto"/>
        <w:right w:val="none" w:sz="0" w:space="0" w:color="auto"/>
      </w:divBdr>
    </w:div>
    <w:div w:id="2010788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get.adobe.com/air" TargetMode="External"/><Relationship Id="rId2" Type="http://schemas.openxmlformats.org/officeDocument/2006/relationships/numbering" Target="numbering.xml"/><Relationship Id="rId16" Type="http://schemas.openxmlformats.org/officeDocument/2006/relationships/hyperlink" Target="mailto:/inputs/t@CURRENT.INTERVAL@/-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t@CURRENT.INTERVAL@/" TargetMode="Externa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0388E-37CE-4AA1-AA67-CE8852316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Pages>
  <Words>11913</Words>
  <Characters>67908</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SWIM2 User Guide.docx</vt:lpstr>
    </vt:vector>
  </TitlesOfParts>
  <Company>Hewlett-Packard Company</Company>
  <LinksUpToDate>false</LinksUpToDate>
  <CharactersWithSpaces>79662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SWIM2 User Guide.docx</dc:title>
  <dc:subject/>
  <dc:creator>Wardell, Erin</dc:creator>
  <cp:keywords/>
  <dc:description/>
  <cp:lastModifiedBy>Ben Stabler</cp:lastModifiedBy>
  <cp:revision>7</cp:revision>
  <cp:lastPrinted>2013-03-06T23:18:00Z</cp:lastPrinted>
  <dcterms:created xsi:type="dcterms:W3CDTF">2015-01-14T16:51:00Z</dcterms:created>
  <dcterms:modified xsi:type="dcterms:W3CDTF">2015-10-08T19:06:00Z</dcterms:modified>
</cp:coreProperties>
</file>